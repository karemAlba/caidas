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4EF8C" w14:textId="0DE1BD7B" w:rsidR="00357782" w:rsidRPr="000D1034" w:rsidRDefault="00FD2680">
      <w:r w:rsidRPr="000D1034">
        <w:rPr>
          <w:rFonts w:ascii="Times New Roman" w:hAnsi="Times New Roman" w:cs="Times New Roman"/>
          <w:noProof/>
          <w:sz w:val="24"/>
          <w:szCs w:val="24"/>
          <w:lang w:eastAsia="es-MX"/>
        </w:rPr>
        <mc:AlternateContent>
          <mc:Choice Requires="wps">
            <w:drawing>
              <wp:anchor distT="45720" distB="45720" distL="114300" distR="114300" simplePos="0" relativeHeight="251725824" behindDoc="1" locked="0" layoutInCell="1" allowOverlap="1" wp14:anchorId="1F6018C5" wp14:editId="413DE7F0">
                <wp:simplePos x="0" y="0"/>
                <wp:positionH relativeFrom="margin">
                  <wp:posOffset>228600</wp:posOffset>
                </wp:positionH>
                <wp:positionV relativeFrom="paragraph">
                  <wp:posOffset>64770</wp:posOffset>
                </wp:positionV>
                <wp:extent cx="5177790" cy="890270"/>
                <wp:effectExtent l="19050" t="19050" r="22860" b="2413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73A0B750" w14:textId="55A6C2B4" w:rsidR="000623B0" w:rsidRPr="00527D20" w:rsidRDefault="000623B0" w:rsidP="00FD2680">
                            <w:pPr>
                              <w:jc w:val="center"/>
                              <w:rPr>
                                <w:b/>
                                <w:color w:val="2F5496" w:themeColor="accent1" w:themeShade="BF"/>
                                <w:sz w:val="44"/>
                              </w:rPr>
                            </w:pPr>
                            <w:r w:rsidRPr="000D1034">
                              <w:rPr>
                                <w:b/>
                                <w:color w:val="2F5496" w:themeColor="accent1" w:themeShade="BF"/>
                                <w:sz w:val="44"/>
                              </w:rPr>
                              <w:t>GASOLINER?A AGUA BLANCA S.A. DE C.V. (E08742)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018C5" id="_x0000_t202" coordsize="21600,21600" o:spt="202" path="m,l,21600r21600,l21600,xe">
                <v:stroke joinstyle="miter"/>
                <v:path gradientshapeok="t" o:connecttype="rect"/>
              </v:shapetype>
              <v:shape id="Cuadro de texto 11" o:spid="_x0000_s1026" type="#_x0000_t202" style="position:absolute;margin-left:18pt;margin-top:5.1pt;width:407.7pt;height:70.1pt;z-index:-251590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" strokecolor="#2f5496 [2404]" strokeweight="2.25pt">
                <v:stroke linestyle="thinThin"/>
                <v:textbox>
                  <w:txbxContent>
                    <w:p w14:paraId="73A0B750" w14:textId="55A6C2B4" w:rsidR="000623B0" w:rsidRPr="00527D20" w:rsidRDefault="000623B0" w:rsidP="00FD2680">
                      <w:pPr>
                        <w:jc w:val="center"/>
                        <w:rPr>
                          <w:b/>
                          <w:color w:val="2F5496" w:themeColor="accent1" w:themeShade="BF"/>
                          <w:sz w:val="44"/>
                        </w:rPr>
                      </w:pPr>
                      <w:r w:rsidRPr="000D1034">
                        <w:rPr>
                          <w:b/>
                          <w:color w:val="2F5496" w:themeColor="accent1" w:themeShade="BF"/>
                          <w:sz w:val="44"/>
                        </w:rPr>
                        <w:t>GASOLINER?A AGUA BLANCA S.A. DE C.V. (E08742)</w:t>
                      </w:r>
                    </w:p>
                  </w:txbxContent>
                </v:textbox>
                <w10:wrap anchorx="margin"/>
              </v:shape>
            </w:pict>
          </mc:Fallback>
        </mc:AlternateContent>
      </w:r>
    </w:p>
    <w:p w14:paraId="6056BBB4" w14:textId="66454EEC" w:rsidR="00357782" w:rsidRPr="000D1034" w:rsidRDefault="00357782" w:rsidP="00357782"/>
    <w:p w14:paraId="7A6BCD2A" w14:textId="77777777" w:rsidR="00357782" w:rsidRPr="000D1034" w:rsidRDefault="00357782" w:rsidP="00864831">
      <w:pPr>
        <w:jc w:val="right"/>
      </w:pPr>
    </w:p>
    <w:bookmarkStart w:id="0" w:name="_GoBack"/>
    <w:bookmarkEnd w:id="0"/>
    <w:p w14:paraId="14AAD03A" w14:textId="282EE2C3" w:rsidR="00357782" w:rsidRPr="000D1034" w:rsidRDefault="00FD2680" w:rsidP="00357782">
      <w:r w:rsidRPr="000D1034">
        <w:rPr>
          <w:noProof/>
          <w:lang w:eastAsia="es-MX"/>
        </w:rPr>
        <mc:AlternateContent>
          <mc:Choice Requires="wps">
            <w:drawing>
              <wp:anchor distT="45720" distB="45720" distL="114300" distR="114300" simplePos="0" relativeHeight="251661312" behindDoc="0" locked="0" layoutInCell="1" allowOverlap="1" wp14:anchorId="534E7FAC" wp14:editId="378D6B2B">
                <wp:simplePos x="0" y="0"/>
                <wp:positionH relativeFrom="margin">
                  <wp:posOffset>234315</wp:posOffset>
                </wp:positionH>
                <wp:positionV relativeFrom="paragraph">
                  <wp:posOffset>739140</wp:posOffset>
                </wp:positionV>
                <wp:extent cx="5177790" cy="53340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533400"/>
                        </a:xfrm>
                        <a:prstGeom prst="rect">
                          <a:avLst/>
                        </a:prstGeom>
                        <a:solidFill>
                          <a:srgbClr val="FFFFFF"/>
                        </a:solidFill>
                        <a:ln w="9525">
                          <a:noFill/>
                          <a:miter lim="800000"/>
                          <a:headEnd/>
                          <a:tailEnd/>
                        </a:ln>
                      </wps:spPr>
                      <wps:txbx>
                        <w:txbxContent>
                          <w:p w14:paraId="7FEB8C1A" w14:textId="77777777" w:rsidR="000623B0" w:rsidRPr="00FD2680" w:rsidRDefault="000623B0" w:rsidP="00357782">
                            <w:pPr>
                              <w:jc w:val="center"/>
                              <w:rPr>
                                <w:rFonts w:cstheme="minorHAnsi"/>
                                <w:b/>
                                <w:sz w:val="48"/>
                                <w:szCs w:val="40"/>
                              </w:rPr>
                            </w:pPr>
                            <w:r w:rsidRPr="00FD2680">
                              <w:rPr>
                                <w:rFonts w:cstheme="minorHAnsi"/>
                                <w:b/>
                                <w:sz w:val="48"/>
                                <w:szCs w:val="40"/>
                              </w:rPr>
                              <w:t xml:space="preserve">MONITOREO Y MEDICIÓN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E7FAC" id="Cuadro de texto 2" o:spid="_x0000_s1027" type="#_x0000_t202" style="position:absolute;margin-left:18.45pt;margin-top:58.2pt;width:407.7pt;height:4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" stroked="f">
                <v:textbox>
                  <w:txbxContent>
                    <w:p w14:paraId="7FEB8C1A" w14:textId="77777777" w:rsidR="000623B0" w:rsidRPr="00FD2680" w:rsidRDefault="000623B0" w:rsidP="00357782">
                      <w:pPr>
                        <w:jc w:val="center"/>
                        <w:rPr>
                          <w:rFonts w:cstheme="minorHAnsi"/>
                          <w:b/>
                          <w:sz w:val="48"/>
                          <w:szCs w:val="40"/>
                        </w:rPr>
                      </w:pPr>
                      <w:r w:rsidRPr="00FD2680">
                        <w:rPr>
                          <w:rFonts w:cstheme="minorHAnsi"/>
                          <w:b/>
                          <w:sz w:val="48"/>
                          <w:szCs w:val="40"/>
                        </w:rPr>
                        <w:t xml:space="preserve">MONITOREO Y MEDICIÓN </w:t>
                      </w:r>
                    </w:p>
                  </w:txbxContent>
                </v:textbox>
                <w10:wrap type="square" anchorx="margin"/>
              </v:shape>
            </w:pict>
          </mc:Fallback>
        </mc:AlternateContent>
      </w:r>
      <w:r w:rsidRPr="000D1034">
        <w:rPr>
          <w:noProof/>
          <w:lang w:eastAsia="es-MX"/>
        </w:rPr>
        <mc:AlternateContent>
          <mc:Choice Requires="wps">
            <w:drawing>
              <wp:anchor distT="45720" distB="45720" distL="114300" distR="114300" simplePos="0" relativeHeight="251663360" behindDoc="0" locked="0" layoutInCell="1" allowOverlap="1" wp14:anchorId="72049A81" wp14:editId="51325709">
                <wp:simplePos x="0" y="0"/>
                <wp:positionH relativeFrom="margin">
                  <wp:posOffset>271145</wp:posOffset>
                </wp:positionH>
                <wp:positionV relativeFrom="paragraph">
                  <wp:posOffset>1736725</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7C5B13CE" w14:textId="77777777" w:rsidR="000623B0" w:rsidRPr="00E74866" w:rsidRDefault="000623B0" w:rsidP="00357782">
                            <w:pPr>
                              <w:jc w:val="center"/>
                              <w:rPr>
                                <w:rFonts w:cstheme="minorHAnsi"/>
                                <w:b/>
                                <w:sz w:val="40"/>
                              </w:rPr>
                            </w:pPr>
                            <w:r w:rsidRPr="00E74866">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49A81" id="_x0000_s1028" type="#_x0000_t202" style="position:absolute;margin-left:21.35pt;margin-top:136.75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" stroked="f">
                <v:textbox>
                  <w:txbxContent>
                    <w:p w14:paraId="7C5B13CE" w14:textId="77777777" w:rsidR="000623B0" w:rsidRPr="00E74866" w:rsidRDefault="000623B0" w:rsidP="00357782">
                      <w:pPr>
                        <w:jc w:val="center"/>
                        <w:rPr>
                          <w:rFonts w:cstheme="minorHAnsi"/>
                          <w:b/>
                          <w:sz w:val="40"/>
                        </w:rPr>
                      </w:pPr>
                      <w:r w:rsidRPr="00E74866">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0D1034" w14:paraId="29325A57" w14:textId="77777777" w:rsidTr="009A0C0D">
        <w:trPr>
          <w:trHeight w:val="310"/>
        </w:trPr>
        <w:tc>
          <w:tcPr>
            <w:tcW w:w="2753" w:type="dxa"/>
            <w:tcBorders>
              <w:bottom w:val="single" w:sz="4" w:space="0" w:color="auto"/>
            </w:tcBorders>
          </w:tcPr>
          <w:p w14:paraId="7803003B" w14:textId="77777777" w:rsidR="0044471C" w:rsidRPr="000D1034" w:rsidRDefault="0044471C" w:rsidP="009A0C0D">
            <w:pPr>
              <w:rPr>
                <w:rFonts w:cstheme="minorHAnsi"/>
                <w:sz w:val="24"/>
              </w:rPr>
            </w:pPr>
            <w:r w:rsidRPr="000D1034">
              <w:rPr>
                <w:rFonts w:cstheme="minorHAnsi"/>
                <w:sz w:val="24"/>
                <w:rPrChange w:id="1" w:author="Segurida-Higiene 1" w:date="2018-04-19T08:59:00Z">
                  <w:rPr>
                    <w:rFonts w:cstheme="minorHAnsi"/>
                    <w:sz w:val="24"/>
                    <w:highlight w:val="yellow"/>
                  </w:rPr>
                </w:rPrChange>
              </w:rPr>
              <w:t>Revisado por:</w:t>
            </w:r>
          </w:p>
        </w:tc>
        <w:tc>
          <w:tcPr>
            <w:tcW w:w="1843" w:type="dxa"/>
            <w:tcBorders>
              <w:bottom w:val="single" w:sz="4" w:space="0" w:color="auto"/>
            </w:tcBorders>
          </w:tcPr>
          <w:p w14:paraId="262CDC5C" w14:textId="77777777" w:rsidR="0044471C" w:rsidRPr="000D1034" w:rsidRDefault="0044471C" w:rsidP="009A0C0D">
            <w:pPr>
              <w:rPr>
                <w:rFonts w:cstheme="minorHAnsi"/>
                <w:sz w:val="24"/>
              </w:rPr>
            </w:pPr>
          </w:p>
        </w:tc>
        <w:tc>
          <w:tcPr>
            <w:tcW w:w="1911" w:type="dxa"/>
            <w:tcBorders>
              <w:bottom w:val="single" w:sz="4" w:space="0" w:color="auto"/>
            </w:tcBorders>
          </w:tcPr>
          <w:p w14:paraId="220E71E4" w14:textId="77777777" w:rsidR="0044471C" w:rsidRPr="000D1034" w:rsidRDefault="0044471C" w:rsidP="009A0C0D">
            <w:pPr>
              <w:rPr>
                <w:rFonts w:cstheme="minorHAnsi"/>
                <w:sz w:val="24"/>
              </w:rPr>
            </w:pPr>
          </w:p>
        </w:tc>
        <w:tc>
          <w:tcPr>
            <w:tcW w:w="2169" w:type="dxa"/>
            <w:tcBorders>
              <w:bottom w:val="single" w:sz="4" w:space="0" w:color="auto"/>
            </w:tcBorders>
          </w:tcPr>
          <w:p w14:paraId="1F3401B6" w14:textId="77777777" w:rsidR="0044471C" w:rsidRPr="000D1034" w:rsidRDefault="0044471C" w:rsidP="009A0C0D">
            <w:pPr>
              <w:rPr>
                <w:rFonts w:cstheme="minorHAnsi"/>
                <w:sz w:val="24"/>
              </w:rPr>
            </w:pPr>
          </w:p>
        </w:tc>
      </w:tr>
      <w:tr w:rsidR="0044471C" w:rsidRPr="000D1034" w14:paraId="0FDC90CA" w14:textId="77777777" w:rsidTr="009A0C0D">
        <w:trPr>
          <w:trHeight w:val="291"/>
        </w:trPr>
        <w:tc>
          <w:tcPr>
            <w:tcW w:w="2753" w:type="dxa"/>
            <w:tcBorders>
              <w:top w:val="single" w:sz="4" w:space="0" w:color="auto"/>
              <w:left w:val="single" w:sz="4" w:space="0" w:color="auto"/>
              <w:bottom w:val="single" w:sz="4" w:space="0" w:color="auto"/>
              <w:right w:val="single" w:sz="4" w:space="0" w:color="auto"/>
            </w:tcBorders>
          </w:tcPr>
          <w:p w14:paraId="0BC0906E" w14:textId="77777777" w:rsidR="0044471C" w:rsidRPr="000D1034" w:rsidRDefault="0044471C" w:rsidP="009A0C0D">
            <w:pPr>
              <w:jc w:val="center"/>
              <w:rPr>
                <w:rFonts w:cstheme="minorHAnsi"/>
                <w:sz w:val="24"/>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757170BF" w14:textId="77777777" w:rsidR="0044471C" w:rsidRPr="000D1034" w:rsidRDefault="0044471C" w:rsidP="009A0C0D">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1BFF56B6" w14:textId="77777777" w:rsidR="0044471C" w:rsidRPr="000D1034" w:rsidRDefault="0044471C" w:rsidP="009A0C0D">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2DAE3965" w14:textId="77777777" w:rsidR="0044471C" w:rsidRPr="000D1034" w:rsidRDefault="0044471C" w:rsidP="009A0C0D">
            <w:pPr>
              <w:jc w:val="center"/>
              <w:rPr>
                <w:rFonts w:cstheme="minorHAnsi"/>
                <w:sz w:val="24"/>
              </w:rPr>
            </w:pPr>
            <w:r w:rsidRPr="000D1034">
              <w:rPr>
                <w:rFonts w:cstheme="minorHAnsi"/>
                <w:sz w:val="24"/>
              </w:rPr>
              <w:t>Firma</w:t>
            </w:r>
          </w:p>
        </w:tc>
      </w:tr>
      <w:tr w:rsidR="0044471C" w:rsidRPr="000D1034" w14:paraId="3AEBF9CC" w14:textId="77777777" w:rsidTr="00FD2680">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1BAB5899" w14:textId="71F7877C" w:rsidR="0044471C" w:rsidRPr="000D1034" w:rsidRDefault="003A6F9E" w:rsidP="00CB6C5D">
            <w:pPr>
              <w:jc w:val="center"/>
              <w:rPr>
                <w:rFonts w:cstheme="minorHAnsi"/>
                <w:sz w:val="24"/>
              </w:rPr>
            </w:pPr>
            <w:r w:rsidRPr="000D1034">
              <w:rPr>
                <w:rFonts w:cstheme="minorHAnsi"/>
              </w:rPr>
              <w:t>SANDRA LICONA. </w:t>
            </w:r>
          </w:p>
        </w:tc>
        <w:tc>
          <w:tcPr>
            <w:tcW w:w="1843" w:type="dxa"/>
            <w:tcBorders>
              <w:top w:val="single" w:sz="4" w:space="0" w:color="auto"/>
              <w:left w:val="single" w:sz="4" w:space="0" w:color="auto"/>
              <w:bottom w:val="single" w:sz="4" w:space="0" w:color="auto"/>
              <w:right w:val="single" w:sz="4" w:space="0" w:color="auto"/>
            </w:tcBorders>
            <w:vAlign w:val="center"/>
          </w:tcPr>
          <w:p w14:paraId="17729670" w14:textId="145BFAEB" w:rsidR="0044471C" w:rsidRPr="000D1034" w:rsidRDefault="003A6F9E" w:rsidP="00CB6C5D">
            <w:pPr>
              <w:jc w:val="center"/>
              <w:rPr>
                <w:rFonts w:cstheme="minorHAnsi"/>
                <w:sz w:val="24"/>
              </w:rPr>
            </w:pPr>
            <w:r w:rsidRPr="000D1034">
              <w:rPr>
                <w:rFonts w:cstheme="minorHAnsi"/>
              </w:rPr>
              <w:t>Representante T?cnico.</w:t>
            </w:r>
          </w:p>
        </w:tc>
        <w:tc>
          <w:tcPr>
            <w:tcW w:w="1911" w:type="dxa"/>
            <w:tcBorders>
              <w:top w:val="single" w:sz="4" w:space="0" w:color="auto"/>
              <w:left w:val="single" w:sz="4" w:space="0" w:color="auto"/>
              <w:bottom w:val="single" w:sz="4" w:space="0" w:color="auto"/>
              <w:right w:val="single" w:sz="4" w:space="0" w:color="auto"/>
            </w:tcBorders>
            <w:vAlign w:val="center"/>
          </w:tcPr>
          <w:p w14:paraId="22020AA6" w14:textId="77777777" w:rsidR="0044471C" w:rsidRPr="000D1034" w:rsidRDefault="0044471C" w:rsidP="00FD2680">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435F527A" w14:textId="77777777" w:rsidR="0044471C" w:rsidRPr="000D1034" w:rsidRDefault="0044471C" w:rsidP="00FD2680">
            <w:pPr>
              <w:rPr>
                <w:rFonts w:cstheme="minorHAnsi"/>
                <w:sz w:val="24"/>
              </w:rPr>
            </w:pPr>
          </w:p>
        </w:tc>
      </w:tr>
      <w:tr w:rsidR="0044471C" w:rsidRPr="000D1034" w14:paraId="6B551B09" w14:textId="77777777" w:rsidTr="0044471C">
        <w:trPr>
          <w:trHeight w:val="310"/>
        </w:trPr>
        <w:tc>
          <w:tcPr>
            <w:tcW w:w="2753" w:type="dxa"/>
            <w:tcBorders>
              <w:bottom w:val="single" w:sz="4" w:space="0" w:color="auto"/>
            </w:tcBorders>
          </w:tcPr>
          <w:p w14:paraId="09DADB08" w14:textId="77777777" w:rsidR="0044471C" w:rsidRPr="000D1034" w:rsidRDefault="0044471C" w:rsidP="00357782">
            <w:pPr>
              <w:rPr>
                <w:rFonts w:cstheme="minorHAnsi"/>
                <w:sz w:val="24"/>
              </w:rPr>
            </w:pPr>
          </w:p>
          <w:p w14:paraId="2C11862B" w14:textId="77777777" w:rsidR="0044471C" w:rsidRPr="000D1034" w:rsidRDefault="0044471C" w:rsidP="00357782">
            <w:pPr>
              <w:rPr>
                <w:rFonts w:cstheme="minorHAnsi"/>
                <w:sz w:val="24"/>
              </w:rPr>
            </w:pPr>
          </w:p>
          <w:p w14:paraId="3754E54E" w14:textId="77777777" w:rsidR="0044471C" w:rsidRPr="000D1034" w:rsidRDefault="0044471C" w:rsidP="00357782">
            <w:pPr>
              <w:rPr>
                <w:rFonts w:cstheme="minorHAnsi"/>
                <w:sz w:val="24"/>
              </w:rPr>
            </w:pPr>
          </w:p>
          <w:p w14:paraId="4EEDB854" w14:textId="77777777" w:rsidR="0044471C" w:rsidRPr="000D1034" w:rsidRDefault="0044471C" w:rsidP="00357782">
            <w:pPr>
              <w:rPr>
                <w:rFonts w:cstheme="minorHAnsi"/>
                <w:sz w:val="24"/>
              </w:rPr>
            </w:pPr>
          </w:p>
          <w:p w14:paraId="10C543F0" w14:textId="77777777" w:rsidR="0044471C" w:rsidRPr="000D1034" w:rsidRDefault="0044471C" w:rsidP="00357782">
            <w:pPr>
              <w:rPr>
                <w:rFonts w:cstheme="minorHAnsi"/>
                <w:sz w:val="24"/>
              </w:rPr>
            </w:pPr>
            <w:r w:rsidRPr="000D1034">
              <w:rPr>
                <w:rFonts w:cstheme="minorHAnsi"/>
                <w:sz w:val="24"/>
                <w:rPrChange w:id="2" w:author="Segurida-Higiene 1" w:date="2018-04-19T08:59:00Z">
                  <w:rPr>
                    <w:rFonts w:cstheme="minorHAnsi"/>
                    <w:sz w:val="24"/>
                    <w:highlight w:val="yellow"/>
                  </w:rPr>
                </w:rPrChange>
              </w:rPr>
              <w:t>Aprobado por:</w:t>
            </w:r>
          </w:p>
        </w:tc>
        <w:tc>
          <w:tcPr>
            <w:tcW w:w="1843" w:type="dxa"/>
            <w:tcBorders>
              <w:bottom w:val="single" w:sz="4" w:space="0" w:color="auto"/>
            </w:tcBorders>
          </w:tcPr>
          <w:p w14:paraId="7ACC045B" w14:textId="77777777" w:rsidR="0044471C" w:rsidRPr="000D1034" w:rsidRDefault="0044471C" w:rsidP="00357782">
            <w:pPr>
              <w:rPr>
                <w:rFonts w:cstheme="minorHAnsi"/>
                <w:sz w:val="24"/>
              </w:rPr>
            </w:pPr>
          </w:p>
        </w:tc>
        <w:tc>
          <w:tcPr>
            <w:tcW w:w="1911" w:type="dxa"/>
            <w:tcBorders>
              <w:bottom w:val="single" w:sz="4" w:space="0" w:color="auto"/>
            </w:tcBorders>
          </w:tcPr>
          <w:p w14:paraId="7FD023C5" w14:textId="77777777" w:rsidR="0044471C" w:rsidRPr="000D1034" w:rsidRDefault="0044471C" w:rsidP="00357782">
            <w:pPr>
              <w:rPr>
                <w:rFonts w:cstheme="minorHAnsi"/>
                <w:sz w:val="24"/>
              </w:rPr>
            </w:pPr>
          </w:p>
        </w:tc>
        <w:tc>
          <w:tcPr>
            <w:tcW w:w="2169" w:type="dxa"/>
            <w:tcBorders>
              <w:bottom w:val="single" w:sz="4" w:space="0" w:color="auto"/>
            </w:tcBorders>
          </w:tcPr>
          <w:p w14:paraId="6EF94190" w14:textId="77777777" w:rsidR="0044471C" w:rsidRPr="000D1034" w:rsidRDefault="0044471C" w:rsidP="00357782">
            <w:pPr>
              <w:rPr>
                <w:rFonts w:cstheme="minorHAnsi"/>
                <w:sz w:val="24"/>
              </w:rPr>
            </w:pPr>
          </w:p>
        </w:tc>
      </w:tr>
      <w:tr w:rsidR="0044471C" w:rsidRPr="000D1034" w14:paraId="29667BD9" w14:textId="77777777" w:rsidTr="0044471C">
        <w:trPr>
          <w:trHeight w:val="291"/>
        </w:trPr>
        <w:tc>
          <w:tcPr>
            <w:tcW w:w="2753" w:type="dxa"/>
            <w:tcBorders>
              <w:top w:val="single" w:sz="4" w:space="0" w:color="auto"/>
              <w:left w:val="single" w:sz="4" w:space="0" w:color="auto"/>
              <w:bottom w:val="single" w:sz="4" w:space="0" w:color="auto"/>
              <w:right w:val="single" w:sz="4" w:space="0" w:color="auto"/>
            </w:tcBorders>
          </w:tcPr>
          <w:p w14:paraId="3AFB0D80" w14:textId="77777777" w:rsidR="0044471C" w:rsidRPr="000D1034" w:rsidRDefault="0044471C" w:rsidP="0044471C">
            <w:pPr>
              <w:jc w:val="center"/>
              <w:rPr>
                <w:rFonts w:cstheme="minorHAnsi"/>
                <w:sz w:val="24"/>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4C41AA43" w14:textId="77777777" w:rsidR="0044471C" w:rsidRPr="000D1034" w:rsidRDefault="0044471C" w:rsidP="0044471C">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0E2DA01D" w14:textId="77777777" w:rsidR="0044471C" w:rsidRPr="000D1034" w:rsidRDefault="0044471C" w:rsidP="0044471C">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07642EDD" w14:textId="77777777" w:rsidR="0044471C" w:rsidRPr="000D1034" w:rsidRDefault="0044471C" w:rsidP="0044471C">
            <w:pPr>
              <w:jc w:val="center"/>
              <w:rPr>
                <w:rFonts w:cstheme="minorHAnsi"/>
                <w:sz w:val="24"/>
              </w:rPr>
            </w:pPr>
            <w:r w:rsidRPr="000D1034">
              <w:rPr>
                <w:rFonts w:cstheme="minorHAnsi"/>
                <w:sz w:val="24"/>
              </w:rPr>
              <w:t>Firma</w:t>
            </w:r>
          </w:p>
        </w:tc>
      </w:tr>
      <w:tr w:rsidR="0044471C" w:rsidRPr="000D1034" w14:paraId="4F014A68" w14:textId="77777777" w:rsidTr="00FD2680">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5BAA0A13" w14:textId="05C0D87A" w:rsidR="0044471C" w:rsidRPr="000D1034" w:rsidRDefault="003A6F9E" w:rsidP="00CB6C5D">
            <w:pPr>
              <w:jc w:val="center"/>
              <w:rPr>
                <w:rFonts w:cstheme="minorHAnsi"/>
                <w:sz w:val="24"/>
              </w:rPr>
            </w:pPr>
            <w:r w:rsidRPr="000D1034">
              <w:rPr>
                <w:rFonts w:cstheme="minorHAnsi"/>
              </w:rPr>
              <w:t>MARLENI N?JERA G?MEZ.</w:t>
            </w:r>
          </w:p>
        </w:tc>
        <w:tc>
          <w:tcPr>
            <w:tcW w:w="1843" w:type="dxa"/>
            <w:tcBorders>
              <w:top w:val="single" w:sz="4" w:space="0" w:color="auto"/>
              <w:left w:val="single" w:sz="4" w:space="0" w:color="auto"/>
              <w:bottom w:val="single" w:sz="4" w:space="0" w:color="auto"/>
              <w:right w:val="single" w:sz="4" w:space="0" w:color="auto"/>
            </w:tcBorders>
            <w:vAlign w:val="center"/>
          </w:tcPr>
          <w:p w14:paraId="2551575E" w14:textId="1B0045BD" w:rsidR="0044471C" w:rsidRPr="000D1034" w:rsidRDefault="003A6F9E" w:rsidP="00CB6C5D">
            <w:pPr>
              <w:jc w:val="center"/>
              <w:rPr>
                <w:rFonts w:cstheme="minorHAnsi"/>
                <w:sz w:val="24"/>
              </w:rPr>
            </w:pPr>
            <w:r w:rsidRPr="000D1034">
              <w:rPr>
                <w:rFonts w:cstheme="minorHAnsi"/>
              </w:rPr>
              <w:t>Alta Direcci?n. </w:t>
            </w:r>
          </w:p>
        </w:tc>
        <w:tc>
          <w:tcPr>
            <w:tcW w:w="1911" w:type="dxa"/>
            <w:tcBorders>
              <w:top w:val="single" w:sz="4" w:space="0" w:color="auto"/>
              <w:left w:val="single" w:sz="4" w:space="0" w:color="auto"/>
              <w:bottom w:val="single" w:sz="4" w:space="0" w:color="auto"/>
              <w:right w:val="single" w:sz="4" w:space="0" w:color="auto"/>
            </w:tcBorders>
            <w:vAlign w:val="center"/>
          </w:tcPr>
          <w:p w14:paraId="3C916A2B" w14:textId="77777777" w:rsidR="0044471C" w:rsidRPr="000D1034" w:rsidRDefault="0044471C" w:rsidP="00FD2680">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31A2D63A" w14:textId="77777777" w:rsidR="0044471C" w:rsidRPr="000D1034" w:rsidRDefault="0044471C" w:rsidP="00FD2680">
            <w:pPr>
              <w:rPr>
                <w:rFonts w:cstheme="minorHAnsi"/>
                <w:sz w:val="24"/>
              </w:rPr>
            </w:pPr>
          </w:p>
        </w:tc>
      </w:tr>
    </w:tbl>
    <w:p w14:paraId="7F9061BA" w14:textId="77777777" w:rsidR="00357782" w:rsidRPr="000D1034" w:rsidRDefault="00357782" w:rsidP="00357782"/>
    <w:p w14:paraId="610216A0" w14:textId="77777777" w:rsidR="00357782" w:rsidRPr="000D1034"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357782" w:rsidRPr="000D1034" w14:paraId="40B934BB" w14:textId="77777777" w:rsidTr="00357782">
        <w:trPr>
          <w:trHeight w:val="289"/>
        </w:trPr>
        <w:tc>
          <w:tcPr>
            <w:tcW w:w="4038" w:type="dxa"/>
          </w:tcPr>
          <w:p w14:paraId="282AF448" w14:textId="08AE8A85" w:rsidR="00357782" w:rsidRPr="000D1034" w:rsidRDefault="00357782" w:rsidP="00357782">
            <w:pPr>
              <w:rPr>
                <w:rFonts w:cstheme="minorHAnsi"/>
                <w:sz w:val="24"/>
                <w:rPrChange w:id="3" w:author="Segurida-Higiene 1" w:date="2018-04-19T08:59:00Z">
                  <w:rPr>
                    <w:rFonts w:cstheme="minorHAnsi"/>
                    <w:sz w:val="24"/>
                    <w:highlight w:val="yellow"/>
                  </w:rPr>
                </w:rPrChange>
              </w:rPr>
            </w:pPr>
            <w:r w:rsidRPr="000D1034">
              <w:rPr>
                <w:rFonts w:cstheme="minorHAnsi"/>
                <w:sz w:val="24"/>
                <w:rPrChange w:id="4" w:author="Segurida-Higiene 1" w:date="2018-04-19T08:59:00Z">
                  <w:rPr>
                    <w:rFonts w:cstheme="minorHAnsi"/>
                    <w:sz w:val="24"/>
                    <w:highlight w:val="yellow"/>
                  </w:rPr>
                </w:rPrChange>
              </w:rPr>
              <w:t>Fecha de Publicación</w:t>
            </w:r>
            <w:r w:rsidR="00FD2680" w:rsidRPr="000D1034">
              <w:rPr>
                <w:rFonts w:cstheme="minorHAnsi"/>
                <w:sz w:val="24"/>
                <w:rPrChange w:id="5" w:author="Segurida-Higiene 1" w:date="2018-04-19T08:59:00Z">
                  <w:rPr>
                    <w:rFonts w:cstheme="minorHAnsi"/>
                    <w:sz w:val="24"/>
                    <w:highlight w:val="yellow"/>
                  </w:rPr>
                </w:rPrChange>
              </w:rPr>
              <w:t>:</w:t>
            </w:r>
            <w:r w:rsidR="003A6F9E" w:rsidRPr="000D1034">
              <w:rPr>
                <w:rFonts w:cstheme="minorHAnsi"/>
                <w:sz w:val="24"/>
                <w:rPrChange w:id="6" w:author="Segurida-Higiene 1" w:date="2018-04-19T08:59:00Z">
                  <w:rPr>
                    <w:rFonts w:cstheme="minorHAnsi"/>
                    <w:sz w:val="24"/>
                    <w:highlight w:val="yellow"/>
                  </w:rPr>
                </w:rPrChange>
              </w:rPr>
              <w:t xml:space="preserve"> </w:t>
            </w:r>
            <w:r w:rsidR="003A6F9E" w:rsidRPr="000D1034">
              <w:rPr>
                <w:rFonts w:cstheme="minorHAnsi"/>
              </w:rPr>
              <w:t>JUNIO 2018.</w:t>
            </w:r>
          </w:p>
        </w:tc>
        <w:tc>
          <w:tcPr>
            <w:tcW w:w="4038" w:type="dxa"/>
          </w:tcPr>
          <w:p w14:paraId="12EA472D" w14:textId="77777777" w:rsidR="00357782" w:rsidRPr="000D1034" w:rsidRDefault="00357782" w:rsidP="00357782">
            <w:pPr>
              <w:rPr>
                <w:rFonts w:cstheme="minorHAnsi"/>
                <w:rPrChange w:id="7" w:author="Segurida-Higiene 1" w:date="2018-04-19T08:59:00Z">
                  <w:rPr>
                    <w:rFonts w:cstheme="minorHAnsi"/>
                    <w:highlight w:val="yellow"/>
                  </w:rPr>
                </w:rPrChange>
              </w:rPr>
            </w:pPr>
          </w:p>
        </w:tc>
      </w:tr>
      <w:tr w:rsidR="00357782" w:rsidRPr="000D1034" w14:paraId="73076DD2" w14:textId="77777777" w:rsidTr="00357782">
        <w:trPr>
          <w:trHeight w:val="271"/>
        </w:trPr>
        <w:tc>
          <w:tcPr>
            <w:tcW w:w="4038" w:type="dxa"/>
          </w:tcPr>
          <w:p w14:paraId="1C28CA4B" w14:textId="55B5ECB2" w:rsidR="00357782" w:rsidRPr="000D1034" w:rsidRDefault="00357782" w:rsidP="00357782">
            <w:pPr>
              <w:rPr>
                <w:rFonts w:cstheme="minorHAnsi"/>
                <w:sz w:val="24"/>
                <w:rPrChange w:id="8" w:author="Segurida-Higiene 1" w:date="2018-04-19T08:59:00Z">
                  <w:rPr>
                    <w:rFonts w:cstheme="minorHAnsi"/>
                    <w:sz w:val="24"/>
                    <w:highlight w:val="yellow"/>
                  </w:rPr>
                </w:rPrChange>
              </w:rPr>
            </w:pPr>
            <w:r w:rsidRPr="000D1034">
              <w:rPr>
                <w:rFonts w:cstheme="minorHAnsi"/>
                <w:sz w:val="24"/>
                <w:rPrChange w:id="9" w:author="Segurida-Higiene 1" w:date="2018-04-19T08:59:00Z">
                  <w:rPr>
                    <w:rFonts w:cstheme="minorHAnsi"/>
                    <w:sz w:val="24"/>
                    <w:highlight w:val="yellow"/>
                  </w:rPr>
                </w:rPrChange>
              </w:rPr>
              <w:t>Vigencia</w:t>
            </w:r>
            <w:r w:rsidR="00FD2680" w:rsidRPr="000D1034">
              <w:rPr>
                <w:rFonts w:cstheme="minorHAnsi"/>
                <w:sz w:val="24"/>
                <w:rPrChange w:id="10" w:author="Segurida-Higiene 1" w:date="2018-04-19T08:59:00Z">
                  <w:rPr>
                    <w:rFonts w:cstheme="minorHAnsi"/>
                    <w:sz w:val="24"/>
                    <w:highlight w:val="yellow"/>
                  </w:rPr>
                </w:rPrChange>
              </w:rPr>
              <w:t>:</w:t>
            </w:r>
            <w:r w:rsidR="003A6F9E" w:rsidRPr="000D1034">
              <w:rPr>
                <w:rFonts w:cstheme="minorHAnsi"/>
                <w:sz w:val="24"/>
                <w:rPrChange w:id="11" w:author="Segurida-Higiene 1" w:date="2018-04-19T08:59:00Z">
                  <w:rPr>
                    <w:rFonts w:cstheme="minorHAnsi"/>
                    <w:sz w:val="24"/>
                    <w:highlight w:val="yellow"/>
                  </w:rPr>
                </w:rPrChange>
              </w:rPr>
              <w:t xml:space="preserve"> </w:t>
            </w:r>
            <w:r w:rsidR="003A6F9E" w:rsidRPr="000D1034">
              <w:rPr>
                <w:rFonts w:cstheme="minorHAnsi"/>
              </w:rPr>
              <w:t>JUNIO 2018 - JUNIO 2020.</w:t>
            </w:r>
          </w:p>
        </w:tc>
        <w:tc>
          <w:tcPr>
            <w:tcW w:w="4038" w:type="dxa"/>
          </w:tcPr>
          <w:p w14:paraId="63E56959" w14:textId="77777777" w:rsidR="00357782" w:rsidRPr="000D1034" w:rsidRDefault="00357782" w:rsidP="00357782">
            <w:pPr>
              <w:rPr>
                <w:rFonts w:cstheme="minorHAnsi"/>
                <w:rPrChange w:id="12" w:author="Segurida-Higiene 1" w:date="2018-04-19T08:59:00Z">
                  <w:rPr>
                    <w:rFonts w:cstheme="minorHAnsi"/>
                    <w:highlight w:val="yellow"/>
                  </w:rPr>
                </w:rPrChange>
              </w:rPr>
            </w:pPr>
          </w:p>
        </w:tc>
      </w:tr>
      <w:tr w:rsidR="00357782" w:rsidRPr="000D1034" w14:paraId="5036381D" w14:textId="77777777" w:rsidTr="00357782">
        <w:trPr>
          <w:trHeight w:val="289"/>
        </w:trPr>
        <w:tc>
          <w:tcPr>
            <w:tcW w:w="4038" w:type="dxa"/>
          </w:tcPr>
          <w:p w14:paraId="47552BF5" w14:textId="77777777" w:rsidR="00357782" w:rsidRPr="000D1034" w:rsidRDefault="00357782" w:rsidP="00357782">
            <w:pPr>
              <w:rPr>
                <w:rFonts w:cstheme="minorHAnsi"/>
                <w:sz w:val="24"/>
              </w:rPr>
            </w:pPr>
            <w:r w:rsidRPr="000D1034">
              <w:rPr>
                <w:rFonts w:cstheme="minorHAnsi"/>
                <w:sz w:val="24"/>
              </w:rPr>
              <w:t>Revisión</w:t>
            </w:r>
            <w:r w:rsidR="00E96C37" w:rsidRPr="000D1034">
              <w:rPr>
                <w:rFonts w:cstheme="minorHAnsi"/>
                <w:sz w:val="24"/>
              </w:rPr>
              <w:t>: 1</w:t>
            </w:r>
          </w:p>
          <w:p w14:paraId="29843FF4" w14:textId="77777777" w:rsidR="00FD2680" w:rsidRPr="000D1034" w:rsidRDefault="00FD2680" w:rsidP="00357782">
            <w:pPr>
              <w:rPr>
                <w:rFonts w:cstheme="minorHAnsi"/>
                <w:sz w:val="24"/>
              </w:rPr>
            </w:pPr>
          </w:p>
          <w:p w14:paraId="7F0D001B" w14:textId="11C07B39" w:rsidR="00FD2680" w:rsidRPr="000D1034" w:rsidRDefault="00FD2680" w:rsidP="00357782">
            <w:pPr>
              <w:rPr>
                <w:rFonts w:cstheme="minorHAnsi"/>
                <w:sz w:val="24"/>
              </w:rPr>
            </w:pPr>
          </w:p>
        </w:tc>
        <w:tc>
          <w:tcPr>
            <w:tcW w:w="4038" w:type="dxa"/>
          </w:tcPr>
          <w:p w14:paraId="30C9FE86" w14:textId="77777777" w:rsidR="00357782" w:rsidRPr="000D1034" w:rsidRDefault="00357782" w:rsidP="00357782">
            <w:pPr>
              <w:rPr>
                <w:rFonts w:cstheme="minorHAnsi"/>
              </w:rPr>
            </w:pPr>
          </w:p>
        </w:tc>
      </w:tr>
    </w:tbl>
    <w:p w14:paraId="4B139DC8" w14:textId="77777777" w:rsidR="00F75FBE" w:rsidRPr="000D1034" w:rsidRDefault="00F75FBE" w:rsidP="00357782"/>
    <w:p w14:paraId="4A98D50D" w14:textId="77777777" w:rsidR="004A66CB" w:rsidRPr="000D1034" w:rsidRDefault="004A66CB" w:rsidP="00357782"/>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5B298A" w:rsidRPr="000D1034" w14:paraId="74FF13FD" w14:textId="77777777" w:rsidTr="008B5429">
        <w:trPr>
          <w:trHeight w:val="333"/>
        </w:trPr>
        <w:tc>
          <w:tcPr>
            <w:tcW w:w="9966" w:type="dxa"/>
            <w:gridSpan w:val="4"/>
          </w:tcPr>
          <w:p w14:paraId="643233EE" w14:textId="382B000D" w:rsidR="005B298A" w:rsidRPr="000D1034" w:rsidRDefault="003B7C2A" w:rsidP="00357782">
            <w:pPr>
              <w:rPr>
                <w:rFonts w:cstheme="minorHAnsi"/>
                <w:b/>
                <w:sz w:val="24"/>
              </w:rPr>
            </w:pPr>
            <w:r w:rsidRPr="000D1034">
              <w:rPr>
                <w:rFonts w:cstheme="minorHAnsi"/>
                <w:b/>
                <w:sz w:val="24"/>
              </w:rPr>
              <w:lastRenderedPageBreak/>
              <w:t>Nombre del proceso:</w:t>
            </w:r>
            <w:r w:rsidR="001E738F" w:rsidRPr="000D1034">
              <w:rPr>
                <w:rFonts w:cstheme="minorHAnsi"/>
                <w:b/>
                <w:sz w:val="24"/>
              </w:rPr>
              <w:t xml:space="preserve"> </w:t>
            </w:r>
            <w:r w:rsidR="001E738F" w:rsidRPr="000D1034">
              <w:rPr>
                <w:rFonts w:cstheme="minorHAnsi"/>
                <w:sz w:val="24"/>
              </w:rPr>
              <w:t>Monitoreo y Medición</w:t>
            </w:r>
            <w:r w:rsidR="007C10C8" w:rsidRPr="000D1034">
              <w:rPr>
                <w:rFonts w:cstheme="minorHAnsi"/>
                <w:sz w:val="24"/>
              </w:rPr>
              <w:t>.</w:t>
            </w:r>
            <w:r w:rsidR="001E738F" w:rsidRPr="000D1034">
              <w:rPr>
                <w:rFonts w:cstheme="minorHAnsi"/>
                <w:b/>
                <w:sz w:val="24"/>
              </w:rPr>
              <w:t xml:space="preserve"> </w:t>
            </w:r>
          </w:p>
        </w:tc>
      </w:tr>
      <w:tr w:rsidR="005B298A" w:rsidRPr="000D1034" w14:paraId="64C740CC" w14:textId="77777777" w:rsidTr="008B5429">
        <w:trPr>
          <w:trHeight w:val="312"/>
        </w:trPr>
        <w:tc>
          <w:tcPr>
            <w:tcW w:w="9966" w:type="dxa"/>
            <w:gridSpan w:val="4"/>
          </w:tcPr>
          <w:p w14:paraId="78AECBA4" w14:textId="77777777" w:rsidR="005B298A" w:rsidRPr="000D1034" w:rsidRDefault="003B7C2A" w:rsidP="003B7C2A">
            <w:pPr>
              <w:jc w:val="center"/>
              <w:rPr>
                <w:rFonts w:cstheme="minorHAnsi"/>
                <w:sz w:val="24"/>
              </w:rPr>
            </w:pPr>
            <w:r w:rsidRPr="000D1034">
              <w:rPr>
                <w:rFonts w:cstheme="minorHAnsi"/>
                <w:b/>
                <w:sz w:val="24"/>
              </w:rPr>
              <w:t>OBJETIVO</w:t>
            </w:r>
            <w:r w:rsidRPr="000D1034">
              <w:rPr>
                <w:rFonts w:cstheme="minorHAnsi"/>
                <w:sz w:val="24"/>
              </w:rPr>
              <w:t>:</w:t>
            </w:r>
          </w:p>
        </w:tc>
      </w:tr>
      <w:tr w:rsidR="005B298A" w:rsidRPr="000D1034" w14:paraId="67A9CE04" w14:textId="77777777" w:rsidTr="008B5429">
        <w:trPr>
          <w:trHeight w:val="333"/>
        </w:trPr>
        <w:tc>
          <w:tcPr>
            <w:tcW w:w="9966" w:type="dxa"/>
            <w:gridSpan w:val="4"/>
          </w:tcPr>
          <w:p w14:paraId="4B0DB371" w14:textId="77777777" w:rsidR="005B298A" w:rsidRPr="000D1034" w:rsidRDefault="00D61D2E" w:rsidP="003B7C2A">
            <w:pPr>
              <w:jc w:val="both"/>
              <w:rPr>
                <w:rFonts w:cstheme="minorHAnsi"/>
                <w:sz w:val="24"/>
              </w:rPr>
            </w:pPr>
            <w:r w:rsidRPr="000D1034">
              <w:rPr>
                <w:rFonts w:cstheme="minorHAnsi"/>
              </w:rPr>
              <w:t>Identificar las actividades y operaciones que deben ser monitoreadas y medidas en cumplimiento con el Sistema de Administración y establecer los criterios y métodos para medir el desempeño.</w:t>
            </w:r>
            <w:r w:rsidR="00F83126" w:rsidRPr="000D1034">
              <w:rPr>
                <w:rFonts w:cstheme="minorHAnsi"/>
              </w:rPr>
              <w:t xml:space="preserve"> El presente procedimiento considera el Monitoreo de los Objetivos, programas de cumplimiento y el desempeño del Sistema de Administración.  </w:t>
            </w:r>
          </w:p>
        </w:tc>
      </w:tr>
      <w:tr w:rsidR="005B298A" w:rsidRPr="000D1034" w14:paraId="62DFC39F" w14:textId="77777777" w:rsidTr="008B5429">
        <w:trPr>
          <w:trHeight w:val="333"/>
        </w:trPr>
        <w:tc>
          <w:tcPr>
            <w:tcW w:w="9966" w:type="dxa"/>
            <w:gridSpan w:val="4"/>
          </w:tcPr>
          <w:p w14:paraId="785152BB" w14:textId="77777777" w:rsidR="005B298A" w:rsidRPr="000D1034" w:rsidRDefault="003B7C2A" w:rsidP="003B7C2A">
            <w:pPr>
              <w:jc w:val="center"/>
              <w:rPr>
                <w:rFonts w:cstheme="minorHAnsi"/>
                <w:b/>
                <w:sz w:val="24"/>
              </w:rPr>
            </w:pPr>
            <w:r w:rsidRPr="000D1034">
              <w:rPr>
                <w:rFonts w:cstheme="minorHAnsi"/>
                <w:b/>
                <w:sz w:val="24"/>
              </w:rPr>
              <w:t>ALCANCE:</w:t>
            </w:r>
          </w:p>
        </w:tc>
      </w:tr>
      <w:tr w:rsidR="00467CAA" w:rsidRPr="000D1034" w14:paraId="3D66BB9D" w14:textId="77777777" w:rsidTr="008B5429">
        <w:trPr>
          <w:trHeight w:val="333"/>
        </w:trPr>
        <w:tc>
          <w:tcPr>
            <w:tcW w:w="9966" w:type="dxa"/>
            <w:gridSpan w:val="4"/>
          </w:tcPr>
          <w:p w14:paraId="3D6095FC" w14:textId="77777777" w:rsidR="00467CAA" w:rsidRPr="000D1034" w:rsidRDefault="00F83126" w:rsidP="00467CAA">
            <w:pPr>
              <w:jc w:val="both"/>
              <w:rPr>
                <w:rFonts w:cstheme="minorHAnsi"/>
                <w:b/>
                <w:sz w:val="24"/>
              </w:rPr>
            </w:pPr>
            <w:r w:rsidRPr="000D1034">
              <w:rPr>
                <w:rFonts w:cstheme="minorHAnsi"/>
              </w:rPr>
              <w:t xml:space="preserve">Aplicas a todas las actividades mencionadas en el monitoreo y medición del Sistema de Administración y estableciendo las actividades para medir el desempeño.  </w:t>
            </w:r>
          </w:p>
        </w:tc>
      </w:tr>
      <w:tr w:rsidR="00467CAA" w:rsidRPr="000D1034" w14:paraId="70BED1A6" w14:textId="77777777" w:rsidTr="008B5429">
        <w:trPr>
          <w:trHeight w:val="333"/>
        </w:trPr>
        <w:tc>
          <w:tcPr>
            <w:tcW w:w="9966" w:type="dxa"/>
            <w:gridSpan w:val="4"/>
          </w:tcPr>
          <w:p w14:paraId="2938526C" w14:textId="77777777" w:rsidR="00467CAA" w:rsidRPr="000D1034" w:rsidRDefault="00467CAA" w:rsidP="003B7C2A">
            <w:pPr>
              <w:jc w:val="center"/>
              <w:rPr>
                <w:rFonts w:cstheme="minorHAnsi"/>
                <w:b/>
                <w:sz w:val="24"/>
              </w:rPr>
            </w:pPr>
            <w:r w:rsidRPr="000D1034">
              <w:rPr>
                <w:rFonts w:cstheme="minorHAnsi"/>
                <w:b/>
                <w:sz w:val="24"/>
              </w:rPr>
              <w:t>REFERENCIAS:</w:t>
            </w:r>
          </w:p>
        </w:tc>
      </w:tr>
      <w:tr w:rsidR="005B298A" w:rsidRPr="000D1034" w14:paraId="4680F6D8" w14:textId="77777777" w:rsidTr="008B5429">
        <w:trPr>
          <w:trHeight w:val="312"/>
        </w:trPr>
        <w:tc>
          <w:tcPr>
            <w:tcW w:w="9966" w:type="dxa"/>
            <w:gridSpan w:val="4"/>
          </w:tcPr>
          <w:p w14:paraId="637DB408" w14:textId="77777777" w:rsidR="002922FC" w:rsidRPr="000D1034" w:rsidRDefault="000D61B7" w:rsidP="002922FC">
            <w:pPr>
              <w:pStyle w:val="Prrafodelista"/>
              <w:numPr>
                <w:ilvl w:val="0"/>
                <w:numId w:val="1"/>
              </w:numPr>
              <w:spacing w:line="259" w:lineRule="auto"/>
              <w:ind w:left="455" w:hanging="142"/>
              <w:rPr>
                <w:rFonts w:cstheme="minorHAnsi"/>
              </w:rPr>
            </w:pPr>
            <w:r w:rsidRPr="000D1034">
              <w:rPr>
                <w:rFonts w:cstheme="minorHAnsi"/>
              </w:rPr>
              <w:t xml:space="preserve">Manual </w:t>
            </w:r>
            <w:r w:rsidR="002922FC" w:rsidRPr="000D1034">
              <w:rPr>
                <w:rFonts w:cstheme="minorHAnsi"/>
              </w:rPr>
              <w:t>Integral del Sistema de Administración.</w:t>
            </w:r>
          </w:p>
          <w:p w14:paraId="687071F1" w14:textId="77777777" w:rsidR="002922FC" w:rsidRPr="000D1034" w:rsidRDefault="002922FC" w:rsidP="002922FC">
            <w:pPr>
              <w:pStyle w:val="Prrafodelista"/>
              <w:numPr>
                <w:ilvl w:val="0"/>
                <w:numId w:val="1"/>
              </w:numPr>
              <w:spacing w:line="259" w:lineRule="auto"/>
              <w:ind w:left="455" w:hanging="142"/>
              <w:jc w:val="both"/>
              <w:rPr>
                <w:rFonts w:cstheme="minorHAnsi"/>
              </w:rPr>
            </w:pPr>
            <w:r w:rsidRPr="000D1034">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3CD01EFD" w14:textId="77777777" w:rsidR="002922FC" w:rsidRPr="000D1034" w:rsidRDefault="002922FC" w:rsidP="002922FC">
            <w:pPr>
              <w:pStyle w:val="Prrafodelista"/>
              <w:numPr>
                <w:ilvl w:val="0"/>
                <w:numId w:val="1"/>
              </w:numPr>
              <w:spacing w:line="259" w:lineRule="auto"/>
              <w:ind w:left="455" w:hanging="142"/>
              <w:jc w:val="both"/>
              <w:rPr>
                <w:rFonts w:cstheme="minorHAnsi"/>
              </w:rPr>
            </w:pPr>
            <w:r w:rsidRPr="000D1034">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1741B418" w14:textId="77777777" w:rsidR="002922FC" w:rsidRPr="000D1034" w:rsidRDefault="002922FC" w:rsidP="002922FC">
            <w:pPr>
              <w:pStyle w:val="Prrafodelista"/>
              <w:numPr>
                <w:ilvl w:val="0"/>
                <w:numId w:val="1"/>
              </w:numPr>
              <w:spacing w:line="259" w:lineRule="auto"/>
              <w:ind w:left="455" w:hanging="142"/>
              <w:jc w:val="both"/>
              <w:rPr>
                <w:rFonts w:cstheme="minorHAnsi"/>
              </w:rPr>
            </w:pPr>
            <w:r w:rsidRPr="000D1034">
              <w:rPr>
                <w:rFonts w:cstheme="minorHAnsi"/>
              </w:rPr>
              <w:t>ISO 9001 Sistemas de Gestión de Calidad.</w:t>
            </w:r>
          </w:p>
          <w:p w14:paraId="4EA6AA93" w14:textId="77777777" w:rsidR="002922FC" w:rsidRPr="000D1034" w:rsidRDefault="002922FC" w:rsidP="002922FC">
            <w:pPr>
              <w:pStyle w:val="Prrafodelista"/>
              <w:numPr>
                <w:ilvl w:val="0"/>
                <w:numId w:val="1"/>
              </w:numPr>
              <w:spacing w:line="259" w:lineRule="auto"/>
              <w:ind w:left="455" w:hanging="142"/>
              <w:jc w:val="both"/>
              <w:rPr>
                <w:rFonts w:cstheme="minorHAnsi"/>
              </w:rPr>
            </w:pPr>
            <w:r w:rsidRPr="000D1034">
              <w:rPr>
                <w:rFonts w:cstheme="minorHAnsi"/>
              </w:rPr>
              <w:t>ISO 14001 Sistemas de Gestión Ambiental.</w:t>
            </w:r>
          </w:p>
          <w:p w14:paraId="6AEAA988" w14:textId="77777777" w:rsidR="002922FC" w:rsidRPr="000D1034" w:rsidRDefault="002922FC" w:rsidP="002922FC">
            <w:pPr>
              <w:pStyle w:val="Prrafodelista"/>
              <w:numPr>
                <w:ilvl w:val="0"/>
                <w:numId w:val="1"/>
              </w:numPr>
              <w:ind w:left="455" w:hanging="142"/>
              <w:rPr>
                <w:rFonts w:cstheme="minorHAnsi"/>
              </w:rPr>
            </w:pPr>
            <w:r w:rsidRPr="000D1034">
              <w:rPr>
                <w:rFonts w:cstheme="minorHAnsi"/>
              </w:rPr>
              <w:t>OSHAS 18001 Gestión de Seguridad y Salud Ocupacional.</w:t>
            </w:r>
          </w:p>
          <w:p w14:paraId="4776C855" w14:textId="77777777" w:rsidR="002922FC" w:rsidRPr="000D1034" w:rsidRDefault="002922FC" w:rsidP="002922FC">
            <w:pPr>
              <w:pStyle w:val="Prrafodelista"/>
              <w:numPr>
                <w:ilvl w:val="0"/>
                <w:numId w:val="1"/>
              </w:numPr>
              <w:ind w:left="455" w:hanging="142"/>
              <w:jc w:val="both"/>
              <w:rPr>
                <w:rFonts w:cstheme="minorHAnsi"/>
              </w:rPr>
            </w:pPr>
            <w:r w:rsidRPr="000D1034">
              <w:rPr>
                <w:rFonts w:cstheme="minorHAnsi"/>
              </w:rPr>
              <w:t>NOM-001-STPS-2008, Edificios, locales, instalaciones y áreas en los centros de trabajo. Condiciones de seguridad.</w:t>
            </w:r>
          </w:p>
          <w:p w14:paraId="32F03D85" w14:textId="77777777" w:rsidR="002922FC" w:rsidRPr="000D1034" w:rsidRDefault="002922FC" w:rsidP="002922FC">
            <w:pPr>
              <w:pStyle w:val="Prrafodelista"/>
              <w:numPr>
                <w:ilvl w:val="0"/>
                <w:numId w:val="1"/>
              </w:numPr>
              <w:ind w:left="455" w:hanging="142"/>
              <w:jc w:val="both"/>
              <w:rPr>
                <w:rFonts w:cstheme="minorHAnsi"/>
              </w:rPr>
            </w:pPr>
            <w:r w:rsidRPr="000D1034">
              <w:rPr>
                <w:rFonts w:cstheme="minorHAnsi"/>
              </w:rPr>
              <w:t>NOM 002-STPS-2010. Condiciones de seguridad, prevención, protección contra incendios en los centros de trabajo.</w:t>
            </w:r>
          </w:p>
          <w:p w14:paraId="4574EC96" w14:textId="77777777" w:rsidR="002922FC" w:rsidRPr="000D1034" w:rsidRDefault="002922FC" w:rsidP="002922FC">
            <w:pPr>
              <w:pStyle w:val="Prrafodelista"/>
              <w:numPr>
                <w:ilvl w:val="0"/>
                <w:numId w:val="1"/>
              </w:numPr>
              <w:ind w:left="455" w:hanging="142"/>
              <w:jc w:val="both"/>
              <w:rPr>
                <w:rFonts w:cstheme="minorHAnsi"/>
              </w:rPr>
            </w:pPr>
            <w:r w:rsidRPr="000D1034">
              <w:rPr>
                <w:rFonts w:cstheme="minorHAnsi"/>
              </w:rPr>
              <w:t>NOM-005-STPS-1998, Relativa a las Condiciones de Seguridad e Higiene en los Centros de Trabajo para el Manejo, Transporte y Almacenamiento de Sustancias Químicas Peligrosas.</w:t>
            </w:r>
          </w:p>
          <w:p w14:paraId="31A50518" w14:textId="77777777" w:rsidR="002922FC" w:rsidRPr="000D1034" w:rsidRDefault="002922FC" w:rsidP="002922FC">
            <w:pPr>
              <w:pStyle w:val="Prrafodelista"/>
              <w:numPr>
                <w:ilvl w:val="0"/>
                <w:numId w:val="1"/>
              </w:numPr>
              <w:ind w:left="455" w:hanging="142"/>
              <w:jc w:val="both"/>
              <w:rPr>
                <w:rFonts w:cstheme="minorHAnsi"/>
              </w:rPr>
            </w:pPr>
            <w:r w:rsidRPr="000D1034">
              <w:rPr>
                <w:rFonts w:cstheme="minorHAnsi"/>
              </w:rPr>
              <w:t>NOM-018-STPS-2000, Sistema para la identificación y comunicación de peligros y riesgos por sustancias químicas peligrosas en los centros de trabajo.</w:t>
            </w:r>
          </w:p>
          <w:p w14:paraId="22C131F4" w14:textId="77777777" w:rsidR="005B298A" w:rsidRPr="000D1034" w:rsidRDefault="002922FC" w:rsidP="002922FC">
            <w:pPr>
              <w:pStyle w:val="Prrafodelista"/>
              <w:numPr>
                <w:ilvl w:val="0"/>
                <w:numId w:val="1"/>
              </w:numPr>
              <w:ind w:left="455" w:hanging="142"/>
              <w:jc w:val="both"/>
              <w:rPr>
                <w:rFonts w:cstheme="minorHAnsi"/>
              </w:rPr>
            </w:pPr>
            <w:r w:rsidRPr="000D1034">
              <w:rPr>
                <w:rFonts w:cstheme="minorHAnsi"/>
              </w:rPr>
              <w:t>NORMA Oficial Mexicana NOM-005-ASEA-2016, Diseño, construcción, operación y mantenimiento de Estaciones de Servicio para almacenamiento y expendio de diésel y gasolinas.</w:t>
            </w:r>
          </w:p>
          <w:p w14:paraId="68A61503" w14:textId="77777777" w:rsidR="002922FC" w:rsidRPr="000D1034" w:rsidRDefault="002922FC" w:rsidP="002922FC">
            <w:pPr>
              <w:pStyle w:val="Prrafodelista"/>
              <w:ind w:left="455"/>
              <w:jc w:val="both"/>
              <w:rPr>
                <w:rFonts w:cstheme="minorHAnsi"/>
              </w:rPr>
            </w:pPr>
          </w:p>
        </w:tc>
      </w:tr>
      <w:tr w:rsidR="00467CAA" w:rsidRPr="000D1034" w14:paraId="28D56CEA" w14:textId="77777777" w:rsidTr="008B5429">
        <w:trPr>
          <w:trHeight w:val="312"/>
        </w:trPr>
        <w:tc>
          <w:tcPr>
            <w:tcW w:w="3257" w:type="dxa"/>
          </w:tcPr>
          <w:p w14:paraId="5C8AA5BE" w14:textId="77777777" w:rsidR="00467CAA" w:rsidRPr="000D1034" w:rsidRDefault="00467CAA" w:rsidP="00467CAA">
            <w:pPr>
              <w:jc w:val="center"/>
              <w:rPr>
                <w:rFonts w:cstheme="minorHAnsi"/>
                <w:b/>
                <w:sz w:val="24"/>
              </w:rPr>
            </w:pPr>
            <w:r w:rsidRPr="000D1034">
              <w:rPr>
                <w:rFonts w:cstheme="minorHAnsi"/>
                <w:b/>
                <w:sz w:val="24"/>
              </w:rPr>
              <w:t>RESPONSABILIDADES:</w:t>
            </w:r>
          </w:p>
        </w:tc>
        <w:tc>
          <w:tcPr>
            <w:tcW w:w="3260" w:type="dxa"/>
          </w:tcPr>
          <w:p w14:paraId="4E054BBB" w14:textId="77777777" w:rsidR="00467CAA" w:rsidRPr="000D1034" w:rsidRDefault="00467CAA" w:rsidP="00467CAA">
            <w:pPr>
              <w:jc w:val="center"/>
              <w:rPr>
                <w:rFonts w:cstheme="minorHAnsi"/>
                <w:b/>
                <w:sz w:val="24"/>
              </w:rPr>
            </w:pPr>
            <w:r w:rsidRPr="000D1034">
              <w:rPr>
                <w:rFonts w:cstheme="minorHAnsi"/>
                <w:b/>
                <w:sz w:val="24"/>
              </w:rPr>
              <w:t>INDICADORES:</w:t>
            </w:r>
          </w:p>
        </w:tc>
        <w:tc>
          <w:tcPr>
            <w:tcW w:w="3449" w:type="dxa"/>
            <w:gridSpan w:val="2"/>
          </w:tcPr>
          <w:p w14:paraId="3C371961" w14:textId="77777777" w:rsidR="00467CAA" w:rsidRPr="000D1034" w:rsidRDefault="00467CAA" w:rsidP="00467CAA">
            <w:pPr>
              <w:jc w:val="center"/>
              <w:rPr>
                <w:rFonts w:cstheme="minorHAnsi"/>
                <w:b/>
                <w:sz w:val="24"/>
              </w:rPr>
            </w:pPr>
            <w:r w:rsidRPr="000D1034">
              <w:rPr>
                <w:rFonts w:cstheme="minorHAnsi"/>
                <w:b/>
                <w:sz w:val="24"/>
              </w:rPr>
              <w:t>FRECUENCIA:</w:t>
            </w:r>
          </w:p>
        </w:tc>
      </w:tr>
      <w:tr w:rsidR="00467CAA" w:rsidRPr="000D1034" w14:paraId="7D3DDE75" w14:textId="77777777" w:rsidTr="008B5429">
        <w:trPr>
          <w:trHeight w:val="312"/>
        </w:trPr>
        <w:tc>
          <w:tcPr>
            <w:tcW w:w="3257" w:type="dxa"/>
          </w:tcPr>
          <w:p w14:paraId="1EC01C36" w14:textId="77777777" w:rsidR="002922FC" w:rsidRPr="000D1034" w:rsidRDefault="002922FC" w:rsidP="00993C13">
            <w:pPr>
              <w:pStyle w:val="Prrafodelista"/>
              <w:numPr>
                <w:ilvl w:val="0"/>
                <w:numId w:val="2"/>
              </w:numPr>
              <w:ind w:left="313" w:hanging="313"/>
              <w:jc w:val="both"/>
              <w:rPr>
                <w:rFonts w:cstheme="minorHAnsi"/>
              </w:rPr>
            </w:pPr>
            <w:r w:rsidRPr="000D1034">
              <w:rPr>
                <w:rFonts w:cstheme="minorHAnsi"/>
              </w:rPr>
              <w:t>Identificar las operaciones y actividades que deben ser monitoreadas y medidas.</w:t>
            </w:r>
          </w:p>
          <w:p w14:paraId="4B06F6DE" w14:textId="77777777" w:rsidR="00467CAA" w:rsidRPr="000D1034" w:rsidRDefault="002922FC" w:rsidP="00993C13">
            <w:pPr>
              <w:pStyle w:val="Prrafodelista"/>
              <w:numPr>
                <w:ilvl w:val="0"/>
                <w:numId w:val="2"/>
              </w:numPr>
              <w:ind w:left="313" w:hanging="313"/>
              <w:jc w:val="both"/>
              <w:rPr>
                <w:rFonts w:cstheme="minorHAnsi"/>
              </w:rPr>
            </w:pPr>
            <w:r w:rsidRPr="000D1034">
              <w:rPr>
                <w:rFonts w:cstheme="minorHAnsi"/>
              </w:rPr>
              <w:t xml:space="preserve">Indicar la frecuencia del monitoreo y medición así como la periodicidad </w:t>
            </w:r>
            <w:r w:rsidR="00993C13" w:rsidRPr="000D1034">
              <w:rPr>
                <w:rFonts w:cstheme="minorHAnsi"/>
              </w:rPr>
              <w:t>de la realización del análisis de resultados y evaluación.</w:t>
            </w:r>
          </w:p>
        </w:tc>
        <w:tc>
          <w:tcPr>
            <w:tcW w:w="3260" w:type="dxa"/>
          </w:tcPr>
          <w:p w14:paraId="653985C7" w14:textId="52A2955F" w:rsidR="00467CAA" w:rsidRPr="000D1034" w:rsidRDefault="007C10C8" w:rsidP="007C10C8">
            <w:pPr>
              <w:rPr>
                <w:rFonts w:cstheme="minorHAnsi"/>
              </w:rPr>
            </w:pPr>
            <w:r w:rsidRPr="000D1034">
              <w:rPr>
                <w:rFonts w:cstheme="minorHAnsi"/>
                <w:sz w:val="24"/>
              </w:rPr>
              <w:t>NA</w:t>
            </w:r>
          </w:p>
        </w:tc>
        <w:tc>
          <w:tcPr>
            <w:tcW w:w="3449" w:type="dxa"/>
            <w:gridSpan w:val="2"/>
          </w:tcPr>
          <w:p w14:paraId="6ACE090B" w14:textId="77777777" w:rsidR="00467CAA" w:rsidRPr="000D1034" w:rsidRDefault="00993C13" w:rsidP="00993C13">
            <w:pPr>
              <w:pStyle w:val="Prrafodelista"/>
              <w:numPr>
                <w:ilvl w:val="0"/>
                <w:numId w:val="3"/>
              </w:numPr>
              <w:ind w:left="175" w:hanging="261"/>
              <w:jc w:val="both"/>
              <w:rPr>
                <w:rFonts w:cstheme="minorHAnsi"/>
              </w:rPr>
            </w:pPr>
            <w:r w:rsidRPr="000D1034">
              <w:rPr>
                <w:rFonts w:cstheme="minorHAnsi"/>
              </w:rPr>
              <w:t xml:space="preserve">De acuerdo a la periodicidad de cada uno de los indicadores. </w:t>
            </w:r>
          </w:p>
        </w:tc>
      </w:tr>
      <w:tr w:rsidR="00467CAA" w:rsidRPr="000D1034" w14:paraId="1C268DB4" w14:textId="77777777" w:rsidTr="008B5429">
        <w:trPr>
          <w:trHeight w:val="312"/>
        </w:trPr>
        <w:tc>
          <w:tcPr>
            <w:tcW w:w="3257" w:type="dxa"/>
          </w:tcPr>
          <w:p w14:paraId="498C2B42" w14:textId="77777777" w:rsidR="00467CAA" w:rsidRPr="000D1034" w:rsidRDefault="00467CAA" w:rsidP="00357782">
            <w:pPr>
              <w:rPr>
                <w:rFonts w:cstheme="minorHAnsi"/>
                <w:sz w:val="24"/>
              </w:rPr>
            </w:pPr>
          </w:p>
        </w:tc>
        <w:tc>
          <w:tcPr>
            <w:tcW w:w="3260" w:type="dxa"/>
          </w:tcPr>
          <w:p w14:paraId="21646D74" w14:textId="77777777" w:rsidR="00467CAA" w:rsidRPr="000D1034" w:rsidRDefault="00467CAA" w:rsidP="00357782">
            <w:pPr>
              <w:rPr>
                <w:rFonts w:cstheme="minorHAnsi"/>
                <w:sz w:val="24"/>
              </w:rPr>
            </w:pPr>
          </w:p>
        </w:tc>
        <w:tc>
          <w:tcPr>
            <w:tcW w:w="3449" w:type="dxa"/>
            <w:gridSpan w:val="2"/>
          </w:tcPr>
          <w:p w14:paraId="24C7B2E4" w14:textId="77777777" w:rsidR="00467CAA" w:rsidRPr="000D1034" w:rsidRDefault="00467CAA" w:rsidP="00357782">
            <w:pPr>
              <w:rPr>
                <w:rFonts w:cstheme="minorHAnsi"/>
                <w:sz w:val="24"/>
              </w:rPr>
            </w:pPr>
          </w:p>
        </w:tc>
      </w:tr>
      <w:tr w:rsidR="00467CAA" w:rsidRPr="000D1034" w14:paraId="1EB6F03F" w14:textId="77777777" w:rsidTr="008B5429">
        <w:trPr>
          <w:trHeight w:val="312"/>
        </w:trPr>
        <w:tc>
          <w:tcPr>
            <w:tcW w:w="9966" w:type="dxa"/>
            <w:gridSpan w:val="4"/>
          </w:tcPr>
          <w:p w14:paraId="0E16E0B3" w14:textId="77777777" w:rsidR="00467CAA" w:rsidRPr="000D1034" w:rsidRDefault="00467CAA" w:rsidP="00467CAA">
            <w:pPr>
              <w:jc w:val="center"/>
              <w:rPr>
                <w:rFonts w:cstheme="minorHAnsi"/>
                <w:b/>
                <w:sz w:val="24"/>
              </w:rPr>
            </w:pPr>
            <w:r w:rsidRPr="000D1034">
              <w:rPr>
                <w:rFonts w:cstheme="minorHAnsi"/>
                <w:b/>
                <w:sz w:val="24"/>
              </w:rPr>
              <w:lastRenderedPageBreak/>
              <w:t>TERMINOS Y DEFINICIONES</w:t>
            </w:r>
          </w:p>
        </w:tc>
      </w:tr>
      <w:tr w:rsidR="00467CAA" w:rsidRPr="000D1034" w14:paraId="5C06C6F6" w14:textId="77777777" w:rsidTr="008B5429">
        <w:trPr>
          <w:trHeight w:val="312"/>
        </w:trPr>
        <w:tc>
          <w:tcPr>
            <w:tcW w:w="9966" w:type="dxa"/>
            <w:gridSpan w:val="4"/>
          </w:tcPr>
          <w:p w14:paraId="6B2B63B8" w14:textId="77777777" w:rsidR="00C27E68" w:rsidRPr="000D1034" w:rsidRDefault="00C27E68" w:rsidP="00C27E68">
            <w:pPr>
              <w:pStyle w:val="Prrafodelista"/>
              <w:jc w:val="both"/>
              <w:rPr>
                <w:rFonts w:cstheme="minorHAnsi"/>
              </w:rPr>
            </w:pPr>
          </w:p>
          <w:p w14:paraId="7A9D8AF1" w14:textId="77777777" w:rsidR="005A1982" w:rsidRPr="000D1034" w:rsidRDefault="001E738F" w:rsidP="005A1982">
            <w:pPr>
              <w:pStyle w:val="Prrafodelista"/>
              <w:numPr>
                <w:ilvl w:val="0"/>
                <w:numId w:val="4"/>
              </w:numPr>
              <w:jc w:val="both"/>
              <w:rPr>
                <w:rFonts w:cstheme="minorHAnsi"/>
              </w:rPr>
            </w:pPr>
            <w:r w:rsidRPr="000D1034">
              <w:rPr>
                <w:rFonts w:cstheme="minorHAnsi"/>
              </w:rPr>
              <w:t xml:space="preserve">Aspectos Ambientales Significativos: Elementos de las </w:t>
            </w:r>
            <w:r w:rsidR="00B71D13" w:rsidRPr="000D1034">
              <w:rPr>
                <w:rFonts w:cstheme="minorHAnsi"/>
              </w:rPr>
              <w:t xml:space="preserve">operaciones de una organización </w:t>
            </w:r>
            <w:r w:rsidRPr="000D1034">
              <w:rPr>
                <w:rFonts w:cstheme="minorHAnsi"/>
              </w:rPr>
              <w:t>que pueden interactuar con el medio ambiente</w:t>
            </w:r>
            <w:r w:rsidR="00B71D13" w:rsidRPr="000D1034">
              <w:rPr>
                <w:rFonts w:cstheme="minorHAnsi"/>
              </w:rPr>
              <w:t>.</w:t>
            </w:r>
          </w:p>
          <w:p w14:paraId="08E83E8F" w14:textId="77777777" w:rsidR="005A1982" w:rsidRPr="000D1034" w:rsidRDefault="005A1982" w:rsidP="005A1982">
            <w:pPr>
              <w:pStyle w:val="Prrafodelista"/>
              <w:jc w:val="both"/>
              <w:rPr>
                <w:rFonts w:cstheme="minorHAnsi"/>
              </w:rPr>
            </w:pPr>
          </w:p>
          <w:p w14:paraId="50B4A2EE" w14:textId="77777777" w:rsidR="005A1982" w:rsidRPr="000D1034" w:rsidRDefault="005A1982" w:rsidP="005A1982">
            <w:pPr>
              <w:pStyle w:val="Prrafodelista"/>
              <w:numPr>
                <w:ilvl w:val="0"/>
                <w:numId w:val="4"/>
              </w:numPr>
              <w:jc w:val="both"/>
              <w:rPr>
                <w:rFonts w:cstheme="minorHAnsi"/>
              </w:rPr>
            </w:pPr>
            <w:r w:rsidRPr="000D1034">
              <w:rPr>
                <w:rFonts w:cstheme="minorHAnsi"/>
              </w:rPr>
              <w:t>Acción preventiva: Acción emprendida para eliminar las causas de una no conformidad, de un defecto u otra situación potencial no deseable, para evitar que ocurra.</w:t>
            </w:r>
          </w:p>
          <w:p w14:paraId="3CDB5A08" w14:textId="77777777" w:rsidR="005A1982" w:rsidRPr="000D1034" w:rsidRDefault="005A1982" w:rsidP="005A1982">
            <w:pPr>
              <w:pStyle w:val="Prrafodelista"/>
              <w:jc w:val="both"/>
              <w:rPr>
                <w:rFonts w:cstheme="minorHAnsi"/>
              </w:rPr>
            </w:pPr>
          </w:p>
          <w:p w14:paraId="4619A904" w14:textId="77777777" w:rsidR="005A1982" w:rsidRPr="000D1034" w:rsidRDefault="005A1982" w:rsidP="005A1982">
            <w:pPr>
              <w:pStyle w:val="Prrafodelista"/>
              <w:numPr>
                <w:ilvl w:val="0"/>
                <w:numId w:val="4"/>
              </w:numPr>
              <w:jc w:val="both"/>
              <w:rPr>
                <w:rFonts w:cstheme="minorHAnsi"/>
              </w:rPr>
            </w:pPr>
            <w:r w:rsidRPr="000D1034">
              <w:rPr>
                <w:rFonts w:cstheme="minorHAnsi"/>
              </w:rPr>
              <w:t>Acción correctiva: Una acción emprendida para eliminar las causas de una no conformidad, defecto u otra situación existente no deseable, con el propósito de evitar que vuelva a ocurrir. Incidente de trabajo: suceso acontecido en el curso del trabajo o en relación con éste, que tuvo el potencial de ser un accidente, en el que hubo personas involucradas sin que sufrieran lesiones o se presentaran daños a la propiedad y/o pérdida en los procesos.</w:t>
            </w:r>
          </w:p>
          <w:p w14:paraId="6175DC90" w14:textId="77777777" w:rsidR="005A1982" w:rsidRPr="000D1034" w:rsidRDefault="005A1982" w:rsidP="005A1982">
            <w:pPr>
              <w:pStyle w:val="Prrafodelista"/>
              <w:rPr>
                <w:rFonts w:cstheme="minorHAnsi"/>
              </w:rPr>
            </w:pPr>
          </w:p>
          <w:p w14:paraId="019B5F8D" w14:textId="77777777" w:rsidR="005A1982" w:rsidRPr="000D1034" w:rsidRDefault="005A1982" w:rsidP="005A1982">
            <w:pPr>
              <w:pStyle w:val="Prrafodelista"/>
              <w:numPr>
                <w:ilvl w:val="0"/>
                <w:numId w:val="4"/>
              </w:numPr>
              <w:jc w:val="both"/>
              <w:rPr>
                <w:rFonts w:cstheme="minorHAnsi"/>
              </w:rPr>
            </w:pPr>
            <w:r w:rsidRPr="000D1034">
              <w:rPr>
                <w:rFonts w:cstheme="minorHAnsi"/>
              </w:rPr>
              <w:t>Desempeño del Sistema: resultados medibles de la gestión que realiza la entidad de los riesgos identificados.</w:t>
            </w:r>
          </w:p>
          <w:p w14:paraId="40AD5287" w14:textId="77777777" w:rsidR="005A1982" w:rsidRPr="000D1034" w:rsidRDefault="005A1982" w:rsidP="005A1982">
            <w:pPr>
              <w:ind w:left="597" w:hanging="265"/>
              <w:jc w:val="both"/>
              <w:rPr>
                <w:rFonts w:cstheme="minorHAnsi"/>
              </w:rPr>
            </w:pPr>
          </w:p>
          <w:p w14:paraId="5443E89F" w14:textId="77777777" w:rsidR="00C27E68" w:rsidRPr="000D1034" w:rsidRDefault="00C27E68" w:rsidP="00C27E68">
            <w:pPr>
              <w:pStyle w:val="Prrafodelista"/>
              <w:numPr>
                <w:ilvl w:val="0"/>
                <w:numId w:val="4"/>
              </w:numPr>
              <w:jc w:val="both"/>
              <w:rPr>
                <w:rFonts w:cstheme="minorHAnsi"/>
              </w:rPr>
            </w:pPr>
            <w:r w:rsidRPr="000D1034">
              <w:rPr>
                <w:rFonts w:cstheme="minorHAnsi"/>
              </w:rPr>
              <w:t>Evaluación y/o Calificación: Es realizada ex-ante, durante y/o ex-post a la ejecución de un proyecto y supone la indagación y valoración sistemática y objetiva de los objetivos, productos y resultados de un proyecto y la determinación de los “efectos e impactos” que generará o generó su implementación. Su propósito es conocer la eficacia, eficiencia y efectividad de la inversión productiva o social para identificar si el proyecto modificará o modificó las condiciones de vida de la población beneficiaria, con relación a la problemática central que originó la gestión del mismo.</w:t>
            </w:r>
          </w:p>
          <w:p w14:paraId="4C40106D" w14:textId="77777777" w:rsidR="00C27E68" w:rsidRPr="000D1034" w:rsidRDefault="00C27E68" w:rsidP="00C27E68">
            <w:pPr>
              <w:pStyle w:val="Prrafodelista"/>
              <w:rPr>
                <w:rFonts w:cstheme="minorHAnsi"/>
              </w:rPr>
            </w:pPr>
          </w:p>
          <w:p w14:paraId="50C2F851" w14:textId="77777777" w:rsidR="005A1982" w:rsidRPr="000D1034" w:rsidRDefault="005A1982" w:rsidP="005A1982">
            <w:pPr>
              <w:pStyle w:val="Prrafodelista"/>
              <w:numPr>
                <w:ilvl w:val="0"/>
                <w:numId w:val="4"/>
              </w:numPr>
              <w:jc w:val="both"/>
              <w:rPr>
                <w:rFonts w:cstheme="minorHAnsi"/>
              </w:rPr>
            </w:pPr>
            <w:r w:rsidRPr="000D1034">
              <w:rPr>
                <w:rFonts w:cstheme="minorHAnsi"/>
              </w:rPr>
              <w:t>Impacto ambiental: Cambio en el medio ambiente benéfico o adverso, en forma total o parcial como resultado de las actividades, productos o servicios de una organización.</w:t>
            </w:r>
          </w:p>
          <w:p w14:paraId="62BD29A5" w14:textId="77777777" w:rsidR="005A1982" w:rsidRPr="000D1034" w:rsidRDefault="005A1982" w:rsidP="005A1982">
            <w:pPr>
              <w:ind w:left="597" w:hanging="265"/>
              <w:jc w:val="both"/>
              <w:rPr>
                <w:rFonts w:cstheme="minorHAnsi"/>
              </w:rPr>
            </w:pPr>
          </w:p>
          <w:p w14:paraId="0DF38034" w14:textId="77777777" w:rsidR="005A1982" w:rsidRPr="000D1034" w:rsidRDefault="005A1982" w:rsidP="005A1982">
            <w:pPr>
              <w:pStyle w:val="Prrafodelista"/>
              <w:numPr>
                <w:ilvl w:val="0"/>
                <w:numId w:val="4"/>
              </w:numPr>
              <w:jc w:val="both"/>
              <w:rPr>
                <w:rFonts w:cstheme="minorHAnsi"/>
              </w:rPr>
            </w:pPr>
            <w:r w:rsidRPr="000D1034">
              <w:rPr>
                <w:rFonts w:cstheme="minorHAnsi"/>
              </w:rPr>
              <w:t>Indicador cuantitativo: expresan cantidad o frecuencia de un hecho o fenómeno mediante una unidad de medida como tasa, porcentaje, número, etc.</w:t>
            </w:r>
          </w:p>
          <w:p w14:paraId="5189F586" w14:textId="77777777" w:rsidR="005A1982" w:rsidRPr="000D1034" w:rsidRDefault="005A1982" w:rsidP="005A1982">
            <w:pPr>
              <w:ind w:left="597" w:hanging="265"/>
              <w:jc w:val="both"/>
              <w:rPr>
                <w:rFonts w:cstheme="minorHAnsi"/>
              </w:rPr>
            </w:pPr>
          </w:p>
          <w:p w14:paraId="349CFD15" w14:textId="77777777" w:rsidR="005A1982" w:rsidRPr="000D1034" w:rsidRDefault="005A1982" w:rsidP="00C27E68">
            <w:pPr>
              <w:pStyle w:val="Prrafodelista"/>
              <w:numPr>
                <w:ilvl w:val="0"/>
                <w:numId w:val="4"/>
              </w:numPr>
              <w:jc w:val="both"/>
              <w:rPr>
                <w:rFonts w:cstheme="minorHAnsi"/>
              </w:rPr>
            </w:pPr>
            <w:r w:rsidRPr="000D1034">
              <w:rPr>
                <w:rFonts w:cstheme="minorHAnsi"/>
              </w:rPr>
              <w:t xml:space="preserve">Monitoreo: </w:t>
            </w:r>
            <w:r w:rsidR="00C27E68" w:rsidRPr="000D1034">
              <w:rPr>
                <w:rFonts w:cstheme="minorHAnsi"/>
              </w:rPr>
              <w:t>Proceso de observación permanente destinado a comprobar la efectividad y eficiencia de la ejecución de un proyecto o servicio, mediante la identificación de aspectos propicios y/</w:t>
            </w:r>
            <w:proofErr w:type="spellStart"/>
            <w:r w:rsidR="00C27E68" w:rsidRPr="000D1034">
              <w:rPr>
                <w:rFonts w:cstheme="minorHAnsi"/>
              </w:rPr>
              <w:t>o</w:t>
            </w:r>
            <w:proofErr w:type="spellEnd"/>
            <w:r w:rsidR="00C27E68" w:rsidRPr="000D1034">
              <w:rPr>
                <w:rFonts w:cstheme="minorHAnsi"/>
              </w:rPr>
              <w:t xml:space="preserve"> obstáculos, con el objeto de recomendar e implementar medidas correctivas y/o cambios pertinentes durante la ejecución de un programa o proyecto hasta su conclusión.</w:t>
            </w:r>
          </w:p>
          <w:p w14:paraId="05A5DB96" w14:textId="77777777" w:rsidR="005A1982" w:rsidRPr="000D1034" w:rsidRDefault="005A1982" w:rsidP="005A1982">
            <w:pPr>
              <w:ind w:left="597" w:hanging="265"/>
              <w:jc w:val="both"/>
              <w:rPr>
                <w:rFonts w:cstheme="minorHAnsi"/>
              </w:rPr>
            </w:pPr>
          </w:p>
          <w:p w14:paraId="46E5AB82" w14:textId="77777777" w:rsidR="005A1982" w:rsidRPr="000D1034" w:rsidRDefault="005A1982" w:rsidP="005A1982">
            <w:pPr>
              <w:pStyle w:val="Prrafodelista"/>
              <w:numPr>
                <w:ilvl w:val="0"/>
                <w:numId w:val="4"/>
              </w:numPr>
              <w:jc w:val="both"/>
              <w:rPr>
                <w:rFonts w:cstheme="minorHAnsi"/>
              </w:rPr>
            </w:pPr>
            <w:r w:rsidRPr="000D1034">
              <w:rPr>
                <w:rFonts w:cstheme="minorHAnsi"/>
              </w:rPr>
              <w:t>Peligros y Riesgos Ocupacionales: Fuente o situación con potencial de daño en términos de muerte, lesión o enfermedad al trabajador, al ambiente de trabajo o una combinación de éstos, ocasionadas por su trabajo.</w:t>
            </w:r>
          </w:p>
          <w:p w14:paraId="73F185E5" w14:textId="77777777" w:rsidR="005A1982" w:rsidRPr="000D1034" w:rsidRDefault="005A1982" w:rsidP="005A1982">
            <w:pPr>
              <w:ind w:left="597" w:hanging="265"/>
              <w:jc w:val="both"/>
              <w:rPr>
                <w:rFonts w:cstheme="minorHAnsi"/>
              </w:rPr>
            </w:pPr>
          </w:p>
          <w:p w14:paraId="13AAA312" w14:textId="77777777" w:rsidR="005A1982" w:rsidRPr="000D1034" w:rsidRDefault="005A1982" w:rsidP="005A1982">
            <w:pPr>
              <w:pStyle w:val="Prrafodelista"/>
              <w:numPr>
                <w:ilvl w:val="0"/>
                <w:numId w:val="4"/>
              </w:numPr>
              <w:jc w:val="both"/>
              <w:rPr>
                <w:rFonts w:cstheme="minorHAnsi"/>
              </w:rPr>
            </w:pPr>
            <w:r w:rsidRPr="000D1034">
              <w:rPr>
                <w:rFonts w:cstheme="minorHAnsi"/>
              </w:rPr>
              <w:t>Programa: es un conjunto de actividades definidas que permite establecer los lineamientos que se deben tener en cuenta, para realizar el reporte de incidentes, situaciones de desgaste emocional, actos y condiciones inseguras que se puedan presentar en la Estación de Servicio con el fin de prevenir accidentes de trabajo.</w:t>
            </w:r>
          </w:p>
          <w:p w14:paraId="0B5F9085" w14:textId="77777777" w:rsidR="00A940A0" w:rsidRPr="000D1034" w:rsidRDefault="00A940A0" w:rsidP="00A940A0">
            <w:pPr>
              <w:pStyle w:val="Prrafodelista"/>
              <w:rPr>
                <w:rFonts w:cstheme="minorHAnsi"/>
              </w:rPr>
            </w:pPr>
          </w:p>
          <w:p w14:paraId="184ADF27" w14:textId="77777777" w:rsidR="00A940A0" w:rsidRPr="000D1034" w:rsidRDefault="00A940A0" w:rsidP="00A940A0">
            <w:pPr>
              <w:pStyle w:val="Prrafodelista"/>
              <w:jc w:val="both"/>
              <w:rPr>
                <w:rFonts w:cstheme="minorHAnsi"/>
              </w:rPr>
            </w:pPr>
          </w:p>
          <w:p w14:paraId="143EAD34" w14:textId="77777777" w:rsidR="00C27E68" w:rsidRPr="000D1034" w:rsidRDefault="00C27E68" w:rsidP="00C27E68">
            <w:pPr>
              <w:pStyle w:val="Prrafodelista"/>
              <w:rPr>
                <w:rFonts w:cstheme="minorHAnsi"/>
              </w:rPr>
            </w:pPr>
          </w:p>
          <w:p w14:paraId="43875831" w14:textId="77777777" w:rsidR="00C27E68" w:rsidRPr="000D1034" w:rsidRDefault="00C27E68" w:rsidP="00C27E68">
            <w:pPr>
              <w:pStyle w:val="Prrafodelista"/>
              <w:numPr>
                <w:ilvl w:val="0"/>
                <w:numId w:val="4"/>
              </w:numPr>
              <w:jc w:val="both"/>
              <w:rPr>
                <w:rFonts w:cstheme="minorHAnsi"/>
              </w:rPr>
            </w:pPr>
            <w:r w:rsidRPr="000D1034">
              <w:rPr>
                <w:rFonts w:cstheme="minorHAnsi"/>
              </w:rPr>
              <w:t>Seguimiento: Procedimiento establecido para verificar el cumplimiento contractual de actividades, resultados y la provisión de bienes y servicios, en términos de cantidad, calidad y tiempo, que permita recomendar acciones que posibiliten alcanzar satisfactoriamente los resultados, propósitos y objetivos del proyecto.</w:t>
            </w:r>
          </w:p>
          <w:p w14:paraId="3A4F2166" w14:textId="77777777" w:rsidR="00C27E68" w:rsidRPr="000D1034" w:rsidRDefault="00C27E68" w:rsidP="00C27E68">
            <w:pPr>
              <w:pStyle w:val="Prrafodelista"/>
              <w:rPr>
                <w:rFonts w:cstheme="minorHAnsi"/>
              </w:rPr>
            </w:pPr>
          </w:p>
          <w:p w14:paraId="08C1187B" w14:textId="77777777" w:rsidR="00C27E68" w:rsidRPr="000D1034" w:rsidRDefault="00C27E68" w:rsidP="00C27E68">
            <w:pPr>
              <w:pStyle w:val="Prrafodelista"/>
              <w:numPr>
                <w:ilvl w:val="0"/>
                <w:numId w:val="4"/>
              </w:numPr>
              <w:jc w:val="both"/>
              <w:rPr>
                <w:rFonts w:cstheme="minorHAnsi"/>
              </w:rPr>
            </w:pPr>
            <w:r w:rsidRPr="000D1034">
              <w:rPr>
                <w:rFonts w:cstheme="minorHAnsi"/>
              </w:rPr>
              <w:t>Sistema: Es un conjunto de componentes o partes que tienen un orden preestablecido, armónico y que se interrelacionan e interaccionan entre sí a fin de lograr objetivos comunes y resultados esperados.</w:t>
            </w:r>
          </w:p>
          <w:p w14:paraId="72D4D2AA" w14:textId="77777777" w:rsidR="005A1982" w:rsidRPr="000D1034" w:rsidRDefault="005A1982" w:rsidP="005A1982">
            <w:pPr>
              <w:jc w:val="both"/>
              <w:rPr>
                <w:rFonts w:cstheme="minorHAnsi"/>
                <w:sz w:val="24"/>
              </w:rPr>
            </w:pPr>
          </w:p>
          <w:p w14:paraId="69A2B57F" w14:textId="77777777" w:rsidR="00C27E68" w:rsidRPr="000D1034" w:rsidRDefault="00C27E68" w:rsidP="005A1982">
            <w:pPr>
              <w:jc w:val="both"/>
              <w:rPr>
                <w:rFonts w:cstheme="minorHAnsi"/>
                <w:sz w:val="24"/>
              </w:rPr>
            </w:pPr>
          </w:p>
          <w:p w14:paraId="2219BF27" w14:textId="77777777" w:rsidR="00C27E68" w:rsidRPr="000D1034" w:rsidRDefault="00C27E68" w:rsidP="005A1982">
            <w:pPr>
              <w:jc w:val="both"/>
              <w:rPr>
                <w:rFonts w:cstheme="minorHAnsi"/>
                <w:sz w:val="24"/>
              </w:rPr>
            </w:pPr>
          </w:p>
          <w:p w14:paraId="50C6F1DD" w14:textId="77777777" w:rsidR="00C27E68" w:rsidRPr="000D1034" w:rsidRDefault="00C27E68" w:rsidP="005A1982">
            <w:pPr>
              <w:jc w:val="both"/>
              <w:rPr>
                <w:rFonts w:cstheme="minorHAnsi"/>
                <w:sz w:val="24"/>
              </w:rPr>
            </w:pPr>
          </w:p>
          <w:p w14:paraId="7B399C0D" w14:textId="77777777" w:rsidR="00C27E68" w:rsidRPr="000D1034" w:rsidRDefault="00C27E68" w:rsidP="005A1982">
            <w:pPr>
              <w:jc w:val="both"/>
              <w:rPr>
                <w:rFonts w:cstheme="minorHAnsi"/>
                <w:sz w:val="24"/>
              </w:rPr>
            </w:pPr>
          </w:p>
          <w:p w14:paraId="6C2486B9" w14:textId="77777777" w:rsidR="00C27E68" w:rsidRPr="000D1034" w:rsidRDefault="00C27E68" w:rsidP="005A1982">
            <w:pPr>
              <w:jc w:val="both"/>
              <w:rPr>
                <w:rFonts w:cstheme="minorHAnsi"/>
                <w:sz w:val="24"/>
              </w:rPr>
            </w:pPr>
          </w:p>
          <w:p w14:paraId="5051458B" w14:textId="77777777" w:rsidR="00C27E68" w:rsidRPr="000D1034" w:rsidRDefault="00C27E68" w:rsidP="005A1982">
            <w:pPr>
              <w:jc w:val="both"/>
              <w:rPr>
                <w:rFonts w:cstheme="minorHAnsi"/>
                <w:sz w:val="24"/>
              </w:rPr>
            </w:pPr>
          </w:p>
          <w:p w14:paraId="58E5B358" w14:textId="77777777" w:rsidR="00C27E68" w:rsidRPr="000D1034" w:rsidRDefault="00C27E68" w:rsidP="005A1982">
            <w:pPr>
              <w:jc w:val="both"/>
              <w:rPr>
                <w:rFonts w:cstheme="minorHAnsi"/>
                <w:sz w:val="24"/>
              </w:rPr>
            </w:pPr>
          </w:p>
          <w:p w14:paraId="7F1E2C9A" w14:textId="77777777" w:rsidR="00C27E68" w:rsidRPr="000D1034" w:rsidRDefault="00C27E68" w:rsidP="005A1982">
            <w:pPr>
              <w:jc w:val="both"/>
              <w:rPr>
                <w:rFonts w:cstheme="minorHAnsi"/>
                <w:sz w:val="24"/>
              </w:rPr>
            </w:pPr>
          </w:p>
          <w:p w14:paraId="43A216E4" w14:textId="77777777" w:rsidR="00C27E68" w:rsidRPr="000D1034" w:rsidRDefault="00C27E68" w:rsidP="005A1982">
            <w:pPr>
              <w:jc w:val="both"/>
              <w:rPr>
                <w:rFonts w:cstheme="minorHAnsi"/>
                <w:sz w:val="24"/>
              </w:rPr>
            </w:pPr>
          </w:p>
          <w:p w14:paraId="3C5507EA" w14:textId="77777777" w:rsidR="00C27E68" w:rsidRPr="000D1034" w:rsidRDefault="00C27E68" w:rsidP="005A1982">
            <w:pPr>
              <w:jc w:val="both"/>
              <w:rPr>
                <w:rFonts w:cstheme="minorHAnsi"/>
                <w:sz w:val="24"/>
              </w:rPr>
            </w:pPr>
          </w:p>
          <w:p w14:paraId="251D62BE" w14:textId="77777777" w:rsidR="00C27E68" w:rsidRPr="000D1034" w:rsidRDefault="00C27E68" w:rsidP="005A1982">
            <w:pPr>
              <w:jc w:val="both"/>
              <w:rPr>
                <w:rFonts w:cstheme="minorHAnsi"/>
                <w:sz w:val="24"/>
              </w:rPr>
            </w:pPr>
          </w:p>
          <w:p w14:paraId="7361D87B" w14:textId="77777777" w:rsidR="00C27E68" w:rsidRPr="000D1034" w:rsidRDefault="00C27E68" w:rsidP="005A1982">
            <w:pPr>
              <w:jc w:val="both"/>
              <w:rPr>
                <w:rFonts w:cstheme="minorHAnsi"/>
                <w:sz w:val="24"/>
              </w:rPr>
            </w:pPr>
          </w:p>
          <w:p w14:paraId="0BBACF23" w14:textId="77777777" w:rsidR="00C27E68" w:rsidRPr="000D1034" w:rsidRDefault="00C27E68" w:rsidP="005A1982">
            <w:pPr>
              <w:jc w:val="both"/>
              <w:rPr>
                <w:rFonts w:cstheme="minorHAnsi"/>
                <w:sz w:val="24"/>
              </w:rPr>
            </w:pPr>
          </w:p>
          <w:p w14:paraId="18A92D49" w14:textId="77777777" w:rsidR="00C27E68" w:rsidRPr="000D1034" w:rsidRDefault="00C27E68" w:rsidP="005A1982">
            <w:pPr>
              <w:jc w:val="both"/>
              <w:rPr>
                <w:rFonts w:cstheme="minorHAnsi"/>
                <w:sz w:val="24"/>
              </w:rPr>
            </w:pPr>
          </w:p>
          <w:p w14:paraId="2D3B0C82" w14:textId="77777777" w:rsidR="00C27E68" w:rsidRPr="000D1034" w:rsidRDefault="00C27E68" w:rsidP="005A1982">
            <w:pPr>
              <w:jc w:val="both"/>
              <w:rPr>
                <w:rFonts w:cstheme="minorHAnsi"/>
                <w:sz w:val="24"/>
              </w:rPr>
            </w:pPr>
          </w:p>
          <w:p w14:paraId="4D5B998A" w14:textId="77777777" w:rsidR="00C27E68" w:rsidRPr="000D1034" w:rsidRDefault="00C27E68" w:rsidP="005A1982">
            <w:pPr>
              <w:jc w:val="both"/>
              <w:rPr>
                <w:rFonts w:cstheme="minorHAnsi"/>
                <w:sz w:val="24"/>
              </w:rPr>
            </w:pPr>
          </w:p>
          <w:p w14:paraId="4E1E1375" w14:textId="77777777" w:rsidR="00C27E68" w:rsidRPr="000D1034" w:rsidRDefault="00C27E68" w:rsidP="005A1982">
            <w:pPr>
              <w:jc w:val="both"/>
              <w:rPr>
                <w:rFonts w:cstheme="minorHAnsi"/>
                <w:sz w:val="24"/>
              </w:rPr>
            </w:pPr>
          </w:p>
          <w:p w14:paraId="72DD3E8D" w14:textId="77777777" w:rsidR="00C27E68" w:rsidRPr="000D1034" w:rsidRDefault="00C27E68" w:rsidP="005A1982">
            <w:pPr>
              <w:jc w:val="both"/>
              <w:rPr>
                <w:rFonts w:cstheme="minorHAnsi"/>
                <w:sz w:val="24"/>
              </w:rPr>
            </w:pPr>
          </w:p>
          <w:p w14:paraId="2CB59944" w14:textId="77777777" w:rsidR="00C27E68" w:rsidRPr="000D1034" w:rsidRDefault="00C27E68" w:rsidP="005A1982">
            <w:pPr>
              <w:jc w:val="both"/>
              <w:rPr>
                <w:rFonts w:cstheme="minorHAnsi"/>
                <w:sz w:val="24"/>
              </w:rPr>
            </w:pPr>
          </w:p>
          <w:p w14:paraId="4DC58ADD" w14:textId="77777777" w:rsidR="00C27E68" w:rsidRPr="000D1034" w:rsidRDefault="00C27E68" w:rsidP="005A1982">
            <w:pPr>
              <w:jc w:val="both"/>
              <w:rPr>
                <w:rFonts w:cstheme="minorHAnsi"/>
                <w:sz w:val="24"/>
              </w:rPr>
            </w:pPr>
          </w:p>
          <w:p w14:paraId="2E6D0CDD" w14:textId="77777777" w:rsidR="00C27E68" w:rsidRPr="000D1034" w:rsidRDefault="00C27E68" w:rsidP="005A1982">
            <w:pPr>
              <w:jc w:val="both"/>
              <w:rPr>
                <w:rFonts w:cstheme="minorHAnsi"/>
                <w:sz w:val="24"/>
              </w:rPr>
            </w:pPr>
          </w:p>
          <w:p w14:paraId="28934630" w14:textId="77777777" w:rsidR="00C27E68" w:rsidRPr="000D1034" w:rsidRDefault="00C27E68" w:rsidP="005A1982">
            <w:pPr>
              <w:jc w:val="both"/>
              <w:rPr>
                <w:rFonts w:cstheme="minorHAnsi"/>
                <w:sz w:val="24"/>
              </w:rPr>
            </w:pPr>
          </w:p>
          <w:p w14:paraId="34F8795A" w14:textId="77777777" w:rsidR="00C27E68" w:rsidRPr="000D1034" w:rsidRDefault="00C27E68" w:rsidP="005A1982">
            <w:pPr>
              <w:jc w:val="both"/>
              <w:rPr>
                <w:rFonts w:cstheme="minorHAnsi"/>
                <w:sz w:val="24"/>
              </w:rPr>
            </w:pPr>
          </w:p>
          <w:p w14:paraId="3B544A56" w14:textId="77777777" w:rsidR="00C27E68" w:rsidRPr="000D1034" w:rsidRDefault="00C27E68" w:rsidP="005A1982">
            <w:pPr>
              <w:jc w:val="both"/>
              <w:rPr>
                <w:rFonts w:cstheme="minorHAnsi"/>
                <w:sz w:val="24"/>
              </w:rPr>
            </w:pPr>
          </w:p>
          <w:p w14:paraId="2BB49A83" w14:textId="77777777" w:rsidR="00C27E68" w:rsidRPr="000D1034" w:rsidRDefault="00C27E68" w:rsidP="005A1982">
            <w:pPr>
              <w:jc w:val="both"/>
              <w:rPr>
                <w:rFonts w:cstheme="minorHAnsi"/>
                <w:sz w:val="24"/>
              </w:rPr>
            </w:pPr>
          </w:p>
          <w:p w14:paraId="4A986230" w14:textId="77777777" w:rsidR="00C27E68" w:rsidRPr="000D1034" w:rsidRDefault="00C27E68" w:rsidP="005A1982">
            <w:pPr>
              <w:jc w:val="both"/>
              <w:rPr>
                <w:rFonts w:cstheme="minorHAnsi"/>
                <w:sz w:val="24"/>
              </w:rPr>
            </w:pPr>
          </w:p>
          <w:p w14:paraId="52FBBA08" w14:textId="77777777" w:rsidR="00C27E68" w:rsidRPr="000D1034" w:rsidRDefault="00C27E68" w:rsidP="005A1982">
            <w:pPr>
              <w:jc w:val="both"/>
              <w:rPr>
                <w:rFonts w:cstheme="minorHAnsi"/>
                <w:sz w:val="24"/>
              </w:rPr>
            </w:pPr>
          </w:p>
          <w:p w14:paraId="1E1CA2A5" w14:textId="77777777" w:rsidR="00C27E68" w:rsidRPr="000D1034" w:rsidRDefault="00C27E68" w:rsidP="005A1982">
            <w:pPr>
              <w:jc w:val="both"/>
              <w:rPr>
                <w:rFonts w:cstheme="minorHAnsi"/>
                <w:sz w:val="24"/>
              </w:rPr>
            </w:pPr>
          </w:p>
          <w:p w14:paraId="4B985055" w14:textId="77777777" w:rsidR="00C27E68" w:rsidRPr="000D1034" w:rsidRDefault="00C27E68" w:rsidP="005A1982">
            <w:pPr>
              <w:jc w:val="both"/>
              <w:rPr>
                <w:rFonts w:cstheme="minorHAnsi"/>
                <w:sz w:val="24"/>
              </w:rPr>
            </w:pPr>
          </w:p>
          <w:p w14:paraId="3FAED7E0" w14:textId="77777777" w:rsidR="00C27E68" w:rsidRPr="000D1034" w:rsidRDefault="00C27E68" w:rsidP="005A1982">
            <w:pPr>
              <w:jc w:val="both"/>
              <w:rPr>
                <w:rFonts w:cstheme="minorHAnsi"/>
                <w:sz w:val="24"/>
              </w:rPr>
            </w:pPr>
          </w:p>
          <w:p w14:paraId="319C80D2" w14:textId="77777777" w:rsidR="00C27E68" w:rsidRPr="000D1034" w:rsidRDefault="00C27E68" w:rsidP="005A1982">
            <w:pPr>
              <w:jc w:val="both"/>
              <w:rPr>
                <w:rFonts w:cstheme="minorHAnsi"/>
                <w:sz w:val="24"/>
              </w:rPr>
            </w:pPr>
          </w:p>
        </w:tc>
      </w:tr>
      <w:tr w:rsidR="00467CAA" w:rsidRPr="000D1034" w14:paraId="5CF54413" w14:textId="77777777" w:rsidTr="008B5429">
        <w:trPr>
          <w:trHeight w:val="312"/>
        </w:trPr>
        <w:tc>
          <w:tcPr>
            <w:tcW w:w="9966" w:type="dxa"/>
            <w:gridSpan w:val="4"/>
          </w:tcPr>
          <w:p w14:paraId="0B0BC0EF" w14:textId="77777777" w:rsidR="00467CAA" w:rsidRPr="000D1034" w:rsidRDefault="00467CAA" w:rsidP="00357782">
            <w:pPr>
              <w:rPr>
                <w:rFonts w:cstheme="minorHAnsi"/>
                <w:sz w:val="24"/>
              </w:rPr>
            </w:pPr>
          </w:p>
        </w:tc>
      </w:tr>
      <w:tr w:rsidR="00467CAA" w:rsidRPr="000D1034" w14:paraId="1173C8A9" w14:textId="77777777" w:rsidTr="008B5429">
        <w:trPr>
          <w:trHeight w:val="312"/>
        </w:trPr>
        <w:tc>
          <w:tcPr>
            <w:tcW w:w="9966" w:type="dxa"/>
            <w:gridSpan w:val="4"/>
          </w:tcPr>
          <w:p w14:paraId="48417008" w14:textId="77777777" w:rsidR="00467CAA" w:rsidRPr="000D1034" w:rsidRDefault="00467CAA" w:rsidP="00467CAA">
            <w:pPr>
              <w:jc w:val="center"/>
              <w:rPr>
                <w:rFonts w:cstheme="minorHAnsi"/>
                <w:b/>
                <w:sz w:val="24"/>
              </w:rPr>
            </w:pPr>
            <w:r w:rsidRPr="000D1034">
              <w:rPr>
                <w:rFonts w:cstheme="minorHAnsi"/>
                <w:b/>
                <w:sz w:val="24"/>
              </w:rPr>
              <w:lastRenderedPageBreak/>
              <w:t>DIAGRAMA DE FLUJO:</w:t>
            </w:r>
          </w:p>
        </w:tc>
      </w:tr>
      <w:tr w:rsidR="00467CAA" w:rsidRPr="000D1034" w14:paraId="07498675" w14:textId="77777777" w:rsidTr="008B5429">
        <w:trPr>
          <w:trHeight w:val="312"/>
        </w:trPr>
        <w:tc>
          <w:tcPr>
            <w:tcW w:w="9966" w:type="dxa"/>
            <w:gridSpan w:val="4"/>
          </w:tcPr>
          <w:p w14:paraId="21E5C87F" w14:textId="77777777" w:rsidR="00467CAA" w:rsidRPr="000D1034" w:rsidRDefault="00696FA5" w:rsidP="00696FA5">
            <w:pPr>
              <w:jc w:val="center"/>
              <w:rPr>
                <w:rFonts w:cstheme="minorHAnsi"/>
                <w:b/>
                <w:sz w:val="24"/>
              </w:rPr>
            </w:pPr>
            <w:r w:rsidRPr="0019271C">
              <w:object w:dxaOrig="8264" w:dyaOrig="10573" w14:anchorId="1281D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9pt;height:586.25pt" o:ole="">
                  <v:imagedata r:id="rId8" o:title=""/>
                </v:shape>
                <o:OLEObject Type="Embed" ProgID="Visio.Drawing.11" ShapeID="_x0000_i1025" DrawAspect="Content" ObjectID="_1587914165" r:id="rId9"/>
              </w:object>
            </w:r>
          </w:p>
        </w:tc>
      </w:tr>
      <w:tr w:rsidR="00467CAA" w:rsidRPr="000D1034" w14:paraId="6E08034D" w14:textId="77777777" w:rsidTr="008B5429">
        <w:trPr>
          <w:trHeight w:val="312"/>
        </w:trPr>
        <w:tc>
          <w:tcPr>
            <w:tcW w:w="9966" w:type="dxa"/>
            <w:gridSpan w:val="4"/>
          </w:tcPr>
          <w:p w14:paraId="2AB7F392" w14:textId="77777777" w:rsidR="00467CAA" w:rsidRPr="000D1034" w:rsidRDefault="00467CAA" w:rsidP="00467CAA">
            <w:pPr>
              <w:jc w:val="center"/>
              <w:rPr>
                <w:rFonts w:cstheme="minorHAnsi"/>
                <w:b/>
                <w:sz w:val="24"/>
              </w:rPr>
            </w:pPr>
            <w:r w:rsidRPr="000D1034">
              <w:rPr>
                <w:rFonts w:cstheme="minorHAnsi"/>
                <w:b/>
                <w:sz w:val="24"/>
              </w:rPr>
              <w:lastRenderedPageBreak/>
              <w:t>PROCEDIMIENTO:</w:t>
            </w:r>
          </w:p>
        </w:tc>
      </w:tr>
      <w:tr w:rsidR="00467CAA" w:rsidRPr="000D1034" w14:paraId="760690D7" w14:textId="77777777" w:rsidTr="008B5429">
        <w:trPr>
          <w:trHeight w:val="312"/>
        </w:trPr>
        <w:tc>
          <w:tcPr>
            <w:tcW w:w="9966" w:type="dxa"/>
            <w:gridSpan w:val="4"/>
          </w:tcPr>
          <w:p w14:paraId="447383F4" w14:textId="510F5273" w:rsidR="009666E8" w:rsidRPr="000D1034" w:rsidRDefault="00893485" w:rsidP="00893485">
            <w:pPr>
              <w:pStyle w:val="Prrafodelista"/>
              <w:numPr>
                <w:ilvl w:val="0"/>
                <w:numId w:val="6"/>
              </w:numPr>
              <w:jc w:val="both"/>
              <w:rPr>
                <w:rFonts w:cstheme="minorHAnsi"/>
                <w:b/>
              </w:rPr>
            </w:pPr>
            <w:r w:rsidRPr="000D1034">
              <w:rPr>
                <w:rFonts w:cstheme="minorHAnsi"/>
                <w:b/>
              </w:rPr>
              <w:t xml:space="preserve">Identificación de actividades y operaciones </w:t>
            </w:r>
            <w:r w:rsidR="009666E8" w:rsidRPr="000D1034">
              <w:rPr>
                <w:rFonts w:cstheme="minorHAnsi"/>
                <w:b/>
              </w:rPr>
              <w:t>a ser monitoreadas</w:t>
            </w:r>
            <w:r w:rsidR="007C10C8" w:rsidRPr="000D1034">
              <w:rPr>
                <w:rFonts w:cstheme="minorHAnsi"/>
                <w:b/>
              </w:rPr>
              <w:t>.</w:t>
            </w:r>
          </w:p>
          <w:p w14:paraId="1E99FF89" w14:textId="77777777" w:rsidR="009666E8" w:rsidRPr="000D1034" w:rsidRDefault="009666E8" w:rsidP="009666E8">
            <w:pPr>
              <w:jc w:val="both"/>
              <w:rPr>
                <w:rFonts w:cstheme="minorHAnsi"/>
              </w:rPr>
            </w:pPr>
          </w:p>
          <w:p w14:paraId="14ECE0B9" w14:textId="3364A424" w:rsidR="009666E8" w:rsidRPr="000D1034" w:rsidRDefault="007C10C8" w:rsidP="009666E8">
            <w:pPr>
              <w:pStyle w:val="Prrafodelista"/>
              <w:numPr>
                <w:ilvl w:val="1"/>
                <w:numId w:val="6"/>
              </w:numPr>
              <w:jc w:val="both"/>
              <w:rPr>
                <w:rFonts w:cstheme="minorHAnsi"/>
              </w:rPr>
            </w:pPr>
            <w:r w:rsidRPr="000D1034">
              <w:rPr>
                <w:rFonts w:cstheme="minorHAnsi"/>
              </w:rPr>
              <w:t>La</w:t>
            </w:r>
            <w:r w:rsidR="00AB23E7" w:rsidRPr="000D1034">
              <w:rPr>
                <w:rFonts w:cstheme="minorHAnsi"/>
              </w:rPr>
              <w:t xml:space="preserve"> alta Dirección</w:t>
            </w:r>
            <w:r w:rsidRPr="000D1034">
              <w:rPr>
                <w:rStyle w:val="Refdecomentario"/>
              </w:rPr>
              <w:t xml:space="preserve">, </w:t>
            </w:r>
            <w:r w:rsidR="00AB23E7" w:rsidRPr="000D1034">
              <w:rPr>
                <w:rFonts w:cstheme="minorHAnsi"/>
              </w:rPr>
              <w:t xml:space="preserve">el </w:t>
            </w:r>
            <w:r w:rsidR="000D61B7" w:rsidRPr="000D1034">
              <w:rPr>
                <w:rFonts w:cstheme="minorHAnsi"/>
              </w:rPr>
              <w:t>Representante T</w:t>
            </w:r>
            <w:r w:rsidR="00AB23E7" w:rsidRPr="000D1034">
              <w:rPr>
                <w:rFonts w:cstheme="minorHAnsi"/>
              </w:rPr>
              <w:t>écnico o la persona que se designe,</w:t>
            </w:r>
            <w:r w:rsidR="009666E8" w:rsidRPr="000D1034">
              <w:rPr>
                <w:rFonts w:cstheme="minorHAnsi"/>
              </w:rPr>
              <w:t xml:space="preserve"> </w:t>
            </w:r>
            <w:r w:rsidR="00AB23E7" w:rsidRPr="000D1034">
              <w:rPr>
                <w:rFonts w:cstheme="minorHAnsi"/>
              </w:rPr>
              <w:t>deberá</w:t>
            </w:r>
            <w:r w:rsidR="009666E8" w:rsidRPr="000D1034">
              <w:rPr>
                <w:rFonts w:cstheme="minorHAnsi"/>
              </w:rPr>
              <w:t xml:space="preserve"> identificar los peligros e impactos ambientales con mayor impacto en </w:t>
            </w:r>
            <w:r w:rsidR="00CC7FC0" w:rsidRPr="000D1034">
              <w:rPr>
                <w:rFonts w:cstheme="minorHAnsi"/>
              </w:rPr>
              <w:t>el Sistema de Administración de</w:t>
            </w:r>
            <w:r w:rsidR="009666E8" w:rsidRPr="000D1034">
              <w:rPr>
                <w:rFonts w:cstheme="minorHAnsi"/>
              </w:rPr>
              <w:t xml:space="preserve"> Seguridad Industrial, </w:t>
            </w:r>
            <w:r w:rsidR="00CC7FC0" w:rsidRPr="000D1034">
              <w:rPr>
                <w:rFonts w:cstheme="minorHAnsi"/>
              </w:rPr>
              <w:t>Seguridad Operativa y la P</w:t>
            </w:r>
            <w:r w:rsidR="009666E8" w:rsidRPr="000D1034">
              <w:rPr>
                <w:rFonts w:cstheme="minorHAnsi"/>
              </w:rPr>
              <w:t>rotección al Medio Ambiente, con el propósito de</w:t>
            </w:r>
            <w:r w:rsidR="00CC7FC0" w:rsidRPr="000D1034">
              <w:rPr>
                <w:rFonts w:cstheme="minorHAnsi"/>
              </w:rPr>
              <w:t xml:space="preserve"> identificar las actividades, áreas o procesos que requieran del </w:t>
            </w:r>
            <w:r w:rsidR="009666E8" w:rsidRPr="000D1034">
              <w:rPr>
                <w:rFonts w:cstheme="minorHAnsi"/>
              </w:rPr>
              <w:t>establec</w:t>
            </w:r>
            <w:r w:rsidR="00CC7FC0" w:rsidRPr="000D1034">
              <w:rPr>
                <w:rFonts w:cstheme="minorHAnsi"/>
              </w:rPr>
              <w:t>imiento de actividades</w:t>
            </w:r>
            <w:r w:rsidR="009666E8" w:rsidRPr="000D1034">
              <w:rPr>
                <w:rFonts w:cstheme="minorHAnsi"/>
              </w:rPr>
              <w:t xml:space="preserve"> para mitigar o eliminar la variable</w:t>
            </w:r>
            <w:r w:rsidR="00CC7FC0" w:rsidRPr="000D1034">
              <w:rPr>
                <w:rFonts w:cstheme="minorHAnsi"/>
              </w:rPr>
              <w:t xml:space="preserve"> identificada</w:t>
            </w:r>
            <w:r w:rsidR="009666E8" w:rsidRPr="000D1034">
              <w:rPr>
                <w:rFonts w:cstheme="minorHAnsi"/>
              </w:rPr>
              <w:t xml:space="preserve">. </w:t>
            </w:r>
            <w:r w:rsidR="00AB23E7" w:rsidRPr="000D1034">
              <w:rPr>
                <w:rFonts w:cstheme="minorHAnsi"/>
              </w:rPr>
              <w:t xml:space="preserve">Apartado II del Manual de </w:t>
            </w:r>
            <w:r w:rsidR="000D61B7" w:rsidRPr="000D1034">
              <w:rPr>
                <w:rFonts w:cstheme="minorHAnsi"/>
              </w:rPr>
              <w:t>Integral</w:t>
            </w:r>
            <w:r w:rsidR="00AB23E7" w:rsidRPr="000D1034">
              <w:rPr>
                <w:rFonts w:cstheme="minorHAnsi"/>
              </w:rPr>
              <w:t>.</w:t>
            </w:r>
          </w:p>
          <w:p w14:paraId="5E75C44A" w14:textId="77777777" w:rsidR="005A3691" w:rsidRPr="000D1034" w:rsidRDefault="005A3691" w:rsidP="005A3691">
            <w:pPr>
              <w:jc w:val="both"/>
              <w:rPr>
                <w:rFonts w:cstheme="minorHAnsi"/>
              </w:rPr>
            </w:pPr>
          </w:p>
          <w:p w14:paraId="66F835BA" w14:textId="77777777" w:rsidR="00CC7FC0" w:rsidRPr="000D1034" w:rsidRDefault="00CC7FC0" w:rsidP="009666E8">
            <w:pPr>
              <w:pStyle w:val="Prrafodelista"/>
              <w:numPr>
                <w:ilvl w:val="1"/>
                <w:numId w:val="6"/>
              </w:numPr>
              <w:jc w:val="both"/>
              <w:rPr>
                <w:rFonts w:cstheme="minorHAnsi"/>
              </w:rPr>
            </w:pPr>
            <w:r w:rsidRPr="000D1034">
              <w:rPr>
                <w:rFonts w:cstheme="minorHAnsi"/>
              </w:rPr>
              <w:t>Se deberá monitorear continuamente el Sistema de Administración  de acuerdo a lo siguiente:</w:t>
            </w:r>
          </w:p>
          <w:p w14:paraId="5B322185" w14:textId="36F9D311" w:rsidR="00CC7FC0" w:rsidRPr="000D1034" w:rsidRDefault="00CC7FC0" w:rsidP="00CC7FC0">
            <w:pPr>
              <w:pStyle w:val="Prrafodelista"/>
              <w:numPr>
                <w:ilvl w:val="0"/>
                <w:numId w:val="7"/>
              </w:numPr>
              <w:jc w:val="both"/>
              <w:rPr>
                <w:rFonts w:cstheme="minorHAnsi"/>
              </w:rPr>
            </w:pPr>
            <w:r w:rsidRPr="000D1034">
              <w:rPr>
                <w:rFonts w:cstheme="minorHAnsi"/>
              </w:rPr>
              <w:t>Programas establecidos</w:t>
            </w:r>
            <w:r w:rsidR="007C10C8" w:rsidRPr="000D1034">
              <w:rPr>
                <w:rFonts w:cstheme="minorHAnsi"/>
              </w:rPr>
              <w:t>.</w:t>
            </w:r>
          </w:p>
          <w:p w14:paraId="2D3CDC4F" w14:textId="41947A2B" w:rsidR="00CC7FC0" w:rsidRPr="000D1034" w:rsidRDefault="00CC7FC0" w:rsidP="00CC7FC0">
            <w:pPr>
              <w:pStyle w:val="Prrafodelista"/>
              <w:numPr>
                <w:ilvl w:val="0"/>
                <w:numId w:val="7"/>
              </w:numPr>
              <w:jc w:val="both"/>
              <w:rPr>
                <w:rFonts w:cstheme="minorHAnsi"/>
              </w:rPr>
            </w:pPr>
            <w:r w:rsidRPr="000D1034">
              <w:rPr>
                <w:rFonts w:cstheme="minorHAnsi"/>
              </w:rPr>
              <w:t>Controles de Pre</w:t>
            </w:r>
            <w:r w:rsidR="007C10C8" w:rsidRPr="000D1034">
              <w:rPr>
                <w:rFonts w:cstheme="minorHAnsi"/>
              </w:rPr>
              <w:t>paración de emergencias.</w:t>
            </w:r>
          </w:p>
          <w:p w14:paraId="12DC993F" w14:textId="781F9298" w:rsidR="00CC7FC0" w:rsidRPr="000D1034" w:rsidRDefault="00CC7FC0" w:rsidP="00CC7FC0">
            <w:pPr>
              <w:pStyle w:val="Prrafodelista"/>
              <w:numPr>
                <w:ilvl w:val="0"/>
                <w:numId w:val="7"/>
              </w:numPr>
              <w:jc w:val="both"/>
              <w:rPr>
                <w:rFonts w:cstheme="minorHAnsi"/>
              </w:rPr>
            </w:pPr>
            <w:r w:rsidRPr="000D1034">
              <w:rPr>
                <w:rFonts w:cstheme="minorHAnsi"/>
              </w:rPr>
              <w:t>Actividades de Carácter Preventivo</w:t>
            </w:r>
            <w:r w:rsidR="007C10C8" w:rsidRPr="000D1034">
              <w:rPr>
                <w:rFonts w:cstheme="minorHAnsi"/>
              </w:rPr>
              <w:t>.</w:t>
            </w:r>
            <w:r w:rsidRPr="000D1034">
              <w:rPr>
                <w:rFonts w:cstheme="minorHAnsi"/>
              </w:rPr>
              <w:t xml:space="preserve"> </w:t>
            </w:r>
          </w:p>
          <w:p w14:paraId="33EFB17F" w14:textId="6E47BC4A" w:rsidR="00CC7FC0" w:rsidRPr="000D1034" w:rsidRDefault="00CC7FC0" w:rsidP="00CC7FC0">
            <w:pPr>
              <w:pStyle w:val="Prrafodelista"/>
              <w:numPr>
                <w:ilvl w:val="0"/>
                <w:numId w:val="7"/>
              </w:numPr>
              <w:jc w:val="both"/>
              <w:rPr>
                <w:rFonts w:cstheme="minorHAnsi"/>
              </w:rPr>
            </w:pPr>
            <w:r w:rsidRPr="000D1034">
              <w:rPr>
                <w:rFonts w:cstheme="minorHAnsi"/>
              </w:rPr>
              <w:t>Planificación del Alta Dirección</w:t>
            </w:r>
            <w:r w:rsidR="007C10C8" w:rsidRPr="000D1034">
              <w:rPr>
                <w:rFonts w:cstheme="minorHAnsi"/>
              </w:rPr>
              <w:t>.</w:t>
            </w:r>
          </w:p>
          <w:p w14:paraId="0D79240A" w14:textId="77777777" w:rsidR="00CC7FC0" w:rsidRPr="000D1034" w:rsidRDefault="00CC7FC0" w:rsidP="00CC7FC0">
            <w:pPr>
              <w:pStyle w:val="Prrafodelista"/>
              <w:ind w:left="1440"/>
              <w:jc w:val="both"/>
              <w:rPr>
                <w:rFonts w:cstheme="minorHAnsi"/>
              </w:rPr>
            </w:pPr>
            <w:r w:rsidRPr="000D1034">
              <w:rPr>
                <w:rFonts w:cstheme="minorHAnsi"/>
              </w:rPr>
              <w:t xml:space="preserve"> </w:t>
            </w:r>
          </w:p>
          <w:p w14:paraId="7B68515F" w14:textId="77777777" w:rsidR="00CC7FC0" w:rsidRPr="000D1034" w:rsidRDefault="00CC7FC0" w:rsidP="009666E8">
            <w:pPr>
              <w:pStyle w:val="Prrafodelista"/>
              <w:numPr>
                <w:ilvl w:val="1"/>
                <w:numId w:val="6"/>
              </w:numPr>
              <w:jc w:val="both"/>
              <w:rPr>
                <w:rFonts w:cstheme="minorHAnsi"/>
              </w:rPr>
            </w:pPr>
            <w:r w:rsidRPr="000D1034">
              <w:rPr>
                <w:rFonts w:cstheme="minorHAnsi"/>
              </w:rPr>
              <w:t xml:space="preserve">Derivado de la anterior, se deberá determinar a qué actividades, áreas o procesos se les realizara un seguimiento y una medición con una frecuencia definida (indicadores), tomando como criterio la importancia para el Sistema de Administración.  </w:t>
            </w:r>
          </w:p>
          <w:p w14:paraId="6C069D20" w14:textId="77777777" w:rsidR="00FA5D47" w:rsidRPr="000D1034" w:rsidRDefault="00FA5D47" w:rsidP="00FA5D47">
            <w:pPr>
              <w:pStyle w:val="Prrafodelista"/>
              <w:jc w:val="both"/>
              <w:rPr>
                <w:rFonts w:cstheme="minorHAnsi"/>
              </w:rPr>
            </w:pPr>
          </w:p>
          <w:p w14:paraId="54C6B8F4" w14:textId="77777777" w:rsidR="00E33C66" w:rsidRPr="000D1034" w:rsidRDefault="009666E8" w:rsidP="009666E8">
            <w:pPr>
              <w:pStyle w:val="Prrafodelista"/>
              <w:numPr>
                <w:ilvl w:val="1"/>
                <w:numId w:val="6"/>
              </w:numPr>
              <w:jc w:val="both"/>
              <w:rPr>
                <w:rFonts w:cstheme="minorHAnsi"/>
              </w:rPr>
            </w:pPr>
            <w:r w:rsidRPr="000D1034">
              <w:rPr>
                <w:rFonts w:cstheme="minorHAnsi"/>
              </w:rPr>
              <w:t xml:space="preserve">Se deberá recopilar la información del Sistema de Administración, </w:t>
            </w:r>
            <w:r w:rsidR="00E33C66" w:rsidRPr="000D1034">
              <w:rPr>
                <w:rFonts w:cstheme="minorHAnsi"/>
              </w:rPr>
              <w:t>para realizar el programa de actividades para el cumplimiento de los indicadores</w:t>
            </w:r>
            <w:r w:rsidR="00CC7FC0" w:rsidRPr="000D1034">
              <w:rPr>
                <w:rFonts w:cstheme="minorHAnsi"/>
              </w:rPr>
              <w:t xml:space="preserve"> (el objetivo de este seguimiento es obtener parámetros de comparación para verificar los documentos antes definidos se están cumpliendo)</w:t>
            </w:r>
            <w:r w:rsidR="00E33C66" w:rsidRPr="000D1034">
              <w:rPr>
                <w:rFonts w:cstheme="minorHAnsi"/>
              </w:rPr>
              <w:t>.</w:t>
            </w:r>
          </w:p>
          <w:p w14:paraId="66B24ADF" w14:textId="77777777" w:rsidR="00BC0E61" w:rsidRPr="000D1034" w:rsidRDefault="00BC0E61" w:rsidP="00BC0E61">
            <w:pPr>
              <w:ind w:left="360"/>
              <w:jc w:val="both"/>
              <w:rPr>
                <w:rFonts w:cstheme="minorHAnsi"/>
              </w:rPr>
            </w:pPr>
          </w:p>
          <w:p w14:paraId="60EF2BDF" w14:textId="53DAF173" w:rsidR="00BC0E61" w:rsidRPr="000D1034" w:rsidRDefault="00BC0E61" w:rsidP="00BC0E61">
            <w:pPr>
              <w:pStyle w:val="Prrafodelista"/>
              <w:numPr>
                <w:ilvl w:val="0"/>
                <w:numId w:val="6"/>
              </w:numPr>
              <w:jc w:val="both"/>
              <w:rPr>
                <w:rFonts w:cstheme="minorHAnsi"/>
                <w:b/>
              </w:rPr>
            </w:pPr>
            <w:r w:rsidRPr="000D1034">
              <w:rPr>
                <w:rFonts w:cstheme="minorHAnsi"/>
                <w:b/>
              </w:rPr>
              <w:t>P</w:t>
            </w:r>
            <w:r w:rsidR="00354BA0" w:rsidRPr="000D1034">
              <w:rPr>
                <w:rFonts w:cstheme="minorHAnsi"/>
                <w:b/>
              </w:rPr>
              <w:t xml:space="preserve">laneación de la </w:t>
            </w:r>
            <w:r w:rsidRPr="000D1034">
              <w:rPr>
                <w:rFonts w:cstheme="minorHAnsi"/>
                <w:b/>
              </w:rPr>
              <w:t>Medición y Seguimiento</w:t>
            </w:r>
            <w:r w:rsidR="007C10C8" w:rsidRPr="000D1034">
              <w:rPr>
                <w:rFonts w:cstheme="minorHAnsi"/>
                <w:b/>
              </w:rPr>
              <w:t>.</w:t>
            </w:r>
            <w:r w:rsidRPr="000D1034">
              <w:rPr>
                <w:rFonts w:cstheme="minorHAnsi"/>
                <w:b/>
              </w:rPr>
              <w:t xml:space="preserve"> </w:t>
            </w:r>
          </w:p>
          <w:p w14:paraId="5272E234" w14:textId="77777777" w:rsidR="00BC0E61" w:rsidRPr="000D1034" w:rsidRDefault="00BC0E61" w:rsidP="00BC0E61">
            <w:pPr>
              <w:pStyle w:val="Prrafodelista"/>
              <w:jc w:val="both"/>
              <w:rPr>
                <w:rFonts w:cstheme="minorHAnsi"/>
              </w:rPr>
            </w:pPr>
          </w:p>
          <w:p w14:paraId="1C5CB6B7" w14:textId="77777777" w:rsidR="00354BA0" w:rsidRPr="000D1034" w:rsidRDefault="00354BA0" w:rsidP="00354BA0">
            <w:pPr>
              <w:pStyle w:val="Prrafodelista"/>
              <w:numPr>
                <w:ilvl w:val="1"/>
                <w:numId w:val="6"/>
              </w:numPr>
              <w:jc w:val="both"/>
              <w:rPr>
                <w:rFonts w:cstheme="minorHAnsi"/>
              </w:rPr>
            </w:pPr>
            <w:r w:rsidRPr="000D1034">
              <w:rPr>
                <w:rFonts w:cstheme="minorHAnsi"/>
              </w:rPr>
              <w:t xml:space="preserve">El </w:t>
            </w:r>
            <w:r w:rsidR="000D61B7" w:rsidRPr="000D1034">
              <w:rPr>
                <w:rFonts w:cstheme="minorHAnsi"/>
              </w:rPr>
              <w:t>Representante</w:t>
            </w:r>
            <w:r w:rsidRPr="000D1034">
              <w:rPr>
                <w:rFonts w:cstheme="minorHAnsi"/>
              </w:rPr>
              <w:t xml:space="preserve"> Técnico con el apoyo de la alta Dirección deberán evaluar la forma de realizar el seguimiento y la medición del  Sistema de Administración, teniendo en cuenta los siguientes frentes:</w:t>
            </w:r>
          </w:p>
          <w:p w14:paraId="2BDA4B72" w14:textId="77777777" w:rsidR="00354BA0" w:rsidRPr="000D1034" w:rsidRDefault="00354BA0" w:rsidP="00FE7BDF">
            <w:pPr>
              <w:jc w:val="both"/>
              <w:rPr>
                <w:rFonts w:cstheme="minorHAnsi"/>
              </w:rPr>
            </w:pPr>
          </w:p>
          <w:p w14:paraId="708D1A65" w14:textId="77777777" w:rsidR="00AB3E34" w:rsidRPr="000D1034" w:rsidRDefault="00AB3E34" w:rsidP="00DA7638">
            <w:pPr>
              <w:pStyle w:val="Prrafodelista"/>
              <w:numPr>
                <w:ilvl w:val="0"/>
                <w:numId w:val="8"/>
              </w:numPr>
              <w:ind w:left="881" w:hanging="142"/>
              <w:jc w:val="both"/>
              <w:rPr>
                <w:rFonts w:cstheme="minorHAnsi"/>
              </w:rPr>
            </w:pPr>
            <w:r w:rsidRPr="000D1034">
              <w:rPr>
                <w:rFonts w:cstheme="minorHAnsi"/>
              </w:rPr>
              <w:t>Mediciones ambientales</w:t>
            </w:r>
            <w:r w:rsidR="00FE7BDF" w:rsidRPr="000D1034">
              <w:rPr>
                <w:rFonts w:cstheme="minorHAnsi"/>
              </w:rPr>
              <w:t>:</w:t>
            </w:r>
            <w:r w:rsidRPr="000D1034">
              <w:rPr>
                <w:rFonts w:cstheme="minorHAnsi"/>
              </w:rPr>
              <w:t xml:space="preserve"> </w:t>
            </w:r>
            <w:r w:rsidR="00FE7BDF" w:rsidRPr="000D1034">
              <w:rPr>
                <w:rFonts w:cstheme="minorHAnsi"/>
              </w:rPr>
              <w:t>estas se realizan con una</w:t>
            </w:r>
            <w:r w:rsidRPr="000D1034">
              <w:rPr>
                <w:rFonts w:cstheme="minorHAnsi"/>
              </w:rPr>
              <w:t xml:space="preserve"> </w:t>
            </w:r>
            <w:r w:rsidR="00FE7BDF" w:rsidRPr="000D1034">
              <w:rPr>
                <w:rFonts w:cstheme="minorHAnsi"/>
              </w:rPr>
              <w:t>frecuencia establecida, con</w:t>
            </w:r>
            <w:r w:rsidRPr="000D1034">
              <w:rPr>
                <w:rFonts w:cstheme="minorHAnsi"/>
              </w:rPr>
              <w:t xml:space="preserve"> </w:t>
            </w:r>
            <w:r w:rsidR="00FE7BDF" w:rsidRPr="000D1034">
              <w:rPr>
                <w:rFonts w:cstheme="minorHAnsi"/>
              </w:rPr>
              <w:t>equipos de medición calibrados</w:t>
            </w:r>
            <w:r w:rsidRPr="000D1034">
              <w:rPr>
                <w:rFonts w:cstheme="minorHAnsi"/>
              </w:rPr>
              <w:t xml:space="preserve"> </w:t>
            </w:r>
            <w:r w:rsidR="00FE7BDF" w:rsidRPr="000D1034">
              <w:rPr>
                <w:rFonts w:cstheme="minorHAnsi"/>
              </w:rPr>
              <w:t>propios y/o contratados</w:t>
            </w:r>
            <w:r w:rsidR="008C6307" w:rsidRPr="000D1034">
              <w:rPr>
                <w:rFonts w:cstheme="minorHAnsi"/>
              </w:rPr>
              <w:t xml:space="preserve"> (Si se requiere)</w:t>
            </w:r>
            <w:r w:rsidR="00FE7BDF" w:rsidRPr="000D1034">
              <w:rPr>
                <w:rFonts w:cstheme="minorHAnsi"/>
              </w:rPr>
              <w:t>.</w:t>
            </w:r>
            <w:r w:rsidRPr="000D1034">
              <w:rPr>
                <w:rFonts w:cstheme="minorHAnsi"/>
              </w:rPr>
              <w:t xml:space="preserve"> </w:t>
            </w:r>
            <w:r w:rsidR="00FE7BDF" w:rsidRPr="000D1034">
              <w:rPr>
                <w:rFonts w:cstheme="minorHAnsi"/>
              </w:rPr>
              <w:t>En caso que sean contratados, se</w:t>
            </w:r>
            <w:r w:rsidRPr="000D1034">
              <w:rPr>
                <w:rFonts w:cstheme="minorHAnsi"/>
              </w:rPr>
              <w:t xml:space="preserve"> </w:t>
            </w:r>
            <w:r w:rsidR="00FE7BDF" w:rsidRPr="000D1034">
              <w:rPr>
                <w:rFonts w:cstheme="minorHAnsi"/>
              </w:rPr>
              <w:t>solicitaran certificados de</w:t>
            </w:r>
            <w:r w:rsidRPr="000D1034">
              <w:rPr>
                <w:rFonts w:cstheme="minorHAnsi"/>
              </w:rPr>
              <w:t xml:space="preserve"> </w:t>
            </w:r>
            <w:r w:rsidR="00FE7BDF" w:rsidRPr="000D1034">
              <w:rPr>
                <w:rFonts w:cstheme="minorHAnsi"/>
              </w:rPr>
              <w:t>calibración de los equipos</w:t>
            </w:r>
            <w:r w:rsidRPr="000D1034">
              <w:rPr>
                <w:rFonts w:cstheme="minorHAnsi"/>
              </w:rPr>
              <w:t xml:space="preserve"> </w:t>
            </w:r>
            <w:r w:rsidR="00FE7BDF" w:rsidRPr="000D1034">
              <w:rPr>
                <w:rFonts w:cstheme="minorHAnsi"/>
              </w:rPr>
              <w:t>utilizados en dichas mediciones</w:t>
            </w:r>
            <w:r w:rsidR="008C6307" w:rsidRPr="000D1034">
              <w:rPr>
                <w:rFonts w:cstheme="minorHAnsi"/>
              </w:rPr>
              <w:t xml:space="preserve"> (si se requiere)</w:t>
            </w:r>
            <w:r w:rsidRPr="000D1034">
              <w:rPr>
                <w:rFonts w:cstheme="minorHAnsi"/>
              </w:rPr>
              <w:t>.</w:t>
            </w:r>
          </w:p>
          <w:p w14:paraId="703A878E" w14:textId="77777777" w:rsidR="002C595F" w:rsidRPr="000D1034" w:rsidRDefault="002C595F" w:rsidP="00DA7638">
            <w:pPr>
              <w:pStyle w:val="Prrafodelista"/>
              <w:ind w:left="881" w:hanging="142"/>
              <w:jc w:val="both"/>
              <w:rPr>
                <w:rFonts w:cstheme="minorHAnsi"/>
              </w:rPr>
            </w:pPr>
          </w:p>
          <w:p w14:paraId="106F3DF6" w14:textId="77777777" w:rsidR="00B3527F" w:rsidRPr="000D1034" w:rsidRDefault="00FE7BDF" w:rsidP="00DA7638">
            <w:pPr>
              <w:pStyle w:val="Prrafodelista"/>
              <w:numPr>
                <w:ilvl w:val="0"/>
                <w:numId w:val="8"/>
              </w:numPr>
              <w:ind w:left="881" w:hanging="142"/>
              <w:jc w:val="both"/>
              <w:rPr>
                <w:rFonts w:cstheme="minorHAnsi"/>
              </w:rPr>
            </w:pPr>
            <w:r w:rsidRPr="000D1034">
              <w:rPr>
                <w:rFonts w:cstheme="minorHAnsi"/>
              </w:rPr>
              <w:t>Indicadores de desempeño</w:t>
            </w:r>
            <w:r w:rsidR="00C97D44" w:rsidRPr="000D1034">
              <w:rPr>
                <w:rFonts w:cstheme="minorHAnsi"/>
              </w:rPr>
              <w:t xml:space="preserve">: </w:t>
            </w:r>
            <w:r w:rsidRPr="000D1034">
              <w:rPr>
                <w:rFonts w:cstheme="minorHAnsi"/>
              </w:rPr>
              <w:t>este se</w:t>
            </w:r>
            <w:r w:rsidR="00C97D44" w:rsidRPr="000D1034">
              <w:rPr>
                <w:rFonts w:cstheme="minorHAnsi"/>
              </w:rPr>
              <w:t xml:space="preserve"> </w:t>
            </w:r>
            <w:r w:rsidRPr="000D1034">
              <w:rPr>
                <w:rFonts w:cstheme="minorHAnsi"/>
              </w:rPr>
              <w:t>realiza de acuerdo a lo establecido</w:t>
            </w:r>
            <w:r w:rsidR="00C97D44" w:rsidRPr="000D1034">
              <w:rPr>
                <w:rFonts w:cstheme="minorHAnsi"/>
              </w:rPr>
              <w:t xml:space="preserve"> </w:t>
            </w:r>
            <w:r w:rsidRPr="000D1034">
              <w:rPr>
                <w:rFonts w:cstheme="minorHAnsi"/>
              </w:rPr>
              <w:t>en la planificación d</w:t>
            </w:r>
            <w:r w:rsidR="00AF4130" w:rsidRPr="000D1034">
              <w:rPr>
                <w:rFonts w:cstheme="minorHAnsi"/>
              </w:rPr>
              <w:t xml:space="preserve">e la Alta Dirección </w:t>
            </w:r>
            <w:r w:rsidRPr="000D1034">
              <w:rPr>
                <w:rFonts w:cstheme="minorHAnsi"/>
              </w:rPr>
              <w:t>y la</w:t>
            </w:r>
            <w:r w:rsidR="00C97D44" w:rsidRPr="000D1034">
              <w:rPr>
                <w:rFonts w:cstheme="minorHAnsi"/>
              </w:rPr>
              <w:t xml:space="preserve"> </w:t>
            </w:r>
            <w:r w:rsidRPr="000D1034">
              <w:rPr>
                <w:rFonts w:cstheme="minorHAnsi"/>
              </w:rPr>
              <w:t>planificación</w:t>
            </w:r>
            <w:r w:rsidR="00AF4130" w:rsidRPr="000D1034">
              <w:rPr>
                <w:rFonts w:cstheme="minorHAnsi"/>
              </w:rPr>
              <w:t xml:space="preserve"> del Sistema de Administración</w:t>
            </w:r>
            <w:r w:rsidRPr="000D1034">
              <w:rPr>
                <w:rFonts w:cstheme="minorHAnsi"/>
              </w:rPr>
              <w:t>, en reuniones</w:t>
            </w:r>
            <w:r w:rsidR="00C97D44" w:rsidRPr="000D1034">
              <w:rPr>
                <w:rFonts w:cstheme="minorHAnsi"/>
              </w:rPr>
              <w:t xml:space="preserve"> </w:t>
            </w:r>
            <w:r w:rsidRPr="000D1034">
              <w:rPr>
                <w:rFonts w:cstheme="minorHAnsi"/>
              </w:rPr>
              <w:t>mensuales donde se analizan, los</w:t>
            </w:r>
            <w:r w:rsidR="00C97D44" w:rsidRPr="000D1034">
              <w:rPr>
                <w:rFonts w:cstheme="minorHAnsi"/>
              </w:rPr>
              <w:t xml:space="preserve"> </w:t>
            </w:r>
            <w:r w:rsidRPr="000D1034">
              <w:rPr>
                <w:rFonts w:cstheme="minorHAnsi"/>
              </w:rPr>
              <w:t>resultados del cumplimiento de la</w:t>
            </w:r>
            <w:r w:rsidR="00C97D44" w:rsidRPr="000D1034">
              <w:rPr>
                <w:rFonts w:cstheme="minorHAnsi"/>
              </w:rPr>
              <w:t xml:space="preserve"> </w:t>
            </w:r>
            <w:r w:rsidRPr="000D1034">
              <w:rPr>
                <w:rFonts w:cstheme="minorHAnsi"/>
              </w:rPr>
              <w:t>política, objetivos integrales y en</w:t>
            </w:r>
            <w:r w:rsidR="00C97D44" w:rsidRPr="000D1034">
              <w:rPr>
                <w:rFonts w:cstheme="minorHAnsi"/>
              </w:rPr>
              <w:t xml:space="preserve"> </w:t>
            </w:r>
            <w:r w:rsidRPr="000D1034">
              <w:rPr>
                <w:rFonts w:cstheme="minorHAnsi"/>
              </w:rPr>
              <w:t xml:space="preserve">general del sistema </w:t>
            </w:r>
            <w:r w:rsidR="00AF4130" w:rsidRPr="000D1034">
              <w:rPr>
                <w:rFonts w:cstheme="minorHAnsi"/>
              </w:rPr>
              <w:t>implementado</w:t>
            </w:r>
            <w:r w:rsidR="00B3527F" w:rsidRPr="000D1034">
              <w:rPr>
                <w:rFonts w:cstheme="minorHAnsi"/>
              </w:rPr>
              <w:t>.</w:t>
            </w:r>
          </w:p>
          <w:p w14:paraId="16A8C516" w14:textId="77777777" w:rsidR="002C595F" w:rsidRPr="000D1034" w:rsidRDefault="002C595F" w:rsidP="00DA7638">
            <w:pPr>
              <w:pStyle w:val="Prrafodelista"/>
              <w:ind w:left="881" w:hanging="142"/>
              <w:jc w:val="both"/>
              <w:rPr>
                <w:rFonts w:cstheme="minorHAnsi"/>
              </w:rPr>
            </w:pPr>
          </w:p>
          <w:p w14:paraId="639D91BD" w14:textId="6245AA82" w:rsidR="00AF4130" w:rsidRPr="000D1034" w:rsidRDefault="00B3527F" w:rsidP="00DA7638">
            <w:pPr>
              <w:pStyle w:val="Prrafodelista"/>
              <w:numPr>
                <w:ilvl w:val="0"/>
                <w:numId w:val="8"/>
              </w:numPr>
              <w:ind w:left="881" w:hanging="142"/>
              <w:jc w:val="both"/>
              <w:rPr>
                <w:rFonts w:cstheme="minorHAnsi"/>
              </w:rPr>
            </w:pPr>
            <w:r w:rsidRPr="000D1034">
              <w:rPr>
                <w:rFonts w:cstheme="minorHAnsi"/>
              </w:rPr>
              <w:t>Auditorías internas</w:t>
            </w:r>
            <w:r w:rsidR="00FE7BDF" w:rsidRPr="000D1034">
              <w:rPr>
                <w:rFonts w:cstheme="minorHAnsi"/>
              </w:rPr>
              <w:t>: este</w:t>
            </w:r>
            <w:r w:rsidRPr="000D1034">
              <w:rPr>
                <w:rFonts w:cstheme="minorHAnsi"/>
              </w:rPr>
              <w:t xml:space="preserve"> </w:t>
            </w:r>
            <w:r w:rsidR="00FE7BDF" w:rsidRPr="000D1034">
              <w:rPr>
                <w:rFonts w:cstheme="minorHAnsi"/>
              </w:rPr>
              <w:t>seguimiento se hace según lo</w:t>
            </w:r>
            <w:r w:rsidRPr="000D1034">
              <w:rPr>
                <w:rFonts w:cstheme="minorHAnsi"/>
              </w:rPr>
              <w:t xml:space="preserve"> </w:t>
            </w:r>
            <w:r w:rsidR="00FE7BDF" w:rsidRPr="000D1034">
              <w:rPr>
                <w:rFonts w:cstheme="minorHAnsi"/>
              </w:rPr>
              <w:t>establecido en el procedimiento de</w:t>
            </w:r>
            <w:r w:rsidRPr="000D1034">
              <w:rPr>
                <w:rFonts w:cstheme="minorHAnsi"/>
              </w:rPr>
              <w:t xml:space="preserve"> </w:t>
            </w:r>
            <w:r w:rsidR="00FE7BDF" w:rsidRPr="000D1034">
              <w:rPr>
                <w:rFonts w:cstheme="minorHAnsi"/>
              </w:rPr>
              <w:t>auditorías internas</w:t>
            </w:r>
            <w:r w:rsidR="006D361D" w:rsidRPr="000D1034">
              <w:rPr>
                <w:rFonts w:cstheme="minorHAnsi"/>
              </w:rPr>
              <w:t xml:space="preserve"> (SASISOPA-P-029)</w:t>
            </w:r>
            <w:r w:rsidR="00FE7BDF" w:rsidRPr="000D1034">
              <w:rPr>
                <w:rFonts w:cstheme="minorHAnsi"/>
              </w:rPr>
              <w:t xml:space="preserve"> y programas de </w:t>
            </w:r>
            <w:r w:rsidR="00AF4130" w:rsidRPr="000D1034">
              <w:rPr>
                <w:rFonts w:cstheme="minorHAnsi"/>
              </w:rPr>
              <w:t>auditorías</w:t>
            </w:r>
            <w:r w:rsidRPr="000D1034">
              <w:rPr>
                <w:rFonts w:cstheme="minorHAnsi"/>
              </w:rPr>
              <w:t xml:space="preserve"> </w:t>
            </w:r>
            <w:r w:rsidR="00FE7BDF" w:rsidRPr="000D1034">
              <w:rPr>
                <w:rFonts w:cstheme="minorHAnsi"/>
              </w:rPr>
              <w:t>semestrales.</w:t>
            </w:r>
          </w:p>
          <w:p w14:paraId="2EECFB12" w14:textId="77777777" w:rsidR="002C595F" w:rsidRPr="000D1034" w:rsidRDefault="002C595F" w:rsidP="00DA7638">
            <w:pPr>
              <w:pStyle w:val="Prrafodelista"/>
              <w:ind w:left="881" w:hanging="142"/>
              <w:jc w:val="both"/>
              <w:rPr>
                <w:rFonts w:cstheme="minorHAnsi"/>
              </w:rPr>
            </w:pPr>
          </w:p>
          <w:p w14:paraId="54689B3C" w14:textId="77777777" w:rsidR="00696FA5" w:rsidRPr="000D1034" w:rsidRDefault="00FE7BDF" w:rsidP="00DA7638">
            <w:pPr>
              <w:pStyle w:val="Prrafodelista"/>
              <w:numPr>
                <w:ilvl w:val="0"/>
                <w:numId w:val="8"/>
              </w:numPr>
              <w:ind w:left="881" w:hanging="142"/>
              <w:jc w:val="both"/>
              <w:rPr>
                <w:rFonts w:cstheme="minorHAnsi"/>
              </w:rPr>
            </w:pPr>
            <w:r w:rsidRPr="000D1034">
              <w:rPr>
                <w:rFonts w:cstheme="minorHAnsi"/>
              </w:rPr>
              <w:t>Evaluación del cumplimiento legal:</w:t>
            </w:r>
            <w:r w:rsidR="00AF4130" w:rsidRPr="000D1034">
              <w:rPr>
                <w:rFonts w:cstheme="minorHAnsi"/>
              </w:rPr>
              <w:t xml:space="preserve"> </w:t>
            </w:r>
            <w:r w:rsidRPr="000D1034">
              <w:rPr>
                <w:rFonts w:cstheme="minorHAnsi"/>
              </w:rPr>
              <w:t>esta evaluación se realiza</w:t>
            </w:r>
            <w:r w:rsidR="00AF4130" w:rsidRPr="000D1034">
              <w:rPr>
                <w:rFonts w:cstheme="minorHAnsi"/>
              </w:rPr>
              <w:t xml:space="preserve"> </w:t>
            </w:r>
            <w:r w:rsidR="002C595F" w:rsidRPr="000D1034">
              <w:rPr>
                <w:rFonts w:cstheme="minorHAnsi"/>
              </w:rPr>
              <w:t xml:space="preserve">periódicamente </w:t>
            </w:r>
            <w:r w:rsidRPr="000D1034">
              <w:rPr>
                <w:rFonts w:cstheme="minorHAnsi"/>
              </w:rPr>
              <w:t>conjuntamente</w:t>
            </w:r>
            <w:r w:rsidR="00AF4130" w:rsidRPr="000D1034">
              <w:rPr>
                <w:rFonts w:cstheme="minorHAnsi"/>
              </w:rPr>
              <w:t xml:space="preserve"> </w:t>
            </w:r>
            <w:r w:rsidR="002C595F" w:rsidRPr="000D1034">
              <w:rPr>
                <w:rFonts w:cstheme="minorHAnsi"/>
              </w:rPr>
              <w:t>con las auditorias</w:t>
            </w:r>
            <w:r w:rsidRPr="000D1034">
              <w:rPr>
                <w:rFonts w:cstheme="minorHAnsi"/>
              </w:rPr>
              <w:t>, según lo</w:t>
            </w:r>
            <w:r w:rsidR="00AF4130" w:rsidRPr="000D1034">
              <w:rPr>
                <w:rFonts w:cstheme="minorHAnsi"/>
              </w:rPr>
              <w:t xml:space="preserve"> </w:t>
            </w:r>
            <w:r w:rsidRPr="000D1034">
              <w:rPr>
                <w:rFonts w:cstheme="minorHAnsi"/>
              </w:rPr>
              <w:t>establecido en el procedimiento</w:t>
            </w:r>
            <w:r w:rsidR="00AF4130" w:rsidRPr="000D1034">
              <w:rPr>
                <w:rFonts w:cstheme="minorHAnsi"/>
              </w:rPr>
              <w:t xml:space="preserve"> </w:t>
            </w:r>
            <w:r w:rsidR="000D61B7" w:rsidRPr="000D1034">
              <w:rPr>
                <w:rFonts w:cstheme="minorHAnsi"/>
              </w:rPr>
              <w:t xml:space="preserve">para la Identificación y Acceso a </w:t>
            </w:r>
            <w:r w:rsidRPr="000D1034">
              <w:rPr>
                <w:rFonts w:cstheme="minorHAnsi"/>
              </w:rPr>
              <w:t xml:space="preserve"> </w:t>
            </w:r>
            <w:r w:rsidR="000D61B7" w:rsidRPr="000D1034">
              <w:rPr>
                <w:rFonts w:cstheme="minorHAnsi"/>
              </w:rPr>
              <w:t>los Requisitos L</w:t>
            </w:r>
            <w:r w:rsidRPr="000D1034">
              <w:rPr>
                <w:rFonts w:cstheme="minorHAnsi"/>
              </w:rPr>
              <w:t>egal</w:t>
            </w:r>
            <w:r w:rsidR="000D61B7" w:rsidRPr="000D1034">
              <w:rPr>
                <w:rFonts w:cstheme="minorHAnsi"/>
              </w:rPr>
              <w:t>es</w:t>
            </w:r>
            <w:r w:rsidRPr="000D1034">
              <w:rPr>
                <w:rFonts w:cstheme="minorHAnsi"/>
              </w:rPr>
              <w:t xml:space="preserve"> (</w:t>
            </w:r>
            <w:r w:rsidR="000D61B7" w:rsidRPr="000D1034">
              <w:rPr>
                <w:rFonts w:cstheme="minorHAnsi"/>
              </w:rPr>
              <w:t>SASISOPA-P-002</w:t>
            </w:r>
            <w:r w:rsidRPr="000D1034">
              <w:rPr>
                <w:rFonts w:cstheme="minorHAnsi"/>
              </w:rPr>
              <w:t>)</w:t>
            </w:r>
            <w:r w:rsidR="002C595F" w:rsidRPr="000D1034">
              <w:rPr>
                <w:rFonts w:cstheme="minorHAnsi"/>
              </w:rPr>
              <w:t>.</w:t>
            </w:r>
          </w:p>
          <w:p w14:paraId="4C182164" w14:textId="77777777" w:rsidR="00696FA5" w:rsidRPr="000D1034" w:rsidRDefault="00696FA5" w:rsidP="00696FA5">
            <w:pPr>
              <w:pStyle w:val="Prrafodelista"/>
              <w:rPr>
                <w:rFonts w:cstheme="minorHAnsi"/>
              </w:rPr>
            </w:pPr>
          </w:p>
          <w:p w14:paraId="54C5D5F0" w14:textId="77777777" w:rsidR="00696FA5" w:rsidRPr="000D1034" w:rsidRDefault="00696FA5" w:rsidP="00696FA5">
            <w:pPr>
              <w:pStyle w:val="Prrafodelista"/>
              <w:ind w:left="881"/>
              <w:jc w:val="both"/>
              <w:rPr>
                <w:rFonts w:cstheme="minorHAnsi"/>
              </w:rPr>
            </w:pPr>
          </w:p>
          <w:p w14:paraId="44AD4582" w14:textId="77777777" w:rsidR="002F0189" w:rsidRPr="000D1034" w:rsidRDefault="002F0189" w:rsidP="002F0189">
            <w:pPr>
              <w:pStyle w:val="Prrafodelista"/>
              <w:numPr>
                <w:ilvl w:val="1"/>
                <w:numId w:val="6"/>
              </w:numPr>
              <w:jc w:val="both"/>
              <w:rPr>
                <w:rFonts w:cstheme="minorHAnsi"/>
              </w:rPr>
            </w:pPr>
            <w:r w:rsidRPr="000D1034">
              <w:rPr>
                <w:rFonts w:cstheme="minorHAnsi"/>
              </w:rPr>
              <w:lastRenderedPageBreak/>
              <w:t xml:space="preserve">El </w:t>
            </w:r>
            <w:r w:rsidR="008C6307" w:rsidRPr="000D1034">
              <w:rPr>
                <w:rFonts w:cstheme="minorHAnsi"/>
              </w:rPr>
              <w:t>RT</w:t>
            </w:r>
            <w:r w:rsidRPr="000D1034">
              <w:rPr>
                <w:rFonts w:cstheme="minorHAnsi"/>
              </w:rPr>
              <w:t xml:space="preserve"> pondrá </w:t>
            </w:r>
            <w:r w:rsidR="002C595F" w:rsidRPr="000D1034">
              <w:rPr>
                <w:rFonts w:cstheme="minorHAnsi"/>
              </w:rPr>
              <w:t>en conocimiento a</w:t>
            </w:r>
            <w:r w:rsidRPr="000D1034">
              <w:rPr>
                <w:rFonts w:cstheme="minorHAnsi"/>
              </w:rPr>
              <w:t xml:space="preserve"> </w:t>
            </w:r>
            <w:r w:rsidR="002C595F" w:rsidRPr="000D1034">
              <w:rPr>
                <w:rFonts w:cstheme="minorHAnsi"/>
              </w:rPr>
              <w:t>l</w:t>
            </w:r>
            <w:r w:rsidRPr="000D1034">
              <w:rPr>
                <w:rFonts w:cstheme="minorHAnsi"/>
              </w:rPr>
              <w:t xml:space="preserve">a Alta Dirección </w:t>
            </w:r>
            <w:r w:rsidR="002C595F" w:rsidRPr="000D1034">
              <w:rPr>
                <w:rFonts w:cstheme="minorHAnsi"/>
              </w:rPr>
              <w:t>los seguimientos y mediciones definidos y solicita</w:t>
            </w:r>
            <w:r w:rsidRPr="000D1034">
              <w:rPr>
                <w:rFonts w:cstheme="minorHAnsi"/>
              </w:rPr>
              <w:t>rá</w:t>
            </w:r>
            <w:r w:rsidR="002C595F" w:rsidRPr="000D1034">
              <w:rPr>
                <w:rFonts w:cstheme="minorHAnsi"/>
              </w:rPr>
              <w:t xml:space="preserve"> su aprobación. En caso de no tener una aceptación, se hace los ajustes y se le pasa nuevamente para aprobación.</w:t>
            </w:r>
          </w:p>
          <w:p w14:paraId="46506697" w14:textId="77777777" w:rsidR="002F0189" w:rsidRPr="000D1034" w:rsidRDefault="002F0189" w:rsidP="002F0189">
            <w:pPr>
              <w:pStyle w:val="Prrafodelista"/>
              <w:jc w:val="both"/>
              <w:rPr>
                <w:rFonts w:cstheme="minorHAnsi"/>
              </w:rPr>
            </w:pPr>
          </w:p>
          <w:p w14:paraId="157C8AF2" w14:textId="77777777" w:rsidR="004F02F9" w:rsidRPr="000D1034" w:rsidRDefault="002F0189" w:rsidP="004F02F9">
            <w:pPr>
              <w:pStyle w:val="Prrafodelista"/>
              <w:numPr>
                <w:ilvl w:val="1"/>
                <w:numId w:val="6"/>
              </w:numPr>
              <w:jc w:val="both"/>
              <w:rPr>
                <w:rFonts w:cstheme="minorHAnsi"/>
              </w:rPr>
            </w:pPr>
            <w:r w:rsidRPr="000D1034">
              <w:rPr>
                <w:rFonts w:cstheme="minorHAnsi"/>
              </w:rPr>
              <w:t xml:space="preserve">Basado en la frecuencia que se estableció para el seguimiento y medición, el </w:t>
            </w:r>
            <w:r w:rsidR="004F02F9" w:rsidRPr="000D1034">
              <w:rPr>
                <w:rFonts w:cstheme="minorHAnsi"/>
              </w:rPr>
              <w:t xml:space="preserve">RT </w:t>
            </w:r>
            <w:r w:rsidRPr="000D1034">
              <w:rPr>
                <w:rFonts w:cstheme="minorHAnsi"/>
              </w:rPr>
              <w:t>define el cronograma y se establece la programación para la ejecución</w:t>
            </w:r>
            <w:r w:rsidR="004F02F9" w:rsidRPr="000D1034">
              <w:rPr>
                <w:rFonts w:cstheme="minorHAnsi"/>
              </w:rPr>
              <w:t>.</w:t>
            </w:r>
          </w:p>
          <w:p w14:paraId="65EB2274" w14:textId="77777777" w:rsidR="004F02F9" w:rsidRPr="000D1034" w:rsidRDefault="004F02F9" w:rsidP="004F02F9">
            <w:pPr>
              <w:pStyle w:val="Prrafodelista"/>
              <w:rPr>
                <w:rFonts w:cstheme="minorHAnsi"/>
              </w:rPr>
            </w:pPr>
          </w:p>
          <w:p w14:paraId="0895B35B" w14:textId="77777777" w:rsidR="00AB450F" w:rsidRPr="000D1034" w:rsidRDefault="004F02F9" w:rsidP="004F02F9">
            <w:pPr>
              <w:pStyle w:val="Prrafodelista"/>
              <w:numPr>
                <w:ilvl w:val="1"/>
                <w:numId w:val="6"/>
              </w:numPr>
              <w:jc w:val="both"/>
              <w:rPr>
                <w:rFonts w:cstheme="minorHAnsi"/>
              </w:rPr>
            </w:pPr>
            <w:r w:rsidRPr="000D1034">
              <w:rPr>
                <w:rFonts w:cstheme="minorHAnsi"/>
              </w:rPr>
              <w:t>El RT elegirá</w:t>
            </w:r>
            <w:r w:rsidR="00AB450F" w:rsidRPr="000D1034">
              <w:rPr>
                <w:rFonts w:cstheme="minorHAnsi"/>
              </w:rPr>
              <w:t xml:space="preserve"> el indicador a monitorear y evaluar, de acuerdo a</w:t>
            </w:r>
            <w:r w:rsidR="00BC0E61" w:rsidRPr="000D1034">
              <w:rPr>
                <w:rFonts w:cstheme="minorHAnsi"/>
              </w:rPr>
              <w:t xml:space="preserve"> </w:t>
            </w:r>
            <w:r w:rsidR="00AB450F" w:rsidRPr="000D1034">
              <w:rPr>
                <w:rFonts w:cstheme="minorHAnsi"/>
              </w:rPr>
              <w:t>l</w:t>
            </w:r>
            <w:r w:rsidR="00BC0E61" w:rsidRPr="000D1034">
              <w:rPr>
                <w:rFonts w:cstheme="minorHAnsi"/>
              </w:rPr>
              <w:t>os objetivos planteados</w:t>
            </w:r>
            <w:r w:rsidR="00AB450F" w:rsidRPr="000D1034">
              <w:rPr>
                <w:rFonts w:cstheme="minorHAnsi"/>
              </w:rPr>
              <w:t>:</w:t>
            </w:r>
          </w:p>
          <w:p w14:paraId="720E5D28" w14:textId="77777777" w:rsidR="00AB450F" w:rsidRPr="000D1034" w:rsidRDefault="00AB450F" w:rsidP="00AB450F">
            <w:pPr>
              <w:jc w:val="both"/>
              <w:rPr>
                <w:rFonts w:cstheme="minorHAnsi"/>
              </w:rPr>
            </w:pPr>
          </w:p>
          <w:tbl>
            <w:tblPr>
              <w:tblW w:w="9662" w:type="dxa"/>
              <w:tblLayout w:type="fixed"/>
              <w:tblCellMar>
                <w:left w:w="70" w:type="dxa"/>
                <w:right w:w="70" w:type="dxa"/>
              </w:tblCellMar>
              <w:tblLook w:val="04A0" w:firstRow="1" w:lastRow="0" w:firstColumn="1" w:lastColumn="0" w:noHBand="0" w:noVBand="1"/>
            </w:tblPr>
            <w:tblGrid>
              <w:gridCol w:w="2293"/>
              <w:gridCol w:w="1701"/>
              <w:gridCol w:w="452"/>
              <w:gridCol w:w="459"/>
              <w:gridCol w:w="425"/>
              <w:gridCol w:w="1355"/>
              <w:gridCol w:w="1276"/>
              <w:gridCol w:w="993"/>
              <w:gridCol w:w="708"/>
            </w:tblGrid>
            <w:tr w:rsidR="00AB450F" w:rsidRPr="000D1034" w14:paraId="64E7529E" w14:textId="77777777" w:rsidTr="00AB450F">
              <w:trPr>
                <w:trHeight w:val="225"/>
              </w:trPr>
              <w:tc>
                <w:tcPr>
                  <w:tcW w:w="2293" w:type="dxa"/>
                  <w:vMerge w:val="restart"/>
                  <w:tcBorders>
                    <w:top w:val="single" w:sz="4" w:space="0" w:color="A6A6A6"/>
                    <w:left w:val="single" w:sz="4" w:space="0" w:color="A6A6A6"/>
                    <w:bottom w:val="single" w:sz="4" w:space="0" w:color="A6A6A6"/>
                    <w:right w:val="single" w:sz="4" w:space="0" w:color="A6A6A6"/>
                  </w:tcBorders>
                  <w:shd w:val="clear" w:color="auto" w:fill="92D050"/>
                  <w:vAlign w:val="center"/>
                  <w:hideMark/>
                </w:tcPr>
                <w:p w14:paraId="2C18C317" w14:textId="3443E370"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OBJETIVO</w:t>
                  </w:r>
                </w:p>
              </w:tc>
              <w:tc>
                <w:tcPr>
                  <w:tcW w:w="1701" w:type="dxa"/>
                  <w:vMerge w:val="restart"/>
                  <w:tcBorders>
                    <w:top w:val="single" w:sz="4" w:space="0" w:color="A6A6A6"/>
                    <w:left w:val="single" w:sz="4" w:space="0" w:color="A6A6A6"/>
                    <w:bottom w:val="single" w:sz="4" w:space="0" w:color="A6A6A6"/>
                    <w:right w:val="single" w:sz="4" w:space="0" w:color="A6A6A6"/>
                  </w:tcBorders>
                  <w:shd w:val="clear" w:color="auto" w:fill="92D050"/>
                  <w:vAlign w:val="center"/>
                  <w:hideMark/>
                </w:tcPr>
                <w:p w14:paraId="4D011110" w14:textId="5DAA5AAC"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INDICADOR</w:t>
                  </w:r>
                </w:p>
              </w:tc>
              <w:tc>
                <w:tcPr>
                  <w:tcW w:w="1336" w:type="dxa"/>
                  <w:gridSpan w:val="3"/>
                  <w:tcBorders>
                    <w:top w:val="single" w:sz="4" w:space="0" w:color="A6A6A6"/>
                    <w:left w:val="nil"/>
                    <w:bottom w:val="single" w:sz="4" w:space="0" w:color="A6A6A6"/>
                    <w:right w:val="single" w:sz="4" w:space="0" w:color="A6A6A6"/>
                  </w:tcBorders>
                  <w:shd w:val="clear" w:color="auto" w:fill="92D050"/>
                  <w:vAlign w:val="center"/>
                  <w:hideMark/>
                </w:tcPr>
                <w:p w14:paraId="3CF86622" w14:textId="2D38BC1B"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META</w:t>
                  </w:r>
                </w:p>
              </w:tc>
              <w:tc>
                <w:tcPr>
                  <w:tcW w:w="1355" w:type="dxa"/>
                  <w:vMerge w:val="restart"/>
                  <w:tcBorders>
                    <w:top w:val="single" w:sz="4" w:space="0" w:color="A6A6A6"/>
                    <w:left w:val="single" w:sz="4" w:space="0" w:color="A6A6A6"/>
                    <w:right w:val="single" w:sz="4" w:space="0" w:color="A6A6A6"/>
                  </w:tcBorders>
                  <w:shd w:val="clear" w:color="auto" w:fill="92D050"/>
                  <w:vAlign w:val="center"/>
                  <w:hideMark/>
                </w:tcPr>
                <w:p w14:paraId="2072FF98" w14:textId="16E429EA"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ACTIVIDAD</w:t>
                  </w:r>
                </w:p>
              </w:tc>
              <w:tc>
                <w:tcPr>
                  <w:tcW w:w="1276" w:type="dxa"/>
                  <w:vMerge w:val="restart"/>
                  <w:tcBorders>
                    <w:top w:val="single" w:sz="4" w:space="0" w:color="A6A6A6"/>
                    <w:left w:val="single" w:sz="4" w:space="0" w:color="A6A6A6"/>
                    <w:right w:val="single" w:sz="4" w:space="0" w:color="A6A6A6"/>
                  </w:tcBorders>
                  <w:shd w:val="clear" w:color="auto" w:fill="92D050"/>
                  <w:vAlign w:val="center"/>
                  <w:hideMark/>
                </w:tcPr>
                <w:p w14:paraId="76C42A81" w14:textId="18C0A045"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xml:space="preserve">RESPONSABLE </w:t>
                  </w:r>
                </w:p>
              </w:tc>
              <w:tc>
                <w:tcPr>
                  <w:tcW w:w="993" w:type="dxa"/>
                  <w:vMerge w:val="restart"/>
                  <w:tcBorders>
                    <w:top w:val="single" w:sz="4" w:space="0" w:color="A6A6A6"/>
                    <w:left w:val="single" w:sz="4" w:space="0" w:color="A6A6A6"/>
                    <w:right w:val="single" w:sz="4" w:space="0" w:color="A6A6A6"/>
                  </w:tcBorders>
                  <w:shd w:val="clear" w:color="auto" w:fill="92D050"/>
                  <w:vAlign w:val="center"/>
                  <w:hideMark/>
                </w:tcPr>
                <w:p w14:paraId="5E9F9138" w14:textId="62BEAF26"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RECURSO</w:t>
                  </w:r>
                </w:p>
              </w:tc>
              <w:tc>
                <w:tcPr>
                  <w:tcW w:w="708" w:type="dxa"/>
                  <w:vMerge w:val="restart"/>
                  <w:tcBorders>
                    <w:top w:val="single" w:sz="4" w:space="0" w:color="A6A6A6"/>
                    <w:left w:val="single" w:sz="4" w:space="0" w:color="A6A6A6"/>
                    <w:right w:val="single" w:sz="4" w:space="0" w:color="A6A6A6"/>
                  </w:tcBorders>
                  <w:shd w:val="clear" w:color="auto" w:fill="92D050"/>
                  <w:vAlign w:val="center"/>
                  <w:hideMark/>
                </w:tcPr>
                <w:p w14:paraId="2A930303" w14:textId="15F7BD5E" w:rsidR="00AB450F" w:rsidRPr="000D1034" w:rsidRDefault="006D361D"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PLAZO</w:t>
                  </w:r>
                </w:p>
              </w:tc>
            </w:tr>
            <w:tr w:rsidR="00AB450F" w:rsidRPr="000D1034" w14:paraId="7B60E108" w14:textId="77777777" w:rsidTr="00AB450F">
              <w:trPr>
                <w:trHeight w:val="210"/>
              </w:trPr>
              <w:tc>
                <w:tcPr>
                  <w:tcW w:w="2293" w:type="dxa"/>
                  <w:vMerge/>
                  <w:tcBorders>
                    <w:top w:val="single" w:sz="4" w:space="0" w:color="A6A6A6"/>
                    <w:left w:val="single" w:sz="4" w:space="0" w:color="A6A6A6"/>
                    <w:bottom w:val="single" w:sz="4" w:space="0" w:color="A6A6A6"/>
                    <w:right w:val="single" w:sz="4" w:space="0" w:color="A6A6A6"/>
                  </w:tcBorders>
                  <w:vAlign w:val="center"/>
                  <w:hideMark/>
                </w:tcPr>
                <w:p w14:paraId="19597102" w14:textId="77777777" w:rsidR="00AB450F" w:rsidRPr="000D1034" w:rsidRDefault="00AB450F" w:rsidP="00AB450F">
                  <w:pPr>
                    <w:spacing w:after="0" w:line="240" w:lineRule="auto"/>
                    <w:rPr>
                      <w:rFonts w:ascii="Calibri" w:eastAsia="Times New Roman" w:hAnsi="Calibri" w:cs="Calibri"/>
                      <w:color w:val="000000"/>
                      <w:sz w:val="18"/>
                      <w:szCs w:val="18"/>
                      <w:lang w:eastAsia="es-MX"/>
                    </w:rPr>
                  </w:pPr>
                </w:p>
              </w:tc>
              <w:tc>
                <w:tcPr>
                  <w:tcW w:w="1701" w:type="dxa"/>
                  <w:vMerge/>
                  <w:tcBorders>
                    <w:top w:val="single" w:sz="4" w:space="0" w:color="A6A6A6"/>
                    <w:left w:val="single" w:sz="4" w:space="0" w:color="A6A6A6"/>
                    <w:bottom w:val="single" w:sz="4" w:space="0" w:color="A6A6A6"/>
                    <w:right w:val="single" w:sz="4" w:space="0" w:color="A6A6A6"/>
                  </w:tcBorders>
                  <w:vAlign w:val="center"/>
                  <w:hideMark/>
                </w:tcPr>
                <w:p w14:paraId="17512C00" w14:textId="77777777" w:rsidR="00AB450F" w:rsidRPr="000D1034" w:rsidRDefault="00AB450F" w:rsidP="00AB450F">
                  <w:pPr>
                    <w:spacing w:after="0" w:line="240" w:lineRule="auto"/>
                    <w:rPr>
                      <w:rFonts w:ascii="Calibri" w:eastAsia="Times New Roman" w:hAnsi="Calibri" w:cs="Calibri"/>
                      <w:color w:val="000000"/>
                      <w:sz w:val="18"/>
                      <w:szCs w:val="18"/>
                      <w:lang w:eastAsia="es-MX"/>
                    </w:rPr>
                  </w:pPr>
                </w:p>
              </w:tc>
              <w:tc>
                <w:tcPr>
                  <w:tcW w:w="452" w:type="dxa"/>
                  <w:tcBorders>
                    <w:top w:val="nil"/>
                    <w:left w:val="nil"/>
                    <w:bottom w:val="single" w:sz="4" w:space="0" w:color="A6A6A6"/>
                    <w:right w:val="single" w:sz="4" w:space="0" w:color="A6A6A6"/>
                  </w:tcBorders>
                  <w:shd w:val="clear" w:color="auto" w:fill="92D050"/>
                  <w:vAlign w:val="center"/>
                  <w:hideMark/>
                </w:tcPr>
                <w:p w14:paraId="2011C069" w14:textId="1A264EBE" w:rsidR="00AB450F" w:rsidRPr="000D1034" w:rsidRDefault="006D361D" w:rsidP="00AB450F">
                  <w:pPr>
                    <w:spacing w:after="0" w:line="240" w:lineRule="auto"/>
                    <w:jc w:val="center"/>
                    <w:rPr>
                      <w:rFonts w:ascii="Calibri" w:eastAsia="Times New Roman" w:hAnsi="Calibri" w:cs="Calibri"/>
                      <w:bCs/>
                      <w:color w:val="000000"/>
                      <w:sz w:val="16"/>
                      <w:szCs w:val="16"/>
                      <w:lang w:eastAsia="es-MX"/>
                    </w:rPr>
                  </w:pPr>
                  <w:r w:rsidRPr="000D1034">
                    <w:rPr>
                      <w:rFonts w:ascii="Calibri" w:eastAsia="Times New Roman" w:hAnsi="Calibri" w:cs="Calibri"/>
                      <w:bCs/>
                      <w:color w:val="000000"/>
                      <w:sz w:val="16"/>
                      <w:szCs w:val="16"/>
                      <w:lang w:eastAsia="es-MX"/>
                    </w:rPr>
                    <w:t>MIN</w:t>
                  </w:r>
                </w:p>
              </w:tc>
              <w:tc>
                <w:tcPr>
                  <w:tcW w:w="459" w:type="dxa"/>
                  <w:tcBorders>
                    <w:top w:val="nil"/>
                    <w:left w:val="nil"/>
                    <w:bottom w:val="single" w:sz="4" w:space="0" w:color="A6A6A6"/>
                    <w:right w:val="single" w:sz="4" w:space="0" w:color="A6A6A6"/>
                  </w:tcBorders>
                  <w:shd w:val="clear" w:color="auto" w:fill="92D050"/>
                  <w:vAlign w:val="center"/>
                  <w:hideMark/>
                </w:tcPr>
                <w:p w14:paraId="640F4FC3" w14:textId="1A6B15F7" w:rsidR="00AB450F" w:rsidRPr="000D1034" w:rsidRDefault="006D361D" w:rsidP="00AB450F">
                  <w:pPr>
                    <w:spacing w:after="0" w:line="240" w:lineRule="auto"/>
                    <w:jc w:val="center"/>
                    <w:rPr>
                      <w:rFonts w:ascii="Calibri" w:eastAsia="Times New Roman" w:hAnsi="Calibri" w:cs="Calibri"/>
                      <w:bCs/>
                      <w:color w:val="000000"/>
                      <w:sz w:val="16"/>
                      <w:szCs w:val="16"/>
                      <w:lang w:eastAsia="es-MX"/>
                    </w:rPr>
                  </w:pPr>
                  <w:r w:rsidRPr="000D1034">
                    <w:rPr>
                      <w:rFonts w:ascii="Calibri" w:eastAsia="Times New Roman" w:hAnsi="Calibri" w:cs="Calibri"/>
                      <w:bCs/>
                      <w:color w:val="000000"/>
                      <w:sz w:val="16"/>
                      <w:szCs w:val="16"/>
                      <w:lang w:eastAsia="es-MX"/>
                    </w:rPr>
                    <w:t>ESP</w:t>
                  </w:r>
                </w:p>
              </w:tc>
              <w:tc>
                <w:tcPr>
                  <w:tcW w:w="425" w:type="dxa"/>
                  <w:tcBorders>
                    <w:top w:val="nil"/>
                    <w:left w:val="nil"/>
                    <w:bottom w:val="single" w:sz="4" w:space="0" w:color="A6A6A6"/>
                    <w:right w:val="single" w:sz="4" w:space="0" w:color="A6A6A6"/>
                  </w:tcBorders>
                  <w:shd w:val="clear" w:color="auto" w:fill="92D050"/>
                  <w:vAlign w:val="center"/>
                  <w:hideMark/>
                </w:tcPr>
                <w:p w14:paraId="3A73E0F4" w14:textId="545E80E0" w:rsidR="00AB450F" w:rsidRPr="000D1034" w:rsidRDefault="006D361D" w:rsidP="00AB450F">
                  <w:pPr>
                    <w:spacing w:after="0" w:line="240" w:lineRule="auto"/>
                    <w:jc w:val="center"/>
                    <w:rPr>
                      <w:rFonts w:ascii="Calibri" w:eastAsia="Times New Roman" w:hAnsi="Calibri" w:cs="Calibri"/>
                      <w:color w:val="000000"/>
                      <w:sz w:val="16"/>
                      <w:szCs w:val="16"/>
                      <w:lang w:eastAsia="es-MX"/>
                    </w:rPr>
                  </w:pPr>
                  <w:r w:rsidRPr="000D1034">
                    <w:rPr>
                      <w:rFonts w:ascii="Calibri" w:eastAsia="Times New Roman" w:hAnsi="Calibri" w:cstheme="minorHAnsi"/>
                      <w:color w:val="000000"/>
                      <w:sz w:val="16"/>
                      <w:szCs w:val="16"/>
                      <w:lang w:eastAsia="es-MX"/>
                    </w:rPr>
                    <w:t>MAX</w:t>
                  </w:r>
                </w:p>
              </w:tc>
              <w:tc>
                <w:tcPr>
                  <w:tcW w:w="1355" w:type="dxa"/>
                  <w:vMerge/>
                  <w:tcBorders>
                    <w:left w:val="single" w:sz="4" w:space="0" w:color="A6A6A6"/>
                    <w:bottom w:val="single" w:sz="4" w:space="0" w:color="A6A6A6"/>
                    <w:right w:val="single" w:sz="4" w:space="0" w:color="A6A6A6"/>
                  </w:tcBorders>
                  <w:vAlign w:val="center"/>
                  <w:hideMark/>
                </w:tcPr>
                <w:p w14:paraId="0A89C6D0" w14:textId="77777777" w:rsidR="00AB450F" w:rsidRPr="000D1034" w:rsidRDefault="00AB450F" w:rsidP="00AB450F">
                  <w:pPr>
                    <w:spacing w:after="0" w:line="240" w:lineRule="auto"/>
                    <w:rPr>
                      <w:rFonts w:ascii="Calibri" w:eastAsia="Times New Roman" w:hAnsi="Calibri" w:cs="Calibri"/>
                      <w:color w:val="000000"/>
                      <w:sz w:val="18"/>
                      <w:szCs w:val="18"/>
                      <w:lang w:eastAsia="es-MX"/>
                    </w:rPr>
                  </w:pPr>
                </w:p>
              </w:tc>
              <w:tc>
                <w:tcPr>
                  <w:tcW w:w="1276" w:type="dxa"/>
                  <w:vMerge/>
                  <w:tcBorders>
                    <w:left w:val="single" w:sz="4" w:space="0" w:color="A6A6A6"/>
                    <w:bottom w:val="single" w:sz="4" w:space="0" w:color="A6A6A6"/>
                    <w:right w:val="single" w:sz="4" w:space="0" w:color="A6A6A6"/>
                  </w:tcBorders>
                  <w:vAlign w:val="center"/>
                  <w:hideMark/>
                </w:tcPr>
                <w:p w14:paraId="629CC8B1" w14:textId="77777777" w:rsidR="00AB450F" w:rsidRPr="000D1034" w:rsidRDefault="00AB450F" w:rsidP="00AB450F">
                  <w:pPr>
                    <w:spacing w:after="0" w:line="240" w:lineRule="auto"/>
                    <w:rPr>
                      <w:rFonts w:ascii="Calibri" w:eastAsia="Times New Roman" w:hAnsi="Calibri" w:cs="Calibri"/>
                      <w:color w:val="000000"/>
                      <w:sz w:val="18"/>
                      <w:szCs w:val="18"/>
                      <w:lang w:eastAsia="es-MX"/>
                    </w:rPr>
                  </w:pPr>
                </w:p>
              </w:tc>
              <w:tc>
                <w:tcPr>
                  <w:tcW w:w="993" w:type="dxa"/>
                  <w:vMerge/>
                  <w:tcBorders>
                    <w:left w:val="single" w:sz="4" w:space="0" w:color="A6A6A6"/>
                    <w:bottom w:val="single" w:sz="4" w:space="0" w:color="A6A6A6"/>
                    <w:right w:val="single" w:sz="4" w:space="0" w:color="A6A6A6"/>
                  </w:tcBorders>
                  <w:vAlign w:val="center"/>
                  <w:hideMark/>
                </w:tcPr>
                <w:p w14:paraId="33CC11CE" w14:textId="77777777" w:rsidR="00AB450F" w:rsidRPr="000D1034" w:rsidRDefault="00AB450F" w:rsidP="00AB450F">
                  <w:pPr>
                    <w:spacing w:after="0" w:line="240" w:lineRule="auto"/>
                    <w:rPr>
                      <w:rFonts w:ascii="Calibri" w:eastAsia="Times New Roman" w:hAnsi="Calibri" w:cs="Calibri"/>
                      <w:color w:val="000000"/>
                      <w:sz w:val="18"/>
                      <w:szCs w:val="18"/>
                      <w:lang w:eastAsia="es-MX"/>
                    </w:rPr>
                  </w:pPr>
                </w:p>
              </w:tc>
              <w:tc>
                <w:tcPr>
                  <w:tcW w:w="708" w:type="dxa"/>
                  <w:vMerge/>
                  <w:tcBorders>
                    <w:left w:val="single" w:sz="4" w:space="0" w:color="A6A6A6"/>
                    <w:bottom w:val="single" w:sz="4" w:space="0" w:color="A6A6A6"/>
                    <w:right w:val="single" w:sz="4" w:space="0" w:color="A6A6A6"/>
                  </w:tcBorders>
                  <w:vAlign w:val="center"/>
                  <w:hideMark/>
                </w:tcPr>
                <w:p w14:paraId="36D3EE11" w14:textId="77777777" w:rsidR="00AB450F" w:rsidRPr="000D1034" w:rsidRDefault="00AB450F" w:rsidP="00AB450F">
                  <w:pPr>
                    <w:spacing w:after="0" w:line="240" w:lineRule="auto"/>
                    <w:rPr>
                      <w:rFonts w:ascii="Calibri" w:eastAsia="Times New Roman" w:hAnsi="Calibri" w:cs="Calibri"/>
                      <w:color w:val="000000"/>
                      <w:sz w:val="18"/>
                      <w:szCs w:val="18"/>
                      <w:lang w:eastAsia="es-MX"/>
                    </w:rPr>
                  </w:pPr>
                </w:p>
              </w:tc>
            </w:tr>
            <w:tr w:rsidR="00AB450F" w:rsidRPr="000D1034" w14:paraId="1461678D" w14:textId="77777777" w:rsidTr="00AB450F">
              <w:trPr>
                <w:trHeight w:val="300"/>
              </w:trPr>
              <w:tc>
                <w:tcPr>
                  <w:tcW w:w="2293" w:type="dxa"/>
                  <w:tcBorders>
                    <w:top w:val="nil"/>
                    <w:left w:val="single" w:sz="4" w:space="0" w:color="A6A6A6"/>
                    <w:bottom w:val="single" w:sz="4" w:space="0" w:color="A6A6A6"/>
                    <w:right w:val="single" w:sz="4" w:space="0" w:color="A6A6A6"/>
                  </w:tcBorders>
                  <w:shd w:val="clear" w:color="000000" w:fill="92D050"/>
                  <w:vAlign w:val="center"/>
                  <w:hideMark/>
                </w:tcPr>
                <w:p w14:paraId="4EA5EE76" w14:textId="611EF34E" w:rsidR="00AB450F" w:rsidRPr="000D1034" w:rsidRDefault="006D361D" w:rsidP="00AB450F">
                  <w:pPr>
                    <w:spacing w:after="0" w:line="240" w:lineRule="auto"/>
                    <w:jc w:val="both"/>
                    <w:rPr>
                      <w:rFonts w:ascii="Calibri" w:eastAsia="Times New Roman" w:hAnsi="Calibri" w:cs="Calibri"/>
                      <w:b/>
                      <w:bCs/>
                      <w:color w:val="000000"/>
                      <w:sz w:val="18"/>
                      <w:szCs w:val="18"/>
                      <w:lang w:eastAsia="es-MX"/>
                    </w:rPr>
                  </w:pPr>
                  <w:r w:rsidRPr="000D1034">
                    <w:rPr>
                      <w:rFonts w:ascii="Calibri" w:eastAsia="Times New Roman" w:hAnsi="Calibri" w:cstheme="minorHAnsi"/>
                      <w:b/>
                      <w:bCs/>
                      <w:color w:val="000000"/>
                      <w:sz w:val="18"/>
                      <w:szCs w:val="18"/>
                      <w:lang w:eastAsia="es-MX"/>
                    </w:rPr>
                    <w:t xml:space="preserve">SEGURIDAD INDUSTRIAL </w:t>
                  </w:r>
                </w:p>
              </w:tc>
              <w:tc>
                <w:tcPr>
                  <w:tcW w:w="1701" w:type="dxa"/>
                  <w:tcBorders>
                    <w:top w:val="nil"/>
                    <w:left w:val="nil"/>
                    <w:bottom w:val="single" w:sz="4" w:space="0" w:color="A6A6A6"/>
                    <w:right w:val="single" w:sz="4" w:space="0" w:color="A6A6A6"/>
                  </w:tcBorders>
                  <w:shd w:val="clear" w:color="000000" w:fill="92D050"/>
                  <w:vAlign w:val="center"/>
                  <w:hideMark/>
                </w:tcPr>
                <w:p w14:paraId="4EB9F6C3" w14:textId="04188461" w:rsidR="00AB450F" w:rsidRPr="000D1034" w:rsidRDefault="006D361D" w:rsidP="00AB450F">
                  <w:pPr>
                    <w:spacing w:after="0" w:line="240" w:lineRule="auto"/>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 </w:t>
                  </w:r>
                </w:p>
              </w:tc>
              <w:tc>
                <w:tcPr>
                  <w:tcW w:w="1336" w:type="dxa"/>
                  <w:gridSpan w:val="3"/>
                  <w:tcBorders>
                    <w:top w:val="nil"/>
                    <w:left w:val="nil"/>
                    <w:bottom w:val="nil"/>
                    <w:right w:val="nil"/>
                  </w:tcBorders>
                  <w:shd w:val="clear" w:color="000000" w:fill="92D050"/>
                  <w:noWrap/>
                  <w:vAlign w:val="center"/>
                  <w:hideMark/>
                </w:tcPr>
                <w:p w14:paraId="4F3C8522" w14:textId="4B4CB24A" w:rsidR="00AB450F" w:rsidRPr="000D1034" w:rsidRDefault="006D361D" w:rsidP="00AB450F">
                  <w:pPr>
                    <w:spacing w:after="0" w:line="240" w:lineRule="auto"/>
                    <w:jc w:val="center"/>
                    <w:rPr>
                      <w:rFonts w:ascii="Calibri" w:eastAsia="Times New Roman" w:hAnsi="Calibri" w:cs="Calibri"/>
                      <w:color w:val="000000"/>
                      <w:lang w:eastAsia="es-MX"/>
                    </w:rPr>
                  </w:pPr>
                  <w:r w:rsidRPr="000D1034">
                    <w:rPr>
                      <w:rFonts w:ascii="Calibri" w:eastAsia="Times New Roman" w:hAnsi="Calibri" w:cs="Calibri"/>
                      <w:color w:val="000000"/>
                      <w:lang w:eastAsia="es-MX"/>
                    </w:rPr>
                    <w:t>%</w:t>
                  </w:r>
                </w:p>
              </w:tc>
              <w:tc>
                <w:tcPr>
                  <w:tcW w:w="1355" w:type="dxa"/>
                  <w:tcBorders>
                    <w:top w:val="nil"/>
                    <w:left w:val="single" w:sz="4" w:space="0" w:color="A6A6A6"/>
                    <w:bottom w:val="single" w:sz="4" w:space="0" w:color="A6A6A6"/>
                    <w:right w:val="single" w:sz="4" w:space="0" w:color="A6A6A6"/>
                  </w:tcBorders>
                  <w:shd w:val="clear" w:color="000000" w:fill="92D050"/>
                  <w:vAlign w:val="center"/>
                  <w:hideMark/>
                </w:tcPr>
                <w:p w14:paraId="5FCC5193" w14:textId="0F8F20B0" w:rsidR="00AB450F" w:rsidRPr="000D1034" w:rsidRDefault="006D361D" w:rsidP="00AB450F">
                  <w:pPr>
                    <w:spacing w:after="0" w:line="240" w:lineRule="auto"/>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 </w:t>
                  </w:r>
                </w:p>
              </w:tc>
              <w:tc>
                <w:tcPr>
                  <w:tcW w:w="1276" w:type="dxa"/>
                  <w:tcBorders>
                    <w:top w:val="nil"/>
                    <w:left w:val="nil"/>
                    <w:bottom w:val="single" w:sz="4" w:space="0" w:color="A6A6A6"/>
                    <w:right w:val="single" w:sz="4" w:space="0" w:color="A6A6A6"/>
                  </w:tcBorders>
                  <w:shd w:val="clear" w:color="000000" w:fill="92D050"/>
                  <w:vAlign w:val="center"/>
                  <w:hideMark/>
                </w:tcPr>
                <w:p w14:paraId="3C6267A5" w14:textId="0A68156C" w:rsidR="00AB450F" w:rsidRPr="000D1034" w:rsidRDefault="006D361D"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993" w:type="dxa"/>
                  <w:tcBorders>
                    <w:top w:val="nil"/>
                    <w:left w:val="nil"/>
                    <w:bottom w:val="single" w:sz="4" w:space="0" w:color="A6A6A6"/>
                    <w:right w:val="single" w:sz="4" w:space="0" w:color="A6A6A6"/>
                  </w:tcBorders>
                  <w:shd w:val="clear" w:color="000000" w:fill="92D050"/>
                  <w:vAlign w:val="center"/>
                  <w:hideMark/>
                </w:tcPr>
                <w:p w14:paraId="262EE65B" w14:textId="6A3E1361" w:rsidR="00AB450F" w:rsidRPr="000D1034" w:rsidRDefault="006D361D"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708" w:type="dxa"/>
                  <w:tcBorders>
                    <w:top w:val="nil"/>
                    <w:left w:val="nil"/>
                    <w:bottom w:val="single" w:sz="4" w:space="0" w:color="A6A6A6"/>
                    <w:right w:val="single" w:sz="4" w:space="0" w:color="A6A6A6"/>
                  </w:tcBorders>
                  <w:shd w:val="clear" w:color="000000" w:fill="92D050"/>
                  <w:vAlign w:val="center"/>
                  <w:hideMark/>
                </w:tcPr>
                <w:p w14:paraId="7047FA7C" w14:textId="71AC4519" w:rsidR="00AB450F" w:rsidRPr="000D1034" w:rsidRDefault="006D361D"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r>
            <w:tr w:rsidR="00AB450F" w:rsidRPr="000D1034" w14:paraId="2BA7E979" w14:textId="77777777" w:rsidTr="00BC0E61">
              <w:trPr>
                <w:trHeight w:val="1470"/>
              </w:trPr>
              <w:tc>
                <w:tcPr>
                  <w:tcW w:w="2293" w:type="dxa"/>
                  <w:tcBorders>
                    <w:top w:val="nil"/>
                    <w:left w:val="single" w:sz="4" w:space="0" w:color="A6A6A6"/>
                    <w:bottom w:val="single" w:sz="4" w:space="0" w:color="A6A6A6"/>
                    <w:right w:val="single" w:sz="4" w:space="0" w:color="A6A6A6"/>
                  </w:tcBorders>
                  <w:shd w:val="clear" w:color="auto" w:fill="auto"/>
                  <w:vAlign w:val="center"/>
                  <w:hideMark/>
                </w:tcPr>
                <w:p w14:paraId="77CE537A"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xml:space="preserve">Brindar mantenimiento oportuno a equipos, instalaciones, edificaciones y sistemas de seguridad, para prevenir y limitar riesgos. </w:t>
                  </w:r>
                </w:p>
              </w:tc>
              <w:tc>
                <w:tcPr>
                  <w:tcW w:w="1701" w:type="dxa"/>
                  <w:tcBorders>
                    <w:top w:val="nil"/>
                    <w:left w:val="nil"/>
                    <w:bottom w:val="single" w:sz="4" w:space="0" w:color="A6A6A6"/>
                    <w:right w:val="single" w:sz="4" w:space="0" w:color="A6A6A6"/>
                  </w:tcBorders>
                  <w:shd w:val="clear" w:color="auto" w:fill="auto"/>
                  <w:vAlign w:val="center"/>
                  <w:hideMark/>
                </w:tcPr>
                <w:p w14:paraId="4165658F" w14:textId="3A4B3E9E"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 de Cumplimiento del Programa Anual de Mantenimiento</w:t>
                  </w:r>
                  <w:r w:rsidR="006D361D" w:rsidRPr="000D1034">
                    <w:rPr>
                      <w:rFonts w:ascii="Calibri" w:eastAsia="Times New Roman" w:hAnsi="Calibri" w:cs="Calibri"/>
                      <w:color w:val="000000"/>
                      <w:sz w:val="18"/>
                      <w:szCs w:val="18"/>
                      <w:lang w:eastAsia="es-MX"/>
                    </w:rPr>
                    <w:t>.</w:t>
                  </w:r>
                </w:p>
              </w:tc>
              <w:tc>
                <w:tcPr>
                  <w:tcW w:w="452" w:type="dxa"/>
                  <w:tcBorders>
                    <w:top w:val="single" w:sz="4" w:space="0" w:color="A6A6A6"/>
                    <w:left w:val="nil"/>
                    <w:bottom w:val="single" w:sz="4" w:space="0" w:color="A6A6A6"/>
                    <w:right w:val="single" w:sz="4" w:space="0" w:color="A6A6A6"/>
                  </w:tcBorders>
                  <w:shd w:val="clear" w:color="auto" w:fill="auto"/>
                  <w:vAlign w:val="center"/>
                  <w:hideMark/>
                </w:tcPr>
                <w:p w14:paraId="69F5EAB3"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80</w:t>
                  </w:r>
                </w:p>
              </w:tc>
              <w:tc>
                <w:tcPr>
                  <w:tcW w:w="459" w:type="dxa"/>
                  <w:tcBorders>
                    <w:top w:val="single" w:sz="4" w:space="0" w:color="A6A6A6"/>
                    <w:left w:val="nil"/>
                    <w:bottom w:val="single" w:sz="4" w:space="0" w:color="A6A6A6"/>
                    <w:right w:val="single" w:sz="4" w:space="0" w:color="A6A6A6"/>
                  </w:tcBorders>
                  <w:shd w:val="clear" w:color="auto" w:fill="auto"/>
                  <w:vAlign w:val="center"/>
                  <w:hideMark/>
                </w:tcPr>
                <w:p w14:paraId="1A39C75F"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90</w:t>
                  </w:r>
                </w:p>
              </w:tc>
              <w:tc>
                <w:tcPr>
                  <w:tcW w:w="425" w:type="dxa"/>
                  <w:tcBorders>
                    <w:top w:val="single" w:sz="4" w:space="0" w:color="A6A6A6"/>
                    <w:left w:val="nil"/>
                    <w:bottom w:val="single" w:sz="4" w:space="0" w:color="A6A6A6"/>
                    <w:right w:val="single" w:sz="4" w:space="0" w:color="A6A6A6"/>
                  </w:tcBorders>
                  <w:shd w:val="clear" w:color="auto" w:fill="auto"/>
                  <w:vAlign w:val="center"/>
                  <w:hideMark/>
                </w:tcPr>
                <w:p w14:paraId="35A24208"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100</w:t>
                  </w:r>
                </w:p>
              </w:tc>
              <w:tc>
                <w:tcPr>
                  <w:tcW w:w="1355" w:type="dxa"/>
                  <w:tcBorders>
                    <w:top w:val="nil"/>
                    <w:left w:val="nil"/>
                    <w:bottom w:val="single" w:sz="4" w:space="0" w:color="A6A6A6"/>
                    <w:right w:val="single" w:sz="4" w:space="0" w:color="A6A6A6"/>
                  </w:tcBorders>
                  <w:shd w:val="clear" w:color="auto" w:fill="auto"/>
                  <w:vAlign w:val="center"/>
                  <w:hideMark/>
                </w:tcPr>
                <w:p w14:paraId="2CCC016D" w14:textId="77777777" w:rsidR="00AB450F" w:rsidRPr="000D1034" w:rsidRDefault="00AB450F" w:rsidP="00AB450F">
                  <w:pPr>
                    <w:spacing w:after="0" w:line="240" w:lineRule="auto"/>
                    <w:jc w:val="both"/>
                    <w:rPr>
                      <w:rFonts w:ascii="Calibri" w:eastAsia="Times New Roman" w:hAnsi="Calibri" w:cstheme="minorHAnsi"/>
                      <w:color w:val="000000"/>
                      <w:sz w:val="18"/>
                      <w:szCs w:val="18"/>
                      <w:lang w:eastAsia="es-MX"/>
                    </w:rPr>
                  </w:pPr>
                  <w:r w:rsidRPr="000D1034">
                    <w:rPr>
                      <w:rFonts w:ascii="Calibri" w:eastAsia="Times New Roman" w:hAnsi="Calibri" w:cstheme="minorHAnsi"/>
                      <w:color w:val="000000"/>
                      <w:sz w:val="18"/>
                      <w:szCs w:val="18"/>
                      <w:lang w:eastAsia="es-MX"/>
                    </w:rPr>
                    <w:t>Definir programa anual de mantenimiento en conformidad con la NOM-005-ASEA-2016.</w:t>
                  </w:r>
                </w:p>
                <w:p w14:paraId="295F883E"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p>
              </w:tc>
              <w:tc>
                <w:tcPr>
                  <w:tcW w:w="1276" w:type="dxa"/>
                  <w:tcBorders>
                    <w:top w:val="nil"/>
                    <w:left w:val="nil"/>
                    <w:bottom w:val="single" w:sz="4" w:space="0" w:color="A6A6A6"/>
                    <w:right w:val="single" w:sz="4" w:space="0" w:color="A6A6A6"/>
                  </w:tcBorders>
                  <w:shd w:val="clear" w:color="auto" w:fill="auto"/>
                  <w:vAlign w:val="center"/>
                  <w:hideMark/>
                </w:tcPr>
                <w:p w14:paraId="50FA7D9A" w14:textId="45D3ED21" w:rsidR="00AB450F" w:rsidRPr="000D1034" w:rsidRDefault="00FD2FF3"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xml:space="preserve">RT </w:t>
                  </w:r>
                  <w:r w:rsidR="00AB450F" w:rsidRPr="000D1034">
                    <w:rPr>
                      <w:rFonts w:ascii="Calibri" w:eastAsia="Times New Roman" w:hAnsi="Calibri" w:cstheme="minorHAnsi"/>
                      <w:color w:val="000000"/>
                      <w:sz w:val="18"/>
                      <w:szCs w:val="18"/>
                      <w:lang w:eastAsia="es-MX"/>
                    </w:rPr>
                    <w:t>de la Estación de Servicio</w:t>
                  </w:r>
                  <w:r w:rsidR="006D361D" w:rsidRPr="000D1034">
                    <w:rPr>
                      <w:rFonts w:ascii="Calibri" w:eastAsia="Times New Roman" w:hAnsi="Calibri" w:cstheme="minorHAnsi"/>
                      <w:color w:val="000000"/>
                      <w:sz w:val="18"/>
                      <w:szCs w:val="18"/>
                      <w:lang w:eastAsia="es-MX"/>
                    </w:rPr>
                    <w:t>.</w:t>
                  </w:r>
                </w:p>
              </w:tc>
              <w:tc>
                <w:tcPr>
                  <w:tcW w:w="993" w:type="dxa"/>
                  <w:tcBorders>
                    <w:top w:val="nil"/>
                    <w:left w:val="nil"/>
                    <w:bottom w:val="single" w:sz="4" w:space="0" w:color="A6A6A6"/>
                    <w:right w:val="single" w:sz="4" w:space="0" w:color="A6A6A6"/>
                  </w:tcBorders>
                  <w:shd w:val="clear" w:color="auto" w:fill="auto"/>
                  <w:vAlign w:val="center"/>
                  <w:hideMark/>
                </w:tcPr>
                <w:p w14:paraId="34B156EF" w14:textId="6E3CE559"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Humano / Financiero</w:t>
                  </w:r>
                  <w:r w:rsidR="006D361D" w:rsidRPr="000D1034">
                    <w:rPr>
                      <w:rFonts w:ascii="Calibri" w:eastAsia="Times New Roman" w:hAnsi="Calibri" w:cs="Calibri"/>
                      <w:color w:val="000000"/>
                      <w:sz w:val="18"/>
                      <w:szCs w:val="18"/>
                      <w:lang w:eastAsia="es-MX"/>
                    </w:rPr>
                    <w:t>.</w:t>
                  </w:r>
                </w:p>
              </w:tc>
              <w:tc>
                <w:tcPr>
                  <w:tcW w:w="708" w:type="dxa"/>
                  <w:tcBorders>
                    <w:top w:val="nil"/>
                    <w:left w:val="nil"/>
                    <w:bottom w:val="single" w:sz="4" w:space="0" w:color="A6A6A6"/>
                    <w:right w:val="single" w:sz="4" w:space="0" w:color="A6A6A6"/>
                  </w:tcBorders>
                  <w:shd w:val="clear" w:color="auto" w:fill="auto"/>
                  <w:vAlign w:val="center"/>
                  <w:hideMark/>
                </w:tcPr>
                <w:p w14:paraId="1260EE70"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Calibri"/>
                      <w:color w:val="000000"/>
                      <w:sz w:val="16"/>
                      <w:szCs w:val="18"/>
                      <w:lang w:eastAsia="es-MX"/>
                    </w:rPr>
                    <w:t>Mensual</w:t>
                  </w:r>
                </w:p>
              </w:tc>
            </w:tr>
            <w:tr w:rsidR="00AB450F" w:rsidRPr="000D1034" w14:paraId="03756A43" w14:textId="77777777" w:rsidTr="00AB450F">
              <w:trPr>
                <w:trHeight w:val="300"/>
              </w:trPr>
              <w:tc>
                <w:tcPr>
                  <w:tcW w:w="2293" w:type="dxa"/>
                  <w:tcBorders>
                    <w:top w:val="nil"/>
                    <w:left w:val="single" w:sz="4" w:space="0" w:color="A6A6A6"/>
                    <w:bottom w:val="single" w:sz="4" w:space="0" w:color="A6A6A6"/>
                    <w:right w:val="single" w:sz="4" w:space="0" w:color="A6A6A6"/>
                  </w:tcBorders>
                  <w:shd w:val="clear" w:color="000000" w:fill="92D050"/>
                  <w:vAlign w:val="center"/>
                  <w:hideMark/>
                </w:tcPr>
                <w:p w14:paraId="63B495EE" w14:textId="53D1D3B0" w:rsidR="00AB450F" w:rsidRPr="000D1034" w:rsidRDefault="006D361D" w:rsidP="00AB450F">
                  <w:pPr>
                    <w:spacing w:after="0" w:line="240" w:lineRule="auto"/>
                    <w:jc w:val="both"/>
                    <w:rPr>
                      <w:rFonts w:ascii="Calibri" w:eastAsia="Times New Roman" w:hAnsi="Calibri" w:cs="Calibri"/>
                      <w:b/>
                      <w:bCs/>
                      <w:color w:val="000000"/>
                      <w:sz w:val="18"/>
                      <w:szCs w:val="18"/>
                      <w:lang w:eastAsia="es-MX"/>
                    </w:rPr>
                  </w:pPr>
                  <w:r w:rsidRPr="000D1034">
                    <w:rPr>
                      <w:rFonts w:ascii="Calibri" w:eastAsia="Times New Roman" w:hAnsi="Calibri" w:cstheme="minorHAnsi"/>
                      <w:b/>
                      <w:bCs/>
                      <w:color w:val="000000"/>
                      <w:sz w:val="18"/>
                      <w:szCs w:val="18"/>
                      <w:lang w:eastAsia="es-MX"/>
                    </w:rPr>
                    <w:t>SEGURIDAD OPERACIONAL</w:t>
                  </w:r>
                </w:p>
              </w:tc>
              <w:tc>
                <w:tcPr>
                  <w:tcW w:w="1701" w:type="dxa"/>
                  <w:tcBorders>
                    <w:top w:val="nil"/>
                    <w:left w:val="nil"/>
                    <w:bottom w:val="single" w:sz="4" w:space="0" w:color="A6A6A6"/>
                    <w:right w:val="single" w:sz="4" w:space="0" w:color="A6A6A6"/>
                  </w:tcBorders>
                  <w:shd w:val="clear" w:color="000000" w:fill="92D050"/>
                  <w:vAlign w:val="center"/>
                  <w:hideMark/>
                </w:tcPr>
                <w:p w14:paraId="21E8B689" w14:textId="77777777" w:rsidR="00AB450F" w:rsidRPr="000D1034" w:rsidRDefault="00AB450F" w:rsidP="00AB450F">
                  <w:pPr>
                    <w:spacing w:after="0" w:line="240" w:lineRule="auto"/>
                    <w:jc w:val="both"/>
                    <w:rPr>
                      <w:rFonts w:ascii="Calibri" w:eastAsia="Times New Roman" w:hAnsi="Calibri" w:cs="Calibri"/>
                      <w:b/>
                      <w:bCs/>
                      <w:color w:val="000000"/>
                      <w:sz w:val="18"/>
                      <w:szCs w:val="18"/>
                      <w:lang w:eastAsia="es-MX"/>
                    </w:rPr>
                  </w:pPr>
                  <w:r w:rsidRPr="000D1034">
                    <w:rPr>
                      <w:rFonts w:ascii="Calibri" w:eastAsia="Times New Roman" w:hAnsi="Calibri" w:cs="Calibri"/>
                      <w:b/>
                      <w:bCs/>
                      <w:color w:val="000000"/>
                      <w:sz w:val="18"/>
                      <w:szCs w:val="18"/>
                      <w:lang w:eastAsia="es-MX"/>
                    </w:rPr>
                    <w:t> </w:t>
                  </w:r>
                </w:p>
              </w:tc>
              <w:tc>
                <w:tcPr>
                  <w:tcW w:w="452" w:type="dxa"/>
                  <w:tcBorders>
                    <w:top w:val="nil"/>
                    <w:left w:val="nil"/>
                    <w:bottom w:val="single" w:sz="4" w:space="0" w:color="A6A6A6"/>
                    <w:right w:val="single" w:sz="4" w:space="0" w:color="A6A6A6"/>
                  </w:tcBorders>
                  <w:shd w:val="clear" w:color="000000" w:fill="92D050"/>
                  <w:vAlign w:val="center"/>
                  <w:hideMark/>
                </w:tcPr>
                <w:p w14:paraId="77AF6EE5" w14:textId="77777777" w:rsidR="00AB450F" w:rsidRPr="000D1034" w:rsidRDefault="00AB450F" w:rsidP="00AB450F">
                  <w:pPr>
                    <w:spacing w:after="0" w:line="240" w:lineRule="auto"/>
                    <w:jc w:val="center"/>
                    <w:rPr>
                      <w:rFonts w:ascii="Calibri" w:eastAsia="Times New Roman" w:hAnsi="Calibri" w:cs="Calibri"/>
                      <w:b/>
                      <w:bCs/>
                      <w:color w:val="000000"/>
                      <w:sz w:val="18"/>
                      <w:szCs w:val="18"/>
                      <w:lang w:eastAsia="es-MX"/>
                    </w:rPr>
                  </w:pPr>
                  <w:r w:rsidRPr="000D1034">
                    <w:rPr>
                      <w:rFonts w:ascii="Calibri" w:eastAsia="Times New Roman" w:hAnsi="Calibri" w:cs="Calibri"/>
                      <w:b/>
                      <w:bCs/>
                      <w:color w:val="000000"/>
                      <w:sz w:val="18"/>
                      <w:szCs w:val="18"/>
                      <w:lang w:eastAsia="es-MX"/>
                    </w:rPr>
                    <w:t> </w:t>
                  </w:r>
                </w:p>
              </w:tc>
              <w:tc>
                <w:tcPr>
                  <w:tcW w:w="459" w:type="dxa"/>
                  <w:tcBorders>
                    <w:top w:val="nil"/>
                    <w:left w:val="nil"/>
                    <w:bottom w:val="single" w:sz="4" w:space="0" w:color="A6A6A6"/>
                    <w:right w:val="single" w:sz="4" w:space="0" w:color="A6A6A6"/>
                  </w:tcBorders>
                  <w:shd w:val="clear" w:color="000000" w:fill="92D050"/>
                  <w:vAlign w:val="center"/>
                  <w:hideMark/>
                </w:tcPr>
                <w:p w14:paraId="203E5230" w14:textId="77777777" w:rsidR="00AB450F" w:rsidRPr="000D1034" w:rsidRDefault="00AB450F" w:rsidP="00AB450F">
                  <w:pPr>
                    <w:spacing w:after="0" w:line="240" w:lineRule="auto"/>
                    <w:jc w:val="center"/>
                    <w:rPr>
                      <w:rFonts w:ascii="Calibri" w:eastAsia="Times New Roman" w:hAnsi="Calibri" w:cs="Calibri"/>
                      <w:b/>
                      <w:bCs/>
                      <w:color w:val="000000"/>
                      <w:sz w:val="18"/>
                      <w:szCs w:val="18"/>
                      <w:lang w:eastAsia="es-MX"/>
                    </w:rPr>
                  </w:pPr>
                  <w:r w:rsidRPr="000D1034">
                    <w:rPr>
                      <w:rFonts w:ascii="Calibri" w:eastAsia="Times New Roman" w:hAnsi="Calibri" w:cs="Calibri"/>
                      <w:b/>
                      <w:bCs/>
                      <w:color w:val="000000"/>
                      <w:sz w:val="18"/>
                      <w:szCs w:val="18"/>
                      <w:lang w:eastAsia="es-MX"/>
                    </w:rPr>
                    <w:t> </w:t>
                  </w:r>
                </w:p>
              </w:tc>
              <w:tc>
                <w:tcPr>
                  <w:tcW w:w="425" w:type="dxa"/>
                  <w:tcBorders>
                    <w:top w:val="nil"/>
                    <w:left w:val="nil"/>
                    <w:bottom w:val="single" w:sz="4" w:space="0" w:color="A6A6A6"/>
                    <w:right w:val="single" w:sz="4" w:space="0" w:color="A6A6A6"/>
                  </w:tcBorders>
                  <w:shd w:val="clear" w:color="000000" w:fill="92D050"/>
                  <w:vAlign w:val="center"/>
                  <w:hideMark/>
                </w:tcPr>
                <w:p w14:paraId="11E3ACD2"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1355" w:type="dxa"/>
                  <w:tcBorders>
                    <w:top w:val="nil"/>
                    <w:left w:val="nil"/>
                    <w:bottom w:val="single" w:sz="4" w:space="0" w:color="A6A6A6"/>
                    <w:right w:val="single" w:sz="4" w:space="0" w:color="A6A6A6"/>
                  </w:tcBorders>
                  <w:shd w:val="clear" w:color="000000" w:fill="92D050"/>
                  <w:vAlign w:val="center"/>
                  <w:hideMark/>
                </w:tcPr>
                <w:p w14:paraId="66699C4C"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1276" w:type="dxa"/>
                  <w:tcBorders>
                    <w:top w:val="nil"/>
                    <w:left w:val="nil"/>
                    <w:bottom w:val="single" w:sz="4" w:space="0" w:color="A6A6A6"/>
                    <w:right w:val="single" w:sz="4" w:space="0" w:color="A6A6A6"/>
                  </w:tcBorders>
                  <w:shd w:val="clear" w:color="000000" w:fill="92D050"/>
                  <w:vAlign w:val="center"/>
                  <w:hideMark/>
                </w:tcPr>
                <w:p w14:paraId="7C9E0FA9"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993" w:type="dxa"/>
                  <w:tcBorders>
                    <w:top w:val="nil"/>
                    <w:left w:val="nil"/>
                    <w:bottom w:val="single" w:sz="4" w:space="0" w:color="A6A6A6"/>
                    <w:right w:val="single" w:sz="4" w:space="0" w:color="A6A6A6"/>
                  </w:tcBorders>
                  <w:shd w:val="clear" w:color="000000" w:fill="92D050"/>
                  <w:vAlign w:val="center"/>
                  <w:hideMark/>
                </w:tcPr>
                <w:p w14:paraId="56CBB07E"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708" w:type="dxa"/>
                  <w:tcBorders>
                    <w:top w:val="nil"/>
                    <w:left w:val="nil"/>
                    <w:bottom w:val="single" w:sz="4" w:space="0" w:color="A6A6A6"/>
                    <w:right w:val="single" w:sz="4" w:space="0" w:color="A6A6A6"/>
                  </w:tcBorders>
                  <w:shd w:val="clear" w:color="000000" w:fill="92D050"/>
                  <w:vAlign w:val="center"/>
                  <w:hideMark/>
                </w:tcPr>
                <w:p w14:paraId="5F3EB367"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r>
            <w:tr w:rsidR="00AB450F" w:rsidRPr="000D1034" w14:paraId="215A588F" w14:textId="77777777" w:rsidTr="00BA271F">
              <w:trPr>
                <w:trHeight w:val="1432"/>
              </w:trPr>
              <w:tc>
                <w:tcPr>
                  <w:tcW w:w="2293" w:type="dxa"/>
                  <w:tcBorders>
                    <w:top w:val="nil"/>
                    <w:left w:val="single" w:sz="4" w:space="0" w:color="A6A6A6"/>
                    <w:bottom w:val="single" w:sz="4" w:space="0" w:color="A6A6A6"/>
                    <w:right w:val="single" w:sz="4" w:space="0" w:color="A6A6A6"/>
                  </w:tcBorders>
                  <w:shd w:val="clear" w:color="auto" w:fill="auto"/>
                  <w:vAlign w:val="center"/>
                  <w:hideMark/>
                </w:tcPr>
                <w:p w14:paraId="4A7A38C6" w14:textId="77777777" w:rsidR="00AB450F" w:rsidRPr="000D1034" w:rsidRDefault="00897682"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Prevenir lesiones y enfermedades laborales, generando un ambiente seguro para los trabajadores y proveedores, evaluando y controlando riesgos.</w:t>
                  </w:r>
                </w:p>
              </w:tc>
              <w:tc>
                <w:tcPr>
                  <w:tcW w:w="1701" w:type="dxa"/>
                  <w:tcBorders>
                    <w:top w:val="nil"/>
                    <w:left w:val="nil"/>
                    <w:bottom w:val="single" w:sz="4" w:space="0" w:color="A6A6A6"/>
                    <w:right w:val="single" w:sz="4" w:space="0" w:color="A6A6A6"/>
                  </w:tcBorders>
                  <w:shd w:val="clear" w:color="auto" w:fill="auto"/>
                  <w:vAlign w:val="center"/>
                  <w:hideMark/>
                </w:tcPr>
                <w:p w14:paraId="4DE0D2C1" w14:textId="73AE0418" w:rsidR="00AB450F" w:rsidRPr="000D1034" w:rsidRDefault="00AB450F" w:rsidP="00AD77D2">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Incidentes y Accidentes.</w:t>
                  </w:r>
                  <w:r w:rsidR="00953E6E" w:rsidRPr="000D1034">
                    <w:rPr>
                      <w:rFonts w:ascii="Calibri" w:eastAsia="Times New Roman" w:hAnsi="Calibri" w:cs="Calibri"/>
                      <w:color w:val="000000"/>
                      <w:sz w:val="18"/>
                      <w:szCs w:val="18"/>
                      <w:lang w:eastAsia="es-MX"/>
                    </w:rPr>
                    <w:t xml:space="preserve">                        </w:t>
                  </w:r>
                  <w:r w:rsidR="00AD77D2" w:rsidRPr="000D1034">
                    <w:rPr>
                      <w:rFonts w:ascii="Calibri" w:eastAsia="Times New Roman" w:hAnsi="Calibri" w:cs="Calibri"/>
                      <w:color w:val="000000"/>
                      <w:sz w:val="18"/>
                      <w:szCs w:val="18"/>
                      <w:lang w:eastAsia="es-MX"/>
                    </w:rPr>
                    <w:t>Tasa de Accidentabilidad</w:t>
                  </w:r>
                  <w:r w:rsidR="006D361D" w:rsidRPr="000D1034">
                    <w:rPr>
                      <w:rFonts w:ascii="Calibri" w:eastAsia="Times New Roman" w:hAnsi="Calibri" w:cs="Calibri"/>
                      <w:color w:val="000000"/>
                      <w:sz w:val="18"/>
                      <w:szCs w:val="18"/>
                      <w:lang w:eastAsia="es-MX"/>
                    </w:rPr>
                    <w:t>.</w:t>
                  </w:r>
                </w:p>
              </w:tc>
              <w:tc>
                <w:tcPr>
                  <w:tcW w:w="452" w:type="dxa"/>
                  <w:tcBorders>
                    <w:top w:val="nil"/>
                    <w:left w:val="nil"/>
                    <w:bottom w:val="single" w:sz="4" w:space="0" w:color="A6A6A6"/>
                    <w:right w:val="single" w:sz="4" w:space="0" w:color="A6A6A6"/>
                  </w:tcBorders>
                  <w:shd w:val="clear" w:color="auto" w:fill="auto"/>
                  <w:vAlign w:val="center"/>
                  <w:hideMark/>
                </w:tcPr>
                <w:p w14:paraId="45021340" w14:textId="77777777" w:rsidR="00AB450F" w:rsidRPr="000D1034" w:rsidRDefault="00D251E8"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80</w:t>
                  </w:r>
                </w:p>
              </w:tc>
              <w:tc>
                <w:tcPr>
                  <w:tcW w:w="459" w:type="dxa"/>
                  <w:tcBorders>
                    <w:top w:val="nil"/>
                    <w:left w:val="nil"/>
                    <w:bottom w:val="single" w:sz="4" w:space="0" w:color="A6A6A6"/>
                    <w:right w:val="single" w:sz="4" w:space="0" w:color="A6A6A6"/>
                  </w:tcBorders>
                  <w:shd w:val="clear" w:color="auto" w:fill="auto"/>
                  <w:vAlign w:val="center"/>
                  <w:hideMark/>
                </w:tcPr>
                <w:p w14:paraId="7BA94F9E" w14:textId="77777777" w:rsidR="00AB450F" w:rsidRPr="000D1034" w:rsidRDefault="00BA271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0</w:t>
                  </w:r>
                </w:p>
              </w:tc>
              <w:tc>
                <w:tcPr>
                  <w:tcW w:w="425" w:type="dxa"/>
                  <w:tcBorders>
                    <w:top w:val="nil"/>
                    <w:left w:val="nil"/>
                    <w:bottom w:val="single" w:sz="4" w:space="0" w:color="A6A6A6"/>
                    <w:right w:val="single" w:sz="4" w:space="0" w:color="A6A6A6"/>
                  </w:tcBorders>
                  <w:shd w:val="clear" w:color="auto" w:fill="auto"/>
                  <w:vAlign w:val="center"/>
                  <w:hideMark/>
                </w:tcPr>
                <w:p w14:paraId="29606AA5" w14:textId="77777777" w:rsidR="00AB450F" w:rsidRPr="000D1034" w:rsidRDefault="00D251E8"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0</w:t>
                  </w:r>
                </w:p>
              </w:tc>
              <w:tc>
                <w:tcPr>
                  <w:tcW w:w="1355" w:type="dxa"/>
                  <w:tcBorders>
                    <w:top w:val="nil"/>
                    <w:left w:val="nil"/>
                    <w:bottom w:val="single" w:sz="4" w:space="0" w:color="A6A6A6"/>
                    <w:right w:val="single" w:sz="4" w:space="0" w:color="A6A6A6"/>
                  </w:tcBorders>
                  <w:shd w:val="clear" w:color="auto" w:fill="auto"/>
                  <w:vAlign w:val="center"/>
                  <w:hideMark/>
                </w:tcPr>
                <w:p w14:paraId="72E7F45C" w14:textId="2D37841C" w:rsidR="00AB450F" w:rsidRPr="000D1034" w:rsidRDefault="00BA271F" w:rsidP="00BA271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xml:space="preserve">Que el </w:t>
                  </w:r>
                  <w:r w:rsidR="00AB450F" w:rsidRPr="000D1034">
                    <w:rPr>
                      <w:rFonts w:ascii="Calibri" w:eastAsia="Times New Roman" w:hAnsi="Calibri" w:cstheme="minorHAnsi"/>
                      <w:color w:val="000000"/>
                      <w:sz w:val="18"/>
                      <w:szCs w:val="18"/>
                      <w:lang w:eastAsia="es-MX"/>
                    </w:rPr>
                    <w:t>Personal de la Estación de Servicio,</w:t>
                  </w:r>
                  <w:r w:rsidRPr="000D1034">
                    <w:rPr>
                      <w:rFonts w:ascii="Calibri" w:eastAsia="Times New Roman" w:hAnsi="Calibri" w:cstheme="minorHAnsi"/>
                      <w:color w:val="000000"/>
                      <w:sz w:val="18"/>
                      <w:szCs w:val="18"/>
                      <w:lang w:eastAsia="es-MX"/>
                    </w:rPr>
                    <w:t xml:space="preserve"> n</w:t>
                  </w:r>
                  <w:r w:rsidR="006D361D" w:rsidRPr="000D1034">
                    <w:rPr>
                      <w:rFonts w:ascii="Calibri" w:eastAsia="Times New Roman" w:hAnsi="Calibri" w:cstheme="minorHAnsi"/>
                      <w:color w:val="000000"/>
                      <w:sz w:val="18"/>
                      <w:szCs w:val="18"/>
                      <w:lang w:eastAsia="es-MX"/>
                    </w:rPr>
                    <w:t>o tenga accidentes e incidentes.</w:t>
                  </w:r>
                </w:p>
              </w:tc>
              <w:tc>
                <w:tcPr>
                  <w:tcW w:w="1276" w:type="dxa"/>
                  <w:tcBorders>
                    <w:top w:val="nil"/>
                    <w:left w:val="nil"/>
                    <w:bottom w:val="single" w:sz="4" w:space="0" w:color="A6A6A6"/>
                    <w:right w:val="single" w:sz="4" w:space="0" w:color="A6A6A6"/>
                  </w:tcBorders>
                  <w:shd w:val="clear" w:color="auto" w:fill="auto"/>
                  <w:vAlign w:val="center"/>
                  <w:hideMark/>
                </w:tcPr>
                <w:p w14:paraId="47966502"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Responsable Técnico / Jefes de Turno / Responsables de Contratistas y Subcontratistas</w:t>
                  </w:r>
                </w:p>
              </w:tc>
              <w:tc>
                <w:tcPr>
                  <w:tcW w:w="993" w:type="dxa"/>
                  <w:tcBorders>
                    <w:top w:val="nil"/>
                    <w:left w:val="nil"/>
                    <w:bottom w:val="single" w:sz="4" w:space="0" w:color="A6A6A6"/>
                    <w:right w:val="single" w:sz="4" w:space="0" w:color="A6A6A6"/>
                  </w:tcBorders>
                  <w:shd w:val="clear" w:color="auto" w:fill="auto"/>
                  <w:vAlign w:val="center"/>
                  <w:hideMark/>
                </w:tcPr>
                <w:p w14:paraId="6FADD3AB" w14:textId="313789C9"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Humano / Didáctico</w:t>
                  </w:r>
                  <w:r w:rsidR="006D361D" w:rsidRPr="000D1034">
                    <w:rPr>
                      <w:rFonts w:ascii="Calibri" w:eastAsia="Times New Roman" w:hAnsi="Calibri" w:cstheme="minorHAnsi"/>
                      <w:color w:val="000000"/>
                      <w:sz w:val="18"/>
                      <w:szCs w:val="18"/>
                      <w:lang w:eastAsia="es-MX"/>
                    </w:rPr>
                    <w:t>.</w:t>
                  </w:r>
                </w:p>
              </w:tc>
              <w:tc>
                <w:tcPr>
                  <w:tcW w:w="708" w:type="dxa"/>
                  <w:tcBorders>
                    <w:top w:val="nil"/>
                    <w:left w:val="nil"/>
                    <w:bottom w:val="single" w:sz="4" w:space="0" w:color="A6A6A6"/>
                    <w:right w:val="single" w:sz="4" w:space="0" w:color="A6A6A6"/>
                  </w:tcBorders>
                  <w:shd w:val="clear" w:color="auto" w:fill="auto"/>
                  <w:vAlign w:val="center"/>
                  <w:hideMark/>
                </w:tcPr>
                <w:p w14:paraId="7A9E2E12"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3 meses</w:t>
                  </w:r>
                </w:p>
              </w:tc>
            </w:tr>
            <w:tr w:rsidR="00AB450F" w:rsidRPr="000D1034" w14:paraId="31567049" w14:textId="77777777" w:rsidTr="00AB450F">
              <w:trPr>
                <w:trHeight w:val="300"/>
              </w:trPr>
              <w:tc>
                <w:tcPr>
                  <w:tcW w:w="2293" w:type="dxa"/>
                  <w:tcBorders>
                    <w:top w:val="nil"/>
                    <w:left w:val="single" w:sz="4" w:space="0" w:color="A6A6A6"/>
                    <w:bottom w:val="single" w:sz="4" w:space="0" w:color="A6A6A6"/>
                    <w:right w:val="single" w:sz="4" w:space="0" w:color="A6A6A6"/>
                  </w:tcBorders>
                  <w:shd w:val="clear" w:color="000000" w:fill="92D050"/>
                  <w:vAlign w:val="center"/>
                  <w:hideMark/>
                </w:tcPr>
                <w:p w14:paraId="22042EB5" w14:textId="6F521061" w:rsidR="00AB450F" w:rsidRPr="000D1034" w:rsidRDefault="006D361D" w:rsidP="00AB450F">
                  <w:pPr>
                    <w:spacing w:after="0" w:line="240" w:lineRule="auto"/>
                    <w:jc w:val="both"/>
                    <w:rPr>
                      <w:rFonts w:ascii="Calibri" w:eastAsia="Times New Roman" w:hAnsi="Calibri" w:cs="Calibri"/>
                      <w:b/>
                      <w:bCs/>
                      <w:color w:val="000000"/>
                      <w:sz w:val="18"/>
                      <w:szCs w:val="18"/>
                      <w:lang w:eastAsia="es-MX"/>
                    </w:rPr>
                  </w:pPr>
                  <w:r w:rsidRPr="000D1034">
                    <w:rPr>
                      <w:rFonts w:ascii="Calibri" w:eastAsia="Times New Roman" w:hAnsi="Calibri" w:cstheme="minorHAnsi"/>
                      <w:b/>
                      <w:bCs/>
                      <w:color w:val="000000"/>
                      <w:sz w:val="18"/>
                      <w:szCs w:val="18"/>
                      <w:lang w:eastAsia="es-MX"/>
                    </w:rPr>
                    <w:t>PROTECCIÓN AL AMBIENTE</w:t>
                  </w:r>
                </w:p>
              </w:tc>
              <w:tc>
                <w:tcPr>
                  <w:tcW w:w="1701" w:type="dxa"/>
                  <w:tcBorders>
                    <w:top w:val="nil"/>
                    <w:left w:val="nil"/>
                    <w:bottom w:val="single" w:sz="4" w:space="0" w:color="A6A6A6"/>
                    <w:right w:val="single" w:sz="4" w:space="0" w:color="A6A6A6"/>
                  </w:tcBorders>
                  <w:shd w:val="clear" w:color="000000" w:fill="92D050"/>
                  <w:vAlign w:val="center"/>
                  <w:hideMark/>
                </w:tcPr>
                <w:p w14:paraId="1580978B" w14:textId="77777777" w:rsidR="00AB450F" w:rsidRPr="000D1034" w:rsidRDefault="00AB450F" w:rsidP="00AB450F">
                  <w:pPr>
                    <w:spacing w:after="0" w:line="240" w:lineRule="auto"/>
                    <w:jc w:val="both"/>
                    <w:rPr>
                      <w:rFonts w:ascii="Calibri" w:eastAsia="Times New Roman" w:hAnsi="Calibri" w:cs="Calibri"/>
                      <w:b/>
                      <w:bCs/>
                      <w:color w:val="000000"/>
                      <w:sz w:val="18"/>
                      <w:szCs w:val="18"/>
                      <w:lang w:eastAsia="es-MX"/>
                    </w:rPr>
                  </w:pPr>
                  <w:r w:rsidRPr="000D1034">
                    <w:rPr>
                      <w:rFonts w:ascii="Calibri" w:eastAsia="Times New Roman" w:hAnsi="Calibri" w:cs="Calibri"/>
                      <w:b/>
                      <w:bCs/>
                      <w:color w:val="000000"/>
                      <w:sz w:val="18"/>
                      <w:szCs w:val="18"/>
                      <w:lang w:eastAsia="es-MX"/>
                    </w:rPr>
                    <w:t> </w:t>
                  </w:r>
                </w:p>
              </w:tc>
              <w:tc>
                <w:tcPr>
                  <w:tcW w:w="452" w:type="dxa"/>
                  <w:tcBorders>
                    <w:top w:val="nil"/>
                    <w:left w:val="nil"/>
                    <w:bottom w:val="single" w:sz="4" w:space="0" w:color="A6A6A6"/>
                    <w:right w:val="single" w:sz="4" w:space="0" w:color="A6A6A6"/>
                  </w:tcBorders>
                  <w:shd w:val="clear" w:color="000000" w:fill="92D050"/>
                  <w:vAlign w:val="center"/>
                  <w:hideMark/>
                </w:tcPr>
                <w:p w14:paraId="01427569" w14:textId="77777777" w:rsidR="00AB450F" w:rsidRPr="000D1034" w:rsidRDefault="00AB450F" w:rsidP="00AB450F">
                  <w:pPr>
                    <w:spacing w:after="0" w:line="240" w:lineRule="auto"/>
                    <w:jc w:val="center"/>
                    <w:rPr>
                      <w:rFonts w:ascii="Calibri" w:eastAsia="Times New Roman" w:hAnsi="Calibri" w:cs="Calibri"/>
                      <w:b/>
                      <w:bCs/>
                      <w:color w:val="000000"/>
                      <w:sz w:val="18"/>
                      <w:szCs w:val="18"/>
                      <w:lang w:eastAsia="es-MX"/>
                    </w:rPr>
                  </w:pPr>
                  <w:r w:rsidRPr="000D1034">
                    <w:rPr>
                      <w:rFonts w:ascii="Calibri" w:eastAsia="Times New Roman" w:hAnsi="Calibri" w:cs="Calibri"/>
                      <w:b/>
                      <w:bCs/>
                      <w:color w:val="000000"/>
                      <w:sz w:val="18"/>
                      <w:szCs w:val="18"/>
                      <w:lang w:eastAsia="es-MX"/>
                    </w:rPr>
                    <w:t> </w:t>
                  </w:r>
                </w:p>
              </w:tc>
              <w:tc>
                <w:tcPr>
                  <w:tcW w:w="459" w:type="dxa"/>
                  <w:tcBorders>
                    <w:top w:val="nil"/>
                    <w:left w:val="nil"/>
                    <w:bottom w:val="single" w:sz="4" w:space="0" w:color="A6A6A6"/>
                    <w:right w:val="single" w:sz="4" w:space="0" w:color="A6A6A6"/>
                  </w:tcBorders>
                  <w:shd w:val="clear" w:color="000000" w:fill="92D050"/>
                  <w:vAlign w:val="center"/>
                  <w:hideMark/>
                </w:tcPr>
                <w:p w14:paraId="6D9EDC50" w14:textId="77777777" w:rsidR="00AB450F" w:rsidRPr="000D1034" w:rsidRDefault="00AB450F" w:rsidP="00AB450F">
                  <w:pPr>
                    <w:spacing w:after="0" w:line="240" w:lineRule="auto"/>
                    <w:jc w:val="center"/>
                    <w:rPr>
                      <w:rFonts w:ascii="Calibri" w:eastAsia="Times New Roman" w:hAnsi="Calibri" w:cs="Calibri"/>
                      <w:b/>
                      <w:bCs/>
                      <w:color w:val="000000"/>
                      <w:sz w:val="18"/>
                      <w:szCs w:val="18"/>
                      <w:lang w:eastAsia="es-MX"/>
                    </w:rPr>
                  </w:pPr>
                  <w:r w:rsidRPr="000D1034">
                    <w:rPr>
                      <w:rFonts w:ascii="Calibri" w:eastAsia="Times New Roman" w:hAnsi="Calibri" w:cs="Calibri"/>
                      <w:b/>
                      <w:bCs/>
                      <w:color w:val="000000"/>
                      <w:sz w:val="18"/>
                      <w:szCs w:val="18"/>
                      <w:lang w:eastAsia="es-MX"/>
                    </w:rPr>
                    <w:t> </w:t>
                  </w:r>
                </w:p>
              </w:tc>
              <w:tc>
                <w:tcPr>
                  <w:tcW w:w="425" w:type="dxa"/>
                  <w:tcBorders>
                    <w:top w:val="nil"/>
                    <w:left w:val="nil"/>
                    <w:bottom w:val="single" w:sz="4" w:space="0" w:color="A6A6A6"/>
                    <w:right w:val="single" w:sz="4" w:space="0" w:color="A6A6A6"/>
                  </w:tcBorders>
                  <w:shd w:val="clear" w:color="000000" w:fill="92D050"/>
                  <w:vAlign w:val="center"/>
                  <w:hideMark/>
                </w:tcPr>
                <w:p w14:paraId="0276D87C"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1355" w:type="dxa"/>
                  <w:tcBorders>
                    <w:top w:val="nil"/>
                    <w:left w:val="nil"/>
                    <w:bottom w:val="single" w:sz="4" w:space="0" w:color="A6A6A6"/>
                    <w:right w:val="single" w:sz="4" w:space="0" w:color="A6A6A6"/>
                  </w:tcBorders>
                  <w:shd w:val="clear" w:color="000000" w:fill="92D050"/>
                  <w:vAlign w:val="center"/>
                  <w:hideMark/>
                </w:tcPr>
                <w:p w14:paraId="245BCFF6"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1276" w:type="dxa"/>
                  <w:tcBorders>
                    <w:top w:val="nil"/>
                    <w:left w:val="nil"/>
                    <w:bottom w:val="single" w:sz="4" w:space="0" w:color="A6A6A6"/>
                    <w:right w:val="single" w:sz="4" w:space="0" w:color="A6A6A6"/>
                  </w:tcBorders>
                  <w:shd w:val="clear" w:color="000000" w:fill="92D050"/>
                  <w:vAlign w:val="center"/>
                  <w:hideMark/>
                </w:tcPr>
                <w:p w14:paraId="7145CBB6"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993" w:type="dxa"/>
                  <w:tcBorders>
                    <w:top w:val="nil"/>
                    <w:left w:val="nil"/>
                    <w:bottom w:val="single" w:sz="4" w:space="0" w:color="A6A6A6"/>
                    <w:right w:val="single" w:sz="4" w:space="0" w:color="A6A6A6"/>
                  </w:tcBorders>
                  <w:shd w:val="clear" w:color="000000" w:fill="92D050"/>
                  <w:vAlign w:val="center"/>
                  <w:hideMark/>
                </w:tcPr>
                <w:p w14:paraId="1DA4F091"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c>
                <w:tcPr>
                  <w:tcW w:w="708" w:type="dxa"/>
                  <w:tcBorders>
                    <w:top w:val="nil"/>
                    <w:left w:val="nil"/>
                    <w:bottom w:val="single" w:sz="4" w:space="0" w:color="A6A6A6"/>
                    <w:right w:val="single" w:sz="4" w:space="0" w:color="A6A6A6"/>
                  </w:tcBorders>
                  <w:shd w:val="clear" w:color="000000" w:fill="92D050"/>
                  <w:vAlign w:val="center"/>
                  <w:hideMark/>
                </w:tcPr>
                <w:p w14:paraId="5BADB06F"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 </w:t>
                  </w:r>
                </w:p>
              </w:tc>
            </w:tr>
            <w:tr w:rsidR="00AB450F" w:rsidRPr="000D1034" w14:paraId="4CB9B0DD" w14:textId="77777777" w:rsidTr="00BC0E61">
              <w:trPr>
                <w:trHeight w:val="606"/>
              </w:trPr>
              <w:tc>
                <w:tcPr>
                  <w:tcW w:w="2293" w:type="dxa"/>
                  <w:tcBorders>
                    <w:top w:val="nil"/>
                    <w:left w:val="single" w:sz="4" w:space="0" w:color="A6A6A6"/>
                    <w:bottom w:val="single" w:sz="4" w:space="0" w:color="A6A6A6"/>
                    <w:right w:val="single" w:sz="4" w:space="0" w:color="A6A6A6"/>
                  </w:tcBorders>
                  <w:shd w:val="clear" w:color="auto" w:fill="auto"/>
                  <w:vAlign w:val="center"/>
                  <w:hideMark/>
                </w:tcPr>
                <w:p w14:paraId="5C1E71D1"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Prevenir la contaminación Ambiental, estableciendo procedimientos y planes de mejora para controlar impactos negativos en el medio ambiente y con la optimización de recursos utilizados.</w:t>
                  </w:r>
                </w:p>
              </w:tc>
              <w:tc>
                <w:tcPr>
                  <w:tcW w:w="1701" w:type="dxa"/>
                  <w:tcBorders>
                    <w:top w:val="nil"/>
                    <w:left w:val="nil"/>
                    <w:bottom w:val="single" w:sz="4" w:space="0" w:color="A6A6A6"/>
                    <w:right w:val="single" w:sz="4" w:space="0" w:color="A6A6A6"/>
                  </w:tcBorders>
                  <w:shd w:val="clear" w:color="auto" w:fill="auto"/>
                  <w:vAlign w:val="center"/>
                  <w:hideMark/>
                </w:tcPr>
                <w:p w14:paraId="17013BD7" w14:textId="2148B940"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 Cumplimiento en Recolección de Residuos Peligrosos y Limpiezas Ecológicas</w:t>
                  </w:r>
                  <w:r w:rsidR="006D361D" w:rsidRPr="000D1034">
                    <w:rPr>
                      <w:rFonts w:ascii="Calibri" w:eastAsia="Times New Roman" w:hAnsi="Calibri" w:cs="Calibri"/>
                      <w:color w:val="000000"/>
                      <w:sz w:val="18"/>
                      <w:szCs w:val="18"/>
                      <w:lang w:eastAsia="es-MX"/>
                    </w:rPr>
                    <w:t>.</w:t>
                  </w:r>
                </w:p>
              </w:tc>
              <w:tc>
                <w:tcPr>
                  <w:tcW w:w="452" w:type="dxa"/>
                  <w:tcBorders>
                    <w:top w:val="nil"/>
                    <w:left w:val="nil"/>
                    <w:bottom w:val="single" w:sz="4" w:space="0" w:color="A6A6A6"/>
                    <w:right w:val="single" w:sz="4" w:space="0" w:color="A6A6A6"/>
                  </w:tcBorders>
                  <w:shd w:val="clear" w:color="auto" w:fill="auto"/>
                  <w:vAlign w:val="center"/>
                  <w:hideMark/>
                </w:tcPr>
                <w:p w14:paraId="25616393"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Calibri"/>
                      <w:color w:val="000000"/>
                      <w:sz w:val="18"/>
                      <w:szCs w:val="18"/>
                      <w:lang w:eastAsia="es-MX"/>
                    </w:rPr>
                    <w:t>90</w:t>
                  </w:r>
                </w:p>
              </w:tc>
              <w:tc>
                <w:tcPr>
                  <w:tcW w:w="459" w:type="dxa"/>
                  <w:tcBorders>
                    <w:top w:val="nil"/>
                    <w:left w:val="nil"/>
                    <w:bottom w:val="single" w:sz="4" w:space="0" w:color="A6A6A6"/>
                    <w:right w:val="single" w:sz="4" w:space="0" w:color="A6A6A6"/>
                  </w:tcBorders>
                  <w:shd w:val="clear" w:color="auto" w:fill="auto"/>
                  <w:vAlign w:val="center"/>
                  <w:hideMark/>
                </w:tcPr>
                <w:p w14:paraId="2435C849"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100</w:t>
                  </w:r>
                </w:p>
              </w:tc>
              <w:tc>
                <w:tcPr>
                  <w:tcW w:w="425" w:type="dxa"/>
                  <w:tcBorders>
                    <w:top w:val="nil"/>
                    <w:left w:val="nil"/>
                    <w:bottom w:val="single" w:sz="4" w:space="0" w:color="A6A6A6"/>
                    <w:right w:val="single" w:sz="4" w:space="0" w:color="A6A6A6"/>
                  </w:tcBorders>
                  <w:shd w:val="clear" w:color="auto" w:fill="auto"/>
                  <w:vAlign w:val="center"/>
                  <w:hideMark/>
                </w:tcPr>
                <w:p w14:paraId="3E514FBE" w14:textId="77777777" w:rsidR="00AB450F" w:rsidRPr="000D1034" w:rsidRDefault="00AB450F" w:rsidP="00AB450F">
                  <w:pPr>
                    <w:spacing w:after="0" w:line="240" w:lineRule="auto"/>
                    <w:jc w:val="center"/>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100</w:t>
                  </w:r>
                </w:p>
              </w:tc>
              <w:tc>
                <w:tcPr>
                  <w:tcW w:w="1355" w:type="dxa"/>
                  <w:tcBorders>
                    <w:top w:val="nil"/>
                    <w:left w:val="nil"/>
                    <w:bottom w:val="single" w:sz="4" w:space="0" w:color="A6A6A6"/>
                    <w:right w:val="single" w:sz="4" w:space="0" w:color="A6A6A6"/>
                  </w:tcBorders>
                  <w:shd w:val="clear" w:color="auto" w:fill="auto"/>
                  <w:vAlign w:val="center"/>
                  <w:hideMark/>
                </w:tcPr>
                <w:p w14:paraId="506D00D7"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Definir programa de recolección de Residuos Peligrosos y Limpiezas ecológicas en la Estación de Servicio.</w:t>
                  </w:r>
                </w:p>
              </w:tc>
              <w:tc>
                <w:tcPr>
                  <w:tcW w:w="1276" w:type="dxa"/>
                  <w:tcBorders>
                    <w:top w:val="nil"/>
                    <w:left w:val="nil"/>
                    <w:bottom w:val="single" w:sz="4" w:space="0" w:color="A6A6A6"/>
                    <w:right w:val="single" w:sz="4" w:space="0" w:color="A6A6A6"/>
                  </w:tcBorders>
                  <w:shd w:val="clear" w:color="auto" w:fill="auto"/>
                  <w:vAlign w:val="center"/>
                  <w:hideMark/>
                </w:tcPr>
                <w:p w14:paraId="00C629A0" w14:textId="31F86508"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Responsable de la Estación de Servicio / Área Administrativa</w:t>
                  </w:r>
                  <w:r w:rsidR="006D361D" w:rsidRPr="000D1034">
                    <w:rPr>
                      <w:rFonts w:ascii="Calibri" w:eastAsia="Times New Roman" w:hAnsi="Calibri" w:cstheme="minorHAnsi"/>
                      <w:color w:val="000000"/>
                      <w:sz w:val="18"/>
                      <w:szCs w:val="18"/>
                      <w:lang w:eastAsia="es-MX"/>
                    </w:rPr>
                    <w:t>.</w:t>
                  </w:r>
                </w:p>
              </w:tc>
              <w:tc>
                <w:tcPr>
                  <w:tcW w:w="993" w:type="dxa"/>
                  <w:tcBorders>
                    <w:top w:val="nil"/>
                    <w:left w:val="nil"/>
                    <w:bottom w:val="single" w:sz="4" w:space="0" w:color="A6A6A6"/>
                    <w:right w:val="single" w:sz="4" w:space="0" w:color="A6A6A6"/>
                  </w:tcBorders>
                  <w:shd w:val="clear" w:color="auto" w:fill="auto"/>
                  <w:vAlign w:val="center"/>
                  <w:hideMark/>
                </w:tcPr>
                <w:p w14:paraId="4D3799B8" w14:textId="3AADA0A3"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Económico</w:t>
                  </w:r>
                  <w:r w:rsidR="006D361D" w:rsidRPr="000D1034">
                    <w:rPr>
                      <w:rFonts w:ascii="Calibri" w:eastAsia="Times New Roman" w:hAnsi="Calibri" w:cstheme="minorHAnsi"/>
                      <w:color w:val="000000"/>
                      <w:sz w:val="18"/>
                      <w:szCs w:val="18"/>
                      <w:lang w:eastAsia="es-MX"/>
                    </w:rPr>
                    <w:t>.</w:t>
                  </w:r>
                </w:p>
              </w:tc>
              <w:tc>
                <w:tcPr>
                  <w:tcW w:w="708" w:type="dxa"/>
                  <w:tcBorders>
                    <w:top w:val="nil"/>
                    <w:left w:val="nil"/>
                    <w:bottom w:val="single" w:sz="4" w:space="0" w:color="A6A6A6"/>
                    <w:right w:val="single" w:sz="4" w:space="0" w:color="A6A6A6"/>
                  </w:tcBorders>
                  <w:shd w:val="clear" w:color="auto" w:fill="auto"/>
                  <w:vAlign w:val="center"/>
                  <w:hideMark/>
                </w:tcPr>
                <w:p w14:paraId="69110355" w14:textId="77777777" w:rsidR="00AB450F" w:rsidRPr="000D1034" w:rsidRDefault="00AB450F" w:rsidP="00AB450F">
                  <w:pPr>
                    <w:spacing w:after="0" w:line="240" w:lineRule="auto"/>
                    <w:jc w:val="both"/>
                    <w:rPr>
                      <w:rFonts w:ascii="Calibri" w:eastAsia="Times New Roman" w:hAnsi="Calibri" w:cs="Calibri"/>
                      <w:color w:val="000000"/>
                      <w:sz w:val="18"/>
                      <w:szCs w:val="18"/>
                      <w:lang w:eastAsia="es-MX"/>
                    </w:rPr>
                  </w:pPr>
                  <w:r w:rsidRPr="000D1034">
                    <w:rPr>
                      <w:rFonts w:ascii="Calibri" w:eastAsia="Times New Roman" w:hAnsi="Calibri" w:cstheme="minorHAnsi"/>
                      <w:color w:val="000000"/>
                      <w:sz w:val="18"/>
                      <w:szCs w:val="18"/>
                      <w:lang w:eastAsia="es-MX"/>
                    </w:rPr>
                    <w:t>3 meses</w:t>
                  </w:r>
                </w:p>
              </w:tc>
            </w:tr>
          </w:tbl>
          <w:p w14:paraId="0AC2F816" w14:textId="77777777" w:rsidR="002C595F" w:rsidRPr="000D1034" w:rsidRDefault="002C595F" w:rsidP="002C595F">
            <w:pPr>
              <w:pStyle w:val="Prrafodelista"/>
              <w:jc w:val="both"/>
              <w:rPr>
                <w:rFonts w:cstheme="minorHAnsi"/>
              </w:rPr>
            </w:pPr>
          </w:p>
          <w:p w14:paraId="74B429BF" w14:textId="7DF7A1D1" w:rsidR="00FD2FF3" w:rsidRPr="000D1034" w:rsidRDefault="00FD2FF3" w:rsidP="004F02F9">
            <w:pPr>
              <w:pStyle w:val="Prrafodelista"/>
              <w:numPr>
                <w:ilvl w:val="1"/>
                <w:numId w:val="6"/>
              </w:numPr>
              <w:jc w:val="both"/>
              <w:rPr>
                <w:rFonts w:cstheme="minorHAnsi"/>
              </w:rPr>
            </w:pPr>
            <w:r w:rsidRPr="000D1034">
              <w:rPr>
                <w:rFonts w:cstheme="minorHAnsi"/>
              </w:rPr>
              <w:t>Objetivo de Seguridad Industrial: % de Cumplimiento de Programa Anual de Mantenimiento</w:t>
            </w:r>
            <w:r w:rsidR="006D361D" w:rsidRPr="000D1034">
              <w:rPr>
                <w:rFonts w:cstheme="minorHAnsi"/>
              </w:rPr>
              <w:t>.</w:t>
            </w:r>
          </w:p>
          <w:p w14:paraId="3EB288B6" w14:textId="77777777" w:rsidR="00696FA5" w:rsidRPr="000D1034" w:rsidRDefault="00696FA5" w:rsidP="00696FA5">
            <w:pPr>
              <w:pStyle w:val="Prrafodelista"/>
              <w:jc w:val="both"/>
              <w:rPr>
                <w:rFonts w:cstheme="minorHAnsi"/>
              </w:rPr>
            </w:pPr>
          </w:p>
          <w:p w14:paraId="62337F90" w14:textId="77777777" w:rsidR="00FD2FF3" w:rsidRPr="000D1034" w:rsidRDefault="00FD2FF3" w:rsidP="00FD2FF3">
            <w:pPr>
              <w:jc w:val="both"/>
              <w:rPr>
                <w:rFonts w:cstheme="minorHAnsi"/>
              </w:rPr>
            </w:pPr>
          </w:p>
          <w:p w14:paraId="6CB1A228" w14:textId="77777777" w:rsidR="00FD2FF3" w:rsidRPr="000D1034" w:rsidRDefault="00FD2FF3" w:rsidP="00FD2FF3">
            <w:pPr>
              <w:jc w:val="both"/>
              <w:rPr>
                <w:rFonts w:cstheme="minorHAnsi"/>
              </w:rPr>
            </w:pPr>
            <w:r w:rsidRPr="000D1034">
              <w:rPr>
                <w:rFonts w:cstheme="minorHAnsi"/>
              </w:rPr>
              <w:t>El cumplimiento del programa de Mantenimiento Anual será dado por:</w:t>
            </w:r>
          </w:p>
          <w:p w14:paraId="75A6D97B" w14:textId="77777777" w:rsidR="00696FA5" w:rsidRPr="000D1034" w:rsidRDefault="00696FA5" w:rsidP="00FD2FF3">
            <w:pPr>
              <w:jc w:val="both"/>
              <w:rPr>
                <w:rFonts w:cstheme="minorHAnsi"/>
              </w:rPr>
            </w:pPr>
          </w:p>
          <w:p w14:paraId="1CF234C1" w14:textId="77777777" w:rsidR="00FD2FF3" w:rsidRPr="000D1034" w:rsidRDefault="00FD2FF3" w:rsidP="00FD2FF3">
            <w:pPr>
              <w:jc w:val="both"/>
              <w:rPr>
                <w:rFonts w:cstheme="minorHAnsi"/>
              </w:rPr>
            </w:pPr>
          </w:p>
          <w:p w14:paraId="12DE8757" w14:textId="63605C3D" w:rsidR="00FD2FF3" w:rsidRPr="000D1034" w:rsidRDefault="00FD2FF3" w:rsidP="00FD2FF3">
            <w:pPr>
              <w:jc w:val="both"/>
              <w:rPr>
                <w:rFonts w:cstheme="minorHAnsi"/>
              </w:rPr>
            </w:pPr>
            <w:r w:rsidRPr="000D1034">
              <w:rPr>
                <w:rFonts w:cstheme="minorHAnsi"/>
              </w:rPr>
              <w:t>Índice de cumplimiento de planificación: _</w:t>
            </w:r>
            <w:r w:rsidRPr="000D1034">
              <w:rPr>
                <w:rFonts w:cstheme="minorHAnsi"/>
                <w:u w:val="single"/>
              </w:rPr>
              <w:t>No. De Actividades Programadas de Manera periódica y anual</w:t>
            </w:r>
            <w:r w:rsidR="006D361D" w:rsidRPr="000D1034">
              <w:rPr>
                <w:rFonts w:cstheme="minorHAnsi"/>
                <w:u w:val="single"/>
              </w:rPr>
              <w:t>.</w:t>
            </w:r>
            <w:r w:rsidRPr="000D1034">
              <w:rPr>
                <w:rFonts w:cstheme="minorHAnsi"/>
              </w:rPr>
              <w:t>__</w:t>
            </w:r>
          </w:p>
          <w:p w14:paraId="7DFAC30F" w14:textId="02BF765E" w:rsidR="00FD2FF3" w:rsidRPr="000D1034" w:rsidRDefault="00FD2FF3" w:rsidP="00FD2FF3">
            <w:pPr>
              <w:jc w:val="both"/>
              <w:rPr>
                <w:rFonts w:cstheme="minorHAnsi"/>
              </w:rPr>
            </w:pPr>
            <w:r w:rsidRPr="000D1034">
              <w:rPr>
                <w:rFonts w:cstheme="minorHAnsi"/>
              </w:rPr>
              <w:t xml:space="preserve">                                                                                                                     No. De Actividades Desarrolladas</w:t>
            </w:r>
            <w:r w:rsidR="006D361D" w:rsidRPr="000D1034">
              <w:rPr>
                <w:rFonts w:cstheme="minorHAnsi"/>
              </w:rPr>
              <w:t>.</w:t>
            </w:r>
          </w:p>
          <w:p w14:paraId="181A07F8" w14:textId="77777777" w:rsidR="00FD2FF3" w:rsidRPr="000D1034" w:rsidRDefault="00FD2FF3" w:rsidP="00FD2FF3">
            <w:pPr>
              <w:jc w:val="both"/>
              <w:rPr>
                <w:rFonts w:cstheme="minorHAnsi"/>
              </w:rPr>
            </w:pPr>
          </w:p>
          <w:p w14:paraId="40BC6E4C" w14:textId="77777777" w:rsidR="00696FA5" w:rsidRPr="000D1034" w:rsidRDefault="00696FA5" w:rsidP="00FD2FF3">
            <w:pPr>
              <w:jc w:val="both"/>
              <w:rPr>
                <w:rFonts w:cstheme="minorHAnsi"/>
              </w:rPr>
            </w:pPr>
          </w:p>
          <w:p w14:paraId="17E02703" w14:textId="77777777" w:rsidR="00FD2FF3" w:rsidRPr="000D1034" w:rsidRDefault="00FD2FF3" w:rsidP="004F02F9">
            <w:pPr>
              <w:pStyle w:val="Prrafodelista"/>
              <w:numPr>
                <w:ilvl w:val="1"/>
                <w:numId w:val="6"/>
              </w:numPr>
              <w:jc w:val="both"/>
              <w:rPr>
                <w:rFonts w:cstheme="minorHAnsi"/>
              </w:rPr>
            </w:pPr>
            <w:r w:rsidRPr="000D1034">
              <w:rPr>
                <w:rFonts w:cstheme="minorHAnsi"/>
              </w:rPr>
              <w:t>Objetivo de Seguridad Industrial:</w:t>
            </w:r>
          </w:p>
          <w:p w14:paraId="0D4569EC" w14:textId="77777777" w:rsidR="00FD2FF3" w:rsidRPr="000D1034" w:rsidRDefault="00FD2FF3" w:rsidP="00FD2FF3">
            <w:pPr>
              <w:pStyle w:val="Prrafodelista"/>
              <w:jc w:val="both"/>
              <w:rPr>
                <w:rFonts w:cstheme="minorHAnsi"/>
              </w:rPr>
            </w:pPr>
          </w:p>
          <w:p w14:paraId="3AFD2F51" w14:textId="77777777" w:rsidR="00BA271F" w:rsidRPr="000D1034" w:rsidRDefault="00BA271F" w:rsidP="00FD2FF3">
            <w:pPr>
              <w:pStyle w:val="Prrafodelista"/>
              <w:jc w:val="both"/>
              <w:rPr>
                <w:rFonts w:cstheme="minorHAnsi"/>
              </w:rPr>
            </w:pPr>
          </w:p>
          <w:p w14:paraId="1E0D1330" w14:textId="062C9E56" w:rsidR="00953E6E" w:rsidRPr="000D1034" w:rsidRDefault="00953E6E" w:rsidP="00FD2FF3">
            <w:pPr>
              <w:pStyle w:val="Prrafodelista"/>
              <w:jc w:val="both"/>
              <w:rPr>
                <w:rFonts w:cstheme="minorHAnsi"/>
                <w:u w:val="single"/>
              </w:rPr>
            </w:pPr>
            <w:r w:rsidRPr="000D1034">
              <w:rPr>
                <w:rFonts w:cstheme="minorHAnsi"/>
              </w:rPr>
              <w:t xml:space="preserve">Tasa de </w:t>
            </w:r>
            <w:r w:rsidR="00BA271F" w:rsidRPr="000D1034">
              <w:rPr>
                <w:rFonts w:cstheme="minorHAnsi"/>
              </w:rPr>
              <w:t>Incidencia</w:t>
            </w:r>
            <w:r w:rsidRPr="000D1034">
              <w:rPr>
                <w:rFonts w:cstheme="minorHAnsi"/>
              </w:rPr>
              <w:t xml:space="preserve">: </w:t>
            </w:r>
            <w:r w:rsidRPr="000D1034">
              <w:rPr>
                <w:rFonts w:cstheme="minorHAnsi"/>
                <w:u w:val="single"/>
              </w:rPr>
              <w:t>No</w:t>
            </w:r>
            <w:r w:rsidR="00D251E8" w:rsidRPr="000D1034">
              <w:rPr>
                <w:rFonts w:cstheme="minorHAnsi"/>
                <w:u w:val="single"/>
              </w:rPr>
              <w:t>.</w:t>
            </w:r>
            <w:r w:rsidRPr="000D1034">
              <w:rPr>
                <w:rFonts w:cstheme="minorHAnsi"/>
                <w:u w:val="single"/>
              </w:rPr>
              <w:t xml:space="preserve"> de Accidentes de trabajo </w:t>
            </w:r>
            <w:r w:rsidR="00D251E8" w:rsidRPr="000D1034">
              <w:rPr>
                <w:rFonts w:cstheme="minorHAnsi"/>
                <w:u w:val="single"/>
              </w:rPr>
              <w:t>Ocurridos de M</w:t>
            </w:r>
            <w:r w:rsidR="00BA271F" w:rsidRPr="000D1034">
              <w:rPr>
                <w:rFonts w:cstheme="minorHAnsi"/>
                <w:u w:val="single"/>
              </w:rPr>
              <w:t xml:space="preserve">anera </w:t>
            </w:r>
            <w:r w:rsidR="00D251E8" w:rsidRPr="000D1034">
              <w:rPr>
                <w:rFonts w:cstheme="minorHAnsi"/>
                <w:u w:val="single"/>
              </w:rPr>
              <w:t>Acumulativa</w:t>
            </w:r>
            <w:r w:rsidR="006D361D" w:rsidRPr="000D1034">
              <w:rPr>
                <w:rFonts w:cstheme="minorHAnsi"/>
                <w:u w:val="single"/>
              </w:rPr>
              <w:t>.</w:t>
            </w:r>
            <w:r w:rsidRPr="000D1034">
              <w:rPr>
                <w:rFonts w:cstheme="minorHAnsi"/>
                <w:u w:val="single"/>
              </w:rPr>
              <w:t xml:space="preserve"> </w:t>
            </w:r>
            <w:r w:rsidRPr="000D1034">
              <w:rPr>
                <w:rFonts w:cstheme="minorHAnsi"/>
              </w:rPr>
              <w:t xml:space="preserve"> </w:t>
            </w:r>
            <w:r w:rsidR="00AD77D2" w:rsidRPr="000D1034">
              <w:rPr>
                <w:rFonts w:cstheme="minorHAnsi"/>
              </w:rPr>
              <w:t>(</w:t>
            </w:r>
            <w:r w:rsidRPr="000D1034">
              <w:rPr>
                <w:rFonts w:cstheme="minorHAnsi"/>
              </w:rPr>
              <w:t>X</w:t>
            </w:r>
            <w:r w:rsidR="00AD77D2" w:rsidRPr="000D1034">
              <w:rPr>
                <w:rFonts w:cstheme="minorHAnsi"/>
              </w:rPr>
              <w:t>)</w:t>
            </w:r>
            <w:r w:rsidRPr="000D1034">
              <w:rPr>
                <w:rFonts w:cstheme="minorHAnsi"/>
              </w:rPr>
              <w:t xml:space="preserve"> </w:t>
            </w:r>
            <w:r w:rsidR="00BA271F" w:rsidRPr="000D1034">
              <w:rPr>
                <w:rFonts w:cstheme="minorHAnsi"/>
              </w:rPr>
              <w:t>1000</w:t>
            </w:r>
          </w:p>
          <w:p w14:paraId="76A5ED54" w14:textId="2007B967" w:rsidR="00953E6E" w:rsidRPr="000D1034" w:rsidRDefault="00953E6E" w:rsidP="00FD2FF3">
            <w:pPr>
              <w:pStyle w:val="Prrafodelista"/>
              <w:jc w:val="both"/>
              <w:rPr>
                <w:rFonts w:cstheme="minorHAnsi"/>
              </w:rPr>
            </w:pPr>
            <w:r w:rsidRPr="000D1034">
              <w:rPr>
                <w:rFonts w:cstheme="minorHAnsi"/>
              </w:rPr>
              <w:t xml:space="preserve">                </w:t>
            </w:r>
            <w:r w:rsidR="00D251E8" w:rsidRPr="000D1034">
              <w:rPr>
                <w:rFonts w:cstheme="minorHAnsi"/>
              </w:rPr>
              <w:t xml:space="preserve">                          </w:t>
            </w:r>
            <w:r w:rsidRPr="000D1034">
              <w:rPr>
                <w:rFonts w:cstheme="minorHAnsi"/>
              </w:rPr>
              <w:t xml:space="preserve"> Promedio de Trabajadores de la Estación de Servicio</w:t>
            </w:r>
            <w:r w:rsidR="006D361D" w:rsidRPr="000D1034">
              <w:rPr>
                <w:rFonts w:cstheme="minorHAnsi"/>
              </w:rPr>
              <w:t>.</w:t>
            </w:r>
            <w:r w:rsidRPr="000D1034">
              <w:rPr>
                <w:rFonts w:cstheme="minorHAnsi"/>
              </w:rPr>
              <w:t xml:space="preserve"> </w:t>
            </w:r>
          </w:p>
          <w:p w14:paraId="568EA800" w14:textId="77777777" w:rsidR="00953E6E" w:rsidRPr="000D1034" w:rsidRDefault="00953E6E" w:rsidP="00FD2FF3">
            <w:pPr>
              <w:pStyle w:val="Prrafodelista"/>
              <w:jc w:val="both"/>
              <w:rPr>
                <w:rFonts w:cstheme="minorHAnsi"/>
              </w:rPr>
            </w:pPr>
          </w:p>
          <w:p w14:paraId="39CFE4D6" w14:textId="77777777" w:rsidR="00AD77D2" w:rsidRPr="000D1034" w:rsidRDefault="00AD77D2" w:rsidP="004F02F9">
            <w:pPr>
              <w:pStyle w:val="Prrafodelista"/>
              <w:numPr>
                <w:ilvl w:val="1"/>
                <w:numId w:val="6"/>
              </w:numPr>
              <w:jc w:val="both"/>
              <w:rPr>
                <w:rFonts w:cstheme="minorHAnsi"/>
              </w:rPr>
            </w:pPr>
            <w:r w:rsidRPr="000D1034">
              <w:rPr>
                <w:rFonts w:cstheme="minorHAnsi"/>
              </w:rPr>
              <w:t>Objetivo de Protección al Medio Ambiente:</w:t>
            </w:r>
          </w:p>
          <w:p w14:paraId="778AC19A" w14:textId="77777777" w:rsidR="00AD77D2" w:rsidRPr="000D1034" w:rsidRDefault="00AD77D2" w:rsidP="00AD77D2">
            <w:pPr>
              <w:pStyle w:val="Prrafodelista"/>
              <w:jc w:val="both"/>
              <w:rPr>
                <w:rFonts w:cstheme="minorHAnsi"/>
              </w:rPr>
            </w:pPr>
          </w:p>
          <w:p w14:paraId="21322550" w14:textId="77777777" w:rsidR="00696FA5" w:rsidRPr="000D1034" w:rsidRDefault="00696FA5" w:rsidP="00AD77D2">
            <w:pPr>
              <w:pStyle w:val="Prrafodelista"/>
              <w:jc w:val="both"/>
              <w:rPr>
                <w:rFonts w:cstheme="minorHAnsi"/>
              </w:rPr>
            </w:pPr>
          </w:p>
          <w:p w14:paraId="1BCE24FD" w14:textId="6B5CC504" w:rsidR="00AD77D2" w:rsidRPr="000D1034" w:rsidRDefault="00BA271F" w:rsidP="00BA271F">
            <w:pPr>
              <w:jc w:val="center"/>
              <w:rPr>
                <w:rFonts w:cstheme="minorHAnsi"/>
                <w:u w:val="single"/>
              </w:rPr>
            </w:pPr>
            <w:r w:rsidRPr="000D1034">
              <w:rPr>
                <w:rFonts w:cstheme="minorHAnsi"/>
              </w:rPr>
              <w:t xml:space="preserve">% de Cumplimiento Ambiental:   </w:t>
            </w:r>
            <w:r w:rsidRPr="000D1034">
              <w:rPr>
                <w:rFonts w:cstheme="minorHAnsi"/>
                <w:u w:val="single"/>
              </w:rPr>
              <w:t>__No. de Limpiezas Ecológicas Programadas</w:t>
            </w:r>
            <w:r w:rsidR="006D361D" w:rsidRPr="000D1034">
              <w:rPr>
                <w:rFonts w:cstheme="minorHAnsi"/>
                <w:u w:val="single"/>
              </w:rPr>
              <w:t>.</w:t>
            </w:r>
            <w:r w:rsidRPr="000D1034">
              <w:rPr>
                <w:rFonts w:cstheme="minorHAnsi"/>
              </w:rPr>
              <w:t>_</w:t>
            </w:r>
            <w:r w:rsidRPr="000D1034">
              <w:rPr>
                <w:rFonts w:cstheme="minorHAnsi"/>
                <w:u w:val="single"/>
              </w:rPr>
              <w:t xml:space="preserve"> </w:t>
            </w:r>
            <w:r w:rsidRPr="000D1034">
              <w:rPr>
                <w:rFonts w:cstheme="minorHAnsi"/>
              </w:rPr>
              <w:t xml:space="preserve"> </w:t>
            </w:r>
            <w:r w:rsidR="00D251E8" w:rsidRPr="000D1034">
              <w:rPr>
                <w:rFonts w:cstheme="minorHAnsi"/>
              </w:rPr>
              <w:t>(</w:t>
            </w:r>
            <w:r w:rsidRPr="000D1034">
              <w:rPr>
                <w:rFonts w:cstheme="minorHAnsi"/>
              </w:rPr>
              <w:t>X</w:t>
            </w:r>
            <w:r w:rsidR="00D251E8" w:rsidRPr="000D1034">
              <w:rPr>
                <w:rFonts w:cstheme="minorHAnsi"/>
              </w:rPr>
              <w:t>)</w:t>
            </w:r>
            <w:r w:rsidRPr="000D1034">
              <w:rPr>
                <w:rFonts w:cstheme="minorHAnsi"/>
              </w:rPr>
              <w:t xml:space="preserve">   100</w:t>
            </w:r>
          </w:p>
          <w:p w14:paraId="4E6DB6DB" w14:textId="6CEA160C" w:rsidR="00BA271F" w:rsidRPr="000D1034" w:rsidRDefault="00BA271F" w:rsidP="00BA271F">
            <w:pPr>
              <w:jc w:val="center"/>
              <w:rPr>
                <w:rFonts w:cstheme="minorHAnsi"/>
              </w:rPr>
            </w:pPr>
            <w:r w:rsidRPr="000D1034">
              <w:rPr>
                <w:rFonts w:cstheme="minorHAnsi"/>
              </w:rPr>
              <w:t xml:space="preserve">                                            Limpiezas Ecológicas Ejecutadas</w:t>
            </w:r>
            <w:r w:rsidR="006D361D" w:rsidRPr="000D1034">
              <w:rPr>
                <w:rFonts w:cstheme="minorHAnsi"/>
              </w:rPr>
              <w:t>.</w:t>
            </w:r>
          </w:p>
          <w:p w14:paraId="620CCB32" w14:textId="77777777" w:rsidR="00BA271F" w:rsidRPr="000D1034" w:rsidRDefault="00BA271F" w:rsidP="00BA271F">
            <w:pPr>
              <w:jc w:val="center"/>
              <w:rPr>
                <w:rFonts w:cstheme="minorHAnsi"/>
                <w:u w:val="single"/>
              </w:rPr>
            </w:pPr>
          </w:p>
          <w:p w14:paraId="1FDC1CA0" w14:textId="77777777" w:rsidR="004F02F9" w:rsidRPr="000D1034" w:rsidRDefault="004F02F9" w:rsidP="004F02F9">
            <w:pPr>
              <w:pStyle w:val="Prrafodelista"/>
              <w:numPr>
                <w:ilvl w:val="1"/>
                <w:numId w:val="6"/>
              </w:numPr>
              <w:jc w:val="both"/>
              <w:rPr>
                <w:rFonts w:cstheme="minorHAnsi"/>
              </w:rPr>
            </w:pPr>
            <w:r w:rsidRPr="000D1034">
              <w:rPr>
                <w:rFonts w:cstheme="minorHAnsi"/>
              </w:rPr>
              <w:t>La programación definida se debe ejecutar según lo establecido, y es responsabilidad de la alta Dirección y del RT garantizar que esta se cumpla. La Alta Dirección hará seguimiento a la programación definida. Esta revisión se hará anualmente.</w:t>
            </w:r>
          </w:p>
          <w:p w14:paraId="5A42E956" w14:textId="77777777" w:rsidR="004F02F9" w:rsidRPr="000D1034" w:rsidRDefault="004F02F9" w:rsidP="004F02F9">
            <w:pPr>
              <w:pStyle w:val="Prrafodelista"/>
              <w:jc w:val="both"/>
              <w:rPr>
                <w:rFonts w:cstheme="minorHAnsi"/>
              </w:rPr>
            </w:pPr>
          </w:p>
          <w:p w14:paraId="53FE5F75" w14:textId="77777777" w:rsidR="004F02F9" w:rsidRPr="000D1034" w:rsidRDefault="004F02F9" w:rsidP="004F02F9">
            <w:pPr>
              <w:pStyle w:val="Prrafodelista"/>
              <w:jc w:val="both"/>
              <w:rPr>
                <w:rFonts w:cstheme="minorHAnsi"/>
              </w:rPr>
            </w:pPr>
          </w:p>
          <w:p w14:paraId="60A0F5D3" w14:textId="60FF11A1" w:rsidR="00295A02" w:rsidRPr="000D1034" w:rsidRDefault="004F02F9" w:rsidP="00295A02">
            <w:pPr>
              <w:pStyle w:val="Prrafodelista"/>
              <w:numPr>
                <w:ilvl w:val="0"/>
                <w:numId w:val="6"/>
              </w:numPr>
              <w:jc w:val="both"/>
              <w:rPr>
                <w:rFonts w:cstheme="minorHAnsi"/>
                <w:b/>
              </w:rPr>
            </w:pPr>
            <w:r w:rsidRPr="000D1034">
              <w:rPr>
                <w:rFonts w:cstheme="minorHAnsi"/>
                <w:b/>
              </w:rPr>
              <w:t>Verificaciones de los Resultados</w:t>
            </w:r>
            <w:r w:rsidR="006D361D" w:rsidRPr="000D1034">
              <w:rPr>
                <w:rFonts w:cstheme="minorHAnsi"/>
                <w:b/>
              </w:rPr>
              <w:t>.</w:t>
            </w:r>
            <w:r w:rsidRPr="000D1034">
              <w:rPr>
                <w:rFonts w:cstheme="minorHAnsi"/>
                <w:b/>
              </w:rPr>
              <w:t xml:space="preserve"> </w:t>
            </w:r>
          </w:p>
          <w:p w14:paraId="1A039631" w14:textId="77777777" w:rsidR="00295A02" w:rsidRPr="000D1034" w:rsidRDefault="00295A02" w:rsidP="00295A02">
            <w:pPr>
              <w:jc w:val="both"/>
              <w:rPr>
                <w:rFonts w:cstheme="minorHAnsi"/>
              </w:rPr>
            </w:pPr>
          </w:p>
          <w:p w14:paraId="16A596EB" w14:textId="77777777" w:rsidR="00295A02" w:rsidRPr="000D1034" w:rsidRDefault="00295A02" w:rsidP="00295A02">
            <w:pPr>
              <w:jc w:val="both"/>
              <w:rPr>
                <w:rFonts w:cstheme="minorHAnsi"/>
              </w:rPr>
            </w:pPr>
            <w:r w:rsidRPr="000D1034">
              <w:rPr>
                <w:rFonts w:cstheme="minorHAnsi"/>
              </w:rPr>
              <w:t>Cabe aclarar que los objetivos pueden ser cambiados por otros que ofrezcan mayor contribución al Sistema de administración, siempre y cuando se comprueben las aportaciones positivas.</w:t>
            </w:r>
          </w:p>
          <w:p w14:paraId="699B62ED" w14:textId="77777777" w:rsidR="00295A02" w:rsidRPr="000D1034" w:rsidRDefault="00295A02" w:rsidP="00295A02">
            <w:pPr>
              <w:jc w:val="both"/>
              <w:rPr>
                <w:rFonts w:cstheme="minorHAnsi"/>
              </w:rPr>
            </w:pPr>
            <w:r w:rsidRPr="000D1034">
              <w:rPr>
                <w:rFonts w:cstheme="minorHAnsi"/>
              </w:rPr>
              <w:t xml:space="preserve"> </w:t>
            </w:r>
          </w:p>
          <w:p w14:paraId="092F08B9" w14:textId="77777777" w:rsidR="00295A02" w:rsidRPr="000D1034" w:rsidRDefault="004F02F9" w:rsidP="004F02F9">
            <w:pPr>
              <w:pStyle w:val="Prrafodelista"/>
              <w:numPr>
                <w:ilvl w:val="1"/>
                <w:numId w:val="6"/>
              </w:numPr>
              <w:jc w:val="both"/>
              <w:rPr>
                <w:rFonts w:cstheme="minorHAnsi"/>
              </w:rPr>
            </w:pPr>
            <w:r w:rsidRPr="000D1034">
              <w:rPr>
                <w:rFonts w:cstheme="minorHAnsi"/>
              </w:rPr>
              <w:t>Basado en la información analizada por la Alta Dirección, se pueden hacer ajustes a la programación</w:t>
            </w:r>
            <w:r w:rsidR="00295A02" w:rsidRPr="000D1034">
              <w:rPr>
                <w:rFonts w:cstheme="minorHAnsi"/>
              </w:rPr>
              <w:t xml:space="preserve"> de monitoreo o cambio de indicadores.</w:t>
            </w:r>
          </w:p>
          <w:p w14:paraId="6C6E66E3" w14:textId="77777777" w:rsidR="007659C6" w:rsidRPr="000D1034" w:rsidRDefault="00295A02" w:rsidP="00295A02">
            <w:pPr>
              <w:pStyle w:val="Prrafodelista"/>
              <w:jc w:val="both"/>
              <w:rPr>
                <w:rFonts w:cstheme="minorHAnsi"/>
              </w:rPr>
            </w:pPr>
            <w:r w:rsidRPr="000D1034">
              <w:rPr>
                <w:rFonts w:cstheme="minorHAnsi"/>
              </w:rPr>
              <w:t xml:space="preserve"> </w:t>
            </w:r>
            <w:r w:rsidR="004F02F9" w:rsidRPr="000D1034">
              <w:rPr>
                <w:rFonts w:cstheme="minorHAnsi"/>
              </w:rPr>
              <w:t xml:space="preserve"> </w:t>
            </w:r>
          </w:p>
          <w:p w14:paraId="626E0FD1" w14:textId="444F5F27" w:rsidR="004F02F9" w:rsidRPr="000D1034" w:rsidRDefault="00295A02" w:rsidP="004F02F9">
            <w:pPr>
              <w:pStyle w:val="Prrafodelista"/>
              <w:numPr>
                <w:ilvl w:val="1"/>
                <w:numId w:val="6"/>
              </w:numPr>
              <w:jc w:val="both"/>
              <w:rPr>
                <w:rFonts w:cstheme="minorHAnsi"/>
              </w:rPr>
            </w:pPr>
            <w:r w:rsidRPr="000D1034">
              <w:rPr>
                <w:rFonts w:cstheme="minorHAnsi"/>
              </w:rPr>
              <w:t>C</w:t>
            </w:r>
            <w:r w:rsidR="004F02F9" w:rsidRPr="000D1034">
              <w:rPr>
                <w:rFonts w:cstheme="minorHAnsi"/>
              </w:rPr>
              <w:t xml:space="preserve">uando así se requiera o hacer ajustes a los programas, controles operacionales y preventivos cuando se demuestran que no son efectivos. Es responsabilidad del RT, garantizar que estos ajustes se incorporen al Sistema de Administración. Si como resultado del seguimiento y la medición se encuentran no conformidades, se deberán generar acciones pertinentes según lo establecido en el procedimiento de acciones correctivas y preventivas </w:t>
            </w:r>
            <w:r w:rsidR="006D361D" w:rsidRPr="000D1034">
              <w:rPr>
                <w:rFonts w:cstheme="minorHAnsi"/>
              </w:rPr>
              <w:t>(SASISOPA-P-028).</w:t>
            </w:r>
          </w:p>
          <w:p w14:paraId="3361C0C9" w14:textId="77777777" w:rsidR="004F02F9" w:rsidRPr="000D1034" w:rsidRDefault="004F02F9" w:rsidP="004F02F9">
            <w:pPr>
              <w:pStyle w:val="Prrafodelista"/>
              <w:rPr>
                <w:rFonts w:cstheme="minorHAnsi"/>
              </w:rPr>
            </w:pPr>
          </w:p>
          <w:p w14:paraId="482D9C29" w14:textId="77777777" w:rsidR="00BC0E61" w:rsidRPr="000D1034" w:rsidRDefault="004F02F9" w:rsidP="004F02F9">
            <w:pPr>
              <w:pStyle w:val="Prrafodelista"/>
              <w:numPr>
                <w:ilvl w:val="1"/>
                <w:numId w:val="6"/>
              </w:numPr>
              <w:jc w:val="both"/>
              <w:rPr>
                <w:rFonts w:cstheme="minorHAnsi"/>
              </w:rPr>
            </w:pPr>
            <w:r w:rsidRPr="000D1034">
              <w:rPr>
                <w:rFonts w:cstheme="minorHAnsi"/>
              </w:rPr>
              <w:t xml:space="preserve">Si es necesario se actualizan las matrices correspondientes a la identificación de peligros y riesgos y/o aspectos e impactos ambientales. </w:t>
            </w:r>
            <w:r w:rsidR="00FB05D8" w:rsidRPr="000D1034">
              <w:rPr>
                <w:rFonts w:cstheme="minorHAnsi"/>
              </w:rPr>
              <w:t>El Representante T</w:t>
            </w:r>
            <w:r w:rsidR="00AB23E7" w:rsidRPr="000D1034">
              <w:rPr>
                <w:rFonts w:cstheme="minorHAnsi"/>
              </w:rPr>
              <w:t xml:space="preserve">écnico </w:t>
            </w:r>
            <w:r w:rsidR="00BC0E61" w:rsidRPr="000D1034">
              <w:rPr>
                <w:rFonts w:cstheme="minorHAnsi"/>
              </w:rPr>
              <w:t xml:space="preserve"> debe elaborar el programa de mediciones de objetivos de manera anual de los objetivos planteados del Sistema de Administración para la Estación de Servicio.</w:t>
            </w:r>
          </w:p>
          <w:p w14:paraId="18CCB321" w14:textId="77777777" w:rsidR="002C595F" w:rsidRPr="000D1034" w:rsidRDefault="002C595F" w:rsidP="002C595F">
            <w:pPr>
              <w:pStyle w:val="Prrafodelista"/>
              <w:jc w:val="both"/>
              <w:rPr>
                <w:rFonts w:cstheme="minorHAnsi"/>
              </w:rPr>
            </w:pPr>
          </w:p>
          <w:p w14:paraId="0000B17D" w14:textId="77777777" w:rsidR="00D752FB" w:rsidRPr="000D1034" w:rsidRDefault="00D752FB" w:rsidP="004F02F9">
            <w:pPr>
              <w:pStyle w:val="Prrafodelista"/>
              <w:numPr>
                <w:ilvl w:val="1"/>
                <w:numId w:val="6"/>
              </w:numPr>
              <w:jc w:val="both"/>
              <w:rPr>
                <w:rFonts w:cstheme="minorHAnsi"/>
              </w:rPr>
            </w:pPr>
            <w:r w:rsidRPr="000D1034">
              <w:rPr>
                <w:rFonts w:cstheme="minorHAnsi"/>
              </w:rPr>
              <w:t>El programa de Seguimiento se realiza de acuerdo a lo establecido en la planificación del Sistema de Administración, en reuniones mensuales donde se analizan, los resultados del cumplimiento de la política, objetivos y en general del sistema integrado de gestión.</w:t>
            </w:r>
          </w:p>
          <w:p w14:paraId="35A5BA3D" w14:textId="77777777" w:rsidR="003B3388" w:rsidRPr="000D1034" w:rsidRDefault="003B3388" w:rsidP="003B3388">
            <w:pPr>
              <w:pStyle w:val="Prrafodelista"/>
              <w:rPr>
                <w:rFonts w:cstheme="minorHAnsi"/>
              </w:rPr>
            </w:pPr>
          </w:p>
          <w:p w14:paraId="31E687FC" w14:textId="77777777" w:rsidR="003B3388" w:rsidRPr="000D1034" w:rsidRDefault="003B3388" w:rsidP="004F02F9">
            <w:pPr>
              <w:pStyle w:val="Prrafodelista"/>
              <w:numPr>
                <w:ilvl w:val="1"/>
                <w:numId w:val="6"/>
              </w:numPr>
              <w:jc w:val="both"/>
              <w:rPr>
                <w:rFonts w:cstheme="minorHAnsi"/>
              </w:rPr>
            </w:pPr>
            <w:r w:rsidRPr="000D1034">
              <w:rPr>
                <w:rFonts w:cstheme="minorHAnsi"/>
              </w:rPr>
              <w:t xml:space="preserve">Derivado de la revisión de los resultados se deben establecer medidas para alcanzar los objetivos de acuerdo al indicador en cuestión. </w:t>
            </w:r>
          </w:p>
          <w:p w14:paraId="73FB9D4B" w14:textId="77777777" w:rsidR="00BC0E61" w:rsidRPr="000D1034" w:rsidRDefault="00BC0E61" w:rsidP="00BC0E61">
            <w:pPr>
              <w:jc w:val="both"/>
              <w:rPr>
                <w:rFonts w:cstheme="minorHAnsi"/>
              </w:rPr>
            </w:pPr>
          </w:p>
          <w:p w14:paraId="16CE42C8" w14:textId="77777777" w:rsidR="00BC0E61" w:rsidRPr="000D1034" w:rsidRDefault="00BC0E61" w:rsidP="00BC0E61">
            <w:pPr>
              <w:jc w:val="both"/>
              <w:rPr>
                <w:rFonts w:cstheme="minorHAnsi"/>
              </w:rPr>
            </w:pPr>
          </w:p>
          <w:p w14:paraId="01E4A1F1" w14:textId="707BCF34" w:rsidR="00BC0E61" w:rsidRPr="000D1034" w:rsidRDefault="00BC0E61" w:rsidP="004F02F9">
            <w:pPr>
              <w:pStyle w:val="Prrafodelista"/>
              <w:numPr>
                <w:ilvl w:val="0"/>
                <w:numId w:val="6"/>
              </w:numPr>
              <w:jc w:val="both"/>
              <w:rPr>
                <w:rFonts w:cstheme="minorHAnsi"/>
                <w:b/>
              </w:rPr>
            </w:pPr>
            <w:r w:rsidRPr="000D1034">
              <w:rPr>
                <w:rFonts w:cstheme="minorHAnsi"/>
                <w:b/>
              </w:rPr>
              <w:lastRenderedPageBreak/>
              <w:t>Seguimiento del Control Operacional</w:t>
            </w:r>
            <w:r w:rsidR="0006439B" w:rsidRPr="000D1034">
              <w:rPr>
                <w:rFonts w:cstheme="minorHAnsi"/>
                <w:b/>
              </w:rPr>
              <w:t>.</w:t>
            </w:r>
            <w:r w:rsidRPr="000D1034">
              <w:rPr>
                <w:rFonts w:cstheme="minorHAnsi"/>
                <w:b/>
              </w:rPr>
              <w:t xml:space="preserve"> </w:t>
            </w:r>
          </w:p>
          <w:p w14:paraId="3B253F44" w14:textId="77777777" w:rsidR="003B3388" w:rsidRPr="000D1034" w:rsidRDefault="003B3388" w:rsidP="003B3388">
            <w:pPr>
              <w:pStyle w:val="Prrafodelista"/>
              <w:jc w:val="both"/>
              <w:rPr>
                <w:rFonts w:cstheme="minorHAnsi"/>
              </w:rPr>
            </w:pPr>
          </w:p>
          <w:p w14:paraId="1EF8EDB2" w14:textId="77777777" w:rsidR="00E33C66" w:rsidRPr="000D1034" w:rsidRDefault="00447BF3" w:rsidP="004F02F9">
            <w:pPr>
              <w:pStyle w:val="Prrafodelista"/>
              <w:numPr>
                <w:ilvl w:val="1"/>
                <w:numId w:val="6"/>
              </w:numPr>
              <w:jc w:val="both"/>
              <w:rPr>
                <w:rFonts w:cstheme="minorHAnsi"/>
              </w:rPr>
            </w:pPr>
            <w:r w:rsidRPr="000D1034">
              <w:rPr>
                <w:rFonts w:cstheme="minorHAnsi"/>
              </w:rPr>
              <w:t xml:space="preserve">El RT </w:t>
            </w:r>
            <w:r w:rsidR="00AB23E7" w:rsidRPr="000D1034">
              <w:rPr>
                <w:rFonts w:cstheme="minorHAnsi"/>
              </w:rPr>
              <w:t>debe r</w:t>
            </w:r>
            <w:r w:rsidR="00E33C66" w:rsidRPr="000D1034">
              <w:rPr>
                <w:rFonts w:cstheme="minorHAnsi"/>
              </w:rPr>
              <w:t>eportar la información del seguimiento de los indicadores del Sistema de Administración de manera periódica, (mensual) a la Alta Dirección.</w:t>
            </w:r>
          </w:p>
          <w:p w14:paraId="4EC395E9" w14:textId="77777777" w:rsidR="00E33C66" w:rsidRPr="000D1034" w:rsidRDefault="00AB450F" w:rsidP="004F02F9">
            <w:pPr>
              <w:pStyle w:val="Prrafodelista"/>
              <w:numPr>
                <w:ilvl w:val="1"/>
                <w:numId w:val="6"/>
              </w:numPr>
              <w:jc w:val="both"/>
              <w:rPr>
                <w:rFonts w:cstheme="minorHAnsi"/>
              </w:rPr>
            </w:pPr>
            <w:r w:rsidRPr="000D1034">
              <w:rPr>
                <w:rFonts w:cstheme="minorHAnsi"/>
              </w:rPr>
              <w:t xml:space="preserve">Se deberán efectuar </w:t>
            </w:r>
            <w:r w:rsidR="00E33C66" w:rsidRPr="000D1034">
              <w:rPr>
                <w:rFonts w:cstheme="minorHAnsi"/>
              </w:rPr>
              <w:t>inspecciones programadas de todas las instalaciones de la Estación de Servicio, para corroborar la implementación de las actividades y procedimientos del Sistema de Administración.</w:t>
            </w:r>
          </w:p>
          <w:p w14:paraId="405AFA17" w14:textId="77777777" w:rsidR="00447BF3" w:rsidRPr="000D1034" w:rsidRDefault="00447BF3" w:rsidP="00447BF3">
            <w:pPr>
              <w:pStyle w:val="Prrafodelista"/>
              <w:jc w:val="both"/>
              <w:rPr>
                <w:rFonts w:cstheme="minorHAnsi"/>
              </w:rPr>
            </w:pPr>
          </w:p>
          <w:p w14:paraId="11C7072B" w14:textId="4D52528A" w:rsidR="00447BF3" w:rsidRPr="000D1034" w:rsidRDefault="0006439B" w:rsidP="00014AC0">
            <w:pPr>
              <w:pStyle w:val="Prrafodelista"/>
              <w:numPr>
                <w:ilvl w:val="1"/>
                <w:numId w:val="6"/>
              </w:numPr>
              <w:jc w:val="both"/>
              <w:rPr>
                <w:rFonts w:cstheme="minorHAnsi"/>
              </w:rPr>
            </w:pPr>
            <w:r w:rsidRPr="000D1034">
              <w:rPr>
                <w:rFonts w:cstheme="minorHAnsi"/>
              </w:rPr>
              <w:t>Con base al informe realizado y con</w:t>
            </w:r>
            <w:r w:rsidR="00E33C66" w:rsidRPr="000D1034">
              <w:rPr>
                <w:rFonts w:cstheme="minorHAnsi"/>
              </w:rPr>
              <w:t xml:space="preserve"> los resultados de las auditorías internas, la Alta Dirección y el </w:t>
            </w:r>
            <w:r w:rsidR="00447BF3" w:rsidRPr="000D1034">
              <w:rPr>
                <w:rFonts w:cstheme="minorHAnsi"/>
              </w:rPr>
              <w:t>RT</w:t>
            </w:r>
            <w:r w:rsidR="00893485" w:rsidRPr="000D1034">
              <w:rPr>
                <w:rFonts w:cstheme="minorHAnsi"/>
              </w:rPr>
              <w:t xml:space="preserve"> </w:t>
            </w:r>
            <w:r w:rsidR="00E33C66" w:rsidRPr="000D1034">
              <w:rPr>
                <w:rFonts w:cstheme="minorHAnsi"/>
              </w:rPr>
              <w:t xml:space="preserve">deberán realizar seguimiento y cierre de los hallazgos detectados en el Sistema de Administración. Se deberá llevar a cabo una reunión </w:t>
            </w:r>
            <w:r w:rsidRPr="000D1034">
              <w:rPr>
                <w:rFonts w:cstheme="minorHAnsi"/>
              </w:rPr>
              <w:t xml:space="preserve">con lo que indica el formato de Informe de Hallazgos y Auditorías internas (SASISOPA-F-021). </w:t>
            </w:r>
          </w:p>
          <w:p w14:paraId="0C1DEEED" w14:textId="77777777" w:rsidR="0006439B" w:rsidRPr="000D1034" w:rsidRDefault="0006439B" w:rsidP="0006439B">
            <w:pPr>
              <w:jc w:val="both"/>
              <w:rPr>
                <w:rFonts w:cstheme="minorHAnsi"/>
              </w:rPr>
            </w:pPr>
          </w:p>
          <w:p w14:paraId="1B6ABEC9" w14:textId="77777777" w:rsidR="00893485" w:rsidRPr="000D1034" w:rsidRDefault="00E33C66" w:rsidP="004F02F9">
            <w:pPr>
              <w:pStyle w:val="Prrafodelista"/>
              <w:numPr>
                <w:ilvl w:val="1"/>
                <w:numId w:val="6"/>
              </w:numPr>
              <w:jc w:val="both"/>
              <w:rPr>
                <w:rFonts w:cstheme="minorHAnsi"/>
              </w:rPr>
            </w:pPr>
            <w:r w:rsidRPr="000D1034">
              <w:rPr>
                <w:rFonts w:cstheme="minorHAnsi"/>
              </w:rPr>
              <w:t>Se deberán monitorear constantemente las actividades y procesos críticos derivados del análisis de riesgo.</w:t>
            </w:r>
            <w:r w:rsidR="00AB23E7" w:rsidRPr="000D1034">
              <w:rPr>
                <w:rFonts w:cstheme="minorHAnsi"/>
              </w:rPr>
              <w:t xml:space="preserve"> La Matriz deberá ser actualizada según el procedimiento correspondiente. Identificación y Evaluación de Aspectos</w:t>
            </w:r>
            <w:r w:rsidR="00FB05D8" w:rsidRPr="000D1034">
              <w:rPr>
                <w:rFonts w:cstheme="minorHAnsi"/>
              </w:rPr>
              <w:t xml:space="preserve"> Ambientales (SASISOPA-P-001)</w:t>
            </w:r>
            <w:r w:rsidR="00AB23E7" w:rsidRPr="000D1034">
              <w:rPr>
                <w:rFonts w:cstheme="minorHAnsi"/>
              </w:rPr>
              <w:t>.</w:t>
            </w:r>
            <w:r w:rsidRPr="000D1034">
              <w:rPr>
                <w:rFonts w:cstheme="minorHAnsi"/>
              </w:rPr>
              <w:t xml:space="preserve">  </w:t>
            </w:r>
          </w:p>
          <w:p w14:paraId="6925E767" w14:textId="77777777" w:rsidR="00447BF3" w:rsidRPr="000D1034" w:rsidRDefault="00447BF3" w:rsidP="00447BF3">
            <w:pPr>
              <w:pStyle w:val="Prrafodelista"/>
              <w:rPr>
                <w:rFonts w:cstheme="minorHAnsi"/>
              </w:rPr>
            </w:pPr>
          </w:p>
          <w:p w14:paraId="6E2B5812" w14:textId="77777777" w:rsidR="00AB23E7" w:rsidRPr="000D1034" w:rsidRDefault="00AB23E7" w:rsidP="004F02F9">
            <w:pPr>
              <w:pStyle w:val="Prrafodelista"/>
              <w:numPr>
                <w:ilvl w:val="1"/>
                <w:numId w:val="6"/>
              </w:numPr>
              <w:jc w:val="both"/>
              <w:rPr>
                <w:rFonts w:cstheme="minorHAnsi"/>
              </w:rPr>
            </w:pPr>
            <w:r w:rsidRPr="000D1034">
              <w:rPr>
                <w:rFonts w:cstheme="minorHAnsi"/>
              </w:rPr>
              <w:t xml:space="preserve">Se deberán de efectuar reuniones periódicas (mensuales), para revisar el cumplimiento de los Objetivos del Sistema de Administración, cumpliendo con el seguimiento y cierre de las desviaciones del Sistema de Administración. </w:t>
            </w:r>
          </w:p>
          <w:p w14:paraId="0FDE9BD5" w14:textId="77777777" w:rsidR="00447BF3" w:rsidRPr="000D1034" w:rsidRDefault="00447BF3" w:rsidP="00447BF3">
            <w:pPr>
              <w:pStyle w:val="Prrafodelista"/>
              <w:rPr>
                <w:rFonts w:cstheme="minorHAnsi"/>
              </w:rPr>
            </w:pPr>
          </w:p>
          <w:p w14:paraId="6A0D066E" w14:textId="77777777" w:rsidR="00AB23E7" w:rsidRPr="000D1034" w:rsidRDefault="00AB23E7" w:rsidP="004F02F9">
            <w:pPr>
              <w:pStyle w:val="Prrafodelista"/>
              <w:numPr>
                <w:ilvl w:val="1"/>
                <w:numId w:val="6"/>
              </w:numPr>
              <w:jc w:val="both"/>
              <w:rPr>
                <w:rFonts w:cstheme="minorHAnsi"/>
              </w:rPr>
            </w:pPr>
            <w:r w:rsidRPr="000D1034">
              <w:rPr>
                <w:rFonts w:cstheme="minorHAnsi"/>
              </w:rPr>
              <w:t xml:space="preserve">Derivado de la revisión y monitoreo del cumplimiento de los objetivos a través de los indicadores; se deben establecer acciones correctivas y preventivas para mejorar el desempeño del Sistema de Administración en todos los niveles.  </w:t>
            </w:r>
          </w:p>
          <w:p w14:paraId="10BC91D1" w14:textId="77777777" w:rsidR="00467CAA" w:rsidRPr="000D1034" w:rsidRDefault="00467CAA" w:rsidP="00BC0E61">
            <w:pPr>
              <w:pStyle w:val="Prrafodelista"/>
              <w:jc w:val="both"/>
              <w:rPr>
                <w:rFonts w:cstheme="minorHAnsi"/>
                <w:sz w:val="24"/>
              </w:rPr>
            </w:pPr>
          </w:p>
          <w:p w14:paraId="2D32A8F6" w14:textId="0F666AA1" w:rsidR="00BC0E61" w:rsidRPr="000D1034" w:rsidRDefault="00BC0E61" w:rsidP="004F02F9">
            <w:pPr>
              <w:pStyle w:val="Prrafodelista"/>
              <w:numPr>
                <w:ilvl w:val="0"/>
                <w:numId w:val="6"/>
              </w:numPr>
              <w:jc w:val="both"/>
              <w:rPr>
                <w:rFonts w:cstheme="minorHAnsi"/>
                <w:b/>
                <w:sz w:val="24"/>
              </w:rPr>
            </w:pPr>
            <w:r w:rsidRPr="000D1034">
              <w:rPr>
                <w:rFonts w:cstheme="minorHAnsi"/>
                <w:b/>
                <w:sz w:val="24"/>
              </w:rPr>
              <w:t xml:space="preserve">Calibración de </w:t>
            </w:r>
            <w:proofErr w:type="gramStart"/>
            <w:r w:rsidRPr="000D1034">
              <w:rPr>
                <w:rFonts w:cstheme="minorHAnsi"/>
                <w:b/>
                <w:sz w:val="24"/>
              </w:rPr>
              <w:t xml:space="preserve">Equipos </w:t>
            </w:r>
            <w:r w:rsidR="00A940A0" w:rsidRPr="000D1034">
              <w:rPr>
                <w:rFonts w:cstheme="minorHAnsi"/>
                <w:b/>
                <w:sz w:val="24"/>
              </w:rPr>
              <w:t>.</w:t>
            </w:r>
            <w:proofErr w:type="gramEnd"/>
          </w:p>
          <w:p w14:paraId="0B88BB63" w14:textId="77777777" w:rsidR="00BC0E61" w:rsidRPr="000D1034" w:rsidRDefault="00BC0E61" w:rsidP="00BC0E61">
            <w:pPr>
              <w:pStyle w:val="Prrafodelista"/>
              <w:jc w:val="both"/>
              <w:rPr>
                <w:rFonts w:cstheme="minorHAnsi"/>
                <w:sz w:val="24"/>
              </w:rPr>
            </w:pPr>
          </w:p>
          <w:p w14:paraId="17898C86" w14:textId="77777777" w:rsidR="00BC0E61" w:rsidRPr="000D1034" w:rsidRDefault="00BC0E61" w:rsidP="004F02F9">
            <w:pPr>
              <w:pStyle w:val="Prrafodelista"/>
              <w:numPr>
                <w:ilvl w:val="1"/>
                <w:numId w:val="6"/>
              </w:numPr>
              <w:jc w:val="both"/>
              <w:rPr>
                <w:rFonts w:cstheme="minorHAnsi"/>
                <w:sz w:val="24"/>
              </w:rPr>
            </w:pPr>
            <w:r w:rsidRPr="000D1034">
              <w:rPr>
                <w:rFonts w:cstheme="minorHAnsi"/>
                <w:sz w:val="24"/>
              </w:rPr>
              <w:t>En caso que se requieran equipos para la medición y seguimiento del desempeño se debe asegurar el mantenimiento y calibración de dichos equipos. Así mismo los registros que evidencian dicha calibración.</w:t>
            </w:r>
          </w:p>
          <w:p w14:paraId="12E0B611" w14:textId="77777777" w:rsidR="00447BF3" w:rsidRPr="000D1034" w:rsidRDefault="00447BF3" w:rsidP="00447BF3">
            <w:pPr>
              <w:pStyle w:val="Prrafodelista"/>
              <w:jc w:val="both"/>
              <w:rPr>
                <w:rFonts w:cstheme="minorHAnsi"/>
                <w:sz w:val="24"/>
              </w:rPr>
            </w:pPr>
          </w:p>
          <w:p w14:paraId="51B5654B" w14:textId="77777777" w:rsidR="00BC0E61" w:rsidRPr="000D1034" w:rsidRDefault="00BC0E61" w:rsidP="004F02F9">
            <w:pPr>
              <w:pStyle w:val="Prrafodelista"/>
              <w:numPr>
                <w:ilvl w:val="1"/>
                <w:numId w:val="6"/>
              </w:numPr>
              <w:jc w:val="both"/>
              <w:rPr>
                <w:rFonts w:cstheme="minorHAnsi"/>
                <w:sz w:val="24"/>
              </w:rPr>
            </w:pPr>
            <w:r w:rsidRPr="000D1034">
              <w:rPr>
                <w:rFonts w:cstheme="minorHAnsi"/>
                <w:sz w:val="24"/>
              </w:rPr>
              <w:t>Si se apoya de la utilizaci</w:t>
            </w:r>
            <w:r w:rsidR="009A3F9F" w:rsidRPr="000D1034">
              <w:rPr>
                <w:rFonts w:cstheme="minorHAnsi"/>
                <w:sz w:val="24"/>
              </w:rPr>
              <w:t>ón de Equipo</w:t>
            </w:r>
            <w:r w:rsidRPr="000D1034">
              <w:rPr>
                <w:rFonts w:cstheme="minorHAnsi"/>
                <w:sz w:val="24"/>
              </w:rPr>
              <w:t>s</w:t>
            </w:r>
            <w:r w:rsidR="009A3F9F" w:rsidRPr="000D1034">
              <w:rPr>
                <w:rFonts w:cstheme="minorHAnsi"/>
                <w:sz w:val="24"/>
              </w:rPr>
              <w:t xml:space="preserve"> se deberán guardar o archivar los r</w:t>
            </w:r>
            <w:r w:rsidRPr="000D1034">
              <w:rPr>
                <w:rFonts w:cstheme="minorHAnsi"/>
                <w:sz w:val="24"/>
              </w:rPr>
              <w:t>egistro</w:t>
            </w:r>
            <w:r w:rsidR="009A3F9F" w:rsidRPr="000D1034">
              <w:rPr>
                <w:rFonts w:cstheme="minorHAnsi"/>
                <w:sz w:val="24"/>
              </w:rPr>
              <w:t>s</w:t>
            </w:r>
            <w:r w:rsidRPr="000D1034">
              <w:rPr>
                <w:rFonts w:cstheme="minorHAnsi"/>
                <w:sz w:val="24"/>
              </w:rPr>
              <w:t xml:space="preserve"> </w:t>
            </w:r>
            <w:r w:rsidR="009A3F9F" w:rsidRPr="000D1034">
              <w:rPr>
                <w:rFonts w:cstheme="minorHAnsi"/>
                <w:sz w:val="24"/>
              </w:rPr>
              <w:t>con los</w:t>
            </w:r>
            <w:r w:rsidRPr="000D1034">
              <w:rPr>
                <w:rFonts w:cstheme="minorHAnsi"/>
                <w:sz w:val="24"/>
              </w:rPr>
              <w:t xml:space="preserve"> datos y los resultados de seguimiento y medición</w:t>
            </w:r>
            <w:r w:rsidR="009A3F9F" w:rsidRPr="000D1034">
              <w:rPr>
                <w:rFonts w:cstheme="minorHAnsi"/>
                <w:sz w:val="24"/>
              </w:rPr>
              <w:t xml:space="preserve"> </w:t>
            </w:r>
            <w:r w:rsidRPr="000D1034">
              <w:rPr>
                <w:rFonts w:cstheme="minorHAnsi"/>
                <w:sz w:val="24"/>
              </w:rPr>
              <w:t>para facilitar el análisis posterior de acciones correctivas, preventivas y de</w:t>
            </w:r>
            <w:r w:rsidR="009A3F9F" w:rsidRPr="000D1034">
              <w:rPr>
                <w:rFonts w:cstheme="minorHAnsi"/>
                <w:sz w:val="24"/>
              </w:rPr>
              <w:t xml:space="preserve"> </w:t>
            </w:r>
            <w:r w:rsidRPr="000D1034">
              <w:rPr>
                <w:rFonts w:cstheme="minorHAnsi"/>
                <w:sz w:val="24"/>
              </w:rPr>
              <w:t>mejora.</w:t>
            </w:r>
          </w:p>
          <w:p w14:paraId="36FBD426" w14:textId="77777777" w:rsidR="009A3F9F" w:rsidRPr="000D1034" w:rsidRDefault="009A3F9F" w:rsidP="009A3F9F">
            <w:pPr>
              <w:pStyle w:val="Prrafodelista"/>
              <w:jc w:val="both"/>
              <w:rPr>
                <w:rFonts w:cstheme="minorHAnsi"/>
                <w:sz w:val="24"/>
              </w:rPr>
            </w:pPr>
          </w:p>
        </w:tc>
      </w:tr>
      <w:tr w:rsidR="008B5429" w:rsidRPr="000D1034" w14:paraId="253820F6" w14:textId="77777777" w:rsidTr="008B5429">
        <w:trPr>
          <w:trHeight w:val="312"/>
        </w:trPr>
        <w:tc>
          <w:tcPr>
            <w:tcW w:w="3257" w:type="dxa"/>
          </w:tcPr>
          <w:p w14:paraId="74EF7C8B" w14:textId="77777777" w:rsidR="008B5429" w:rsidRPr="000D1034" w:rsidRDefault="008B5429" w:rsidP="00467CAA">
            <w:pPr>
              <w:jc w:val="center"/>
              <w:rPr>
                <w:rFonts w:cstheme="minorHAnsi"/>
                <w:b/>
                <w:sz w:val="24"/>
              </w:rPr>
            </w:pPr>
            <w:r w:rsidRPr="000D1034">
              <w:rPr>
                <w:rFonts w:cstheme="minorHAnsi"/>
                <w:b/>
                <w:sz w:val="24"/>
              </w:rPr>
              <w:lastRenderedPageBreak/>
              <w:t>CAMBIOS</w:t>
            </w:r>
          </w:p>
        </w:tc>
        <w:tc>
          <w:tcPr>
            <w:tcW w:w="3324" w:type="dxa"/>
            <w:gridSpan w:val="2"/>
          </w:tcPr>
          <w:p w14:paraId="2289C4D4" w14:textId="77777777" w:rsidR="008B5429" w:rsidRPr="000D1034" w:rsidRDefault="008B5429" w:rsidP="00467CAA">
            <w:pPr>
              <w:jc w:val="center"/>
              <w:rPr>
                <w:rFonts w:cstheme="minorHAnsi"/>
                <w:b/>
                <w:sz w:val="24"/>
              </w:rPr>
            </w:pPr>
            <w:r w:rsidRPr="000D1034">
              <w:rPr>
                <w:rFonts w:cstheme="minorHAnsi"/>
                <w:b/>
                <w:sz w:val="24"/>
              </w:rPr>
              <w:t>FECHA DE CAMBIO</w:t>
            </w:r>
          </w:p>
        </w:tc>
        <w:tc>
          <w:tcPr>
            <w:tcW w:w="3385" w:type="dxa"/>
          </w:tcPr>
          <w:p w14:paraId="1A50B4E3" w14:textId="77777777" w:rsidR="008B5429" w:rsidRPr="000D1034" w:rsidRDefault="008B5429" w:rsidP="00467CAA">
            <w:pPr>
              <w:jc w:val="center"/>
              <w:rPr>
                <w:rFonts w:cstheme="minorHAnsi"/>
                <w:b/>
                <w:sz w:val="24"/>
              </w:rPr>
            </w:pPr>
            <w:r w:rsidRPr="000D1034">
              <w:rPr>
                <w:rFonts w:cstheme="minorHAnsi"/>
                <w:b/>
                <w:sz w:val="24"/>
              </w:rPr>
              <w:t>MOTIVO DEL CAMBIO</w:t>
            </w:r>
          </w:p>
        </w:tc>
      </w:tr>
      <w:tr w:rsidR="008B5429" w:rsidRPr="000D1034" w14:paraId="6119732C" w14:textId="77777777" w:rsidTr="008B5429">
        <w:trPr>
          <w:trHeight w:val="312"/>
        </w:trPr>
        <w:tc>
          <w:tcPr>
            <w:tcW w:w="3257" w:type="dxa"/>
          </w:tcPr>
          <w:p w14:paraId="7555558E" w14:textId="77777777" w:rsidR="008B5429" w:rsidRPr="000D1034" w:rsidRDefault="008B5429" w:rsidP="00467CAA">
            <w:pPr>
              <w:jc w:val="center"/>
              <w:rPr>
                <w:rFonts w:cstheme="minorHAnsi"/>
                <w:b/>
                <w:sz w:val="24"/>
              </w:rPr>
            </w:pPr>
          </w:p>
        </w:tc>
        <w:tc>
          <w:tcPr>
            <w:tcW w:w="3324" w:type="dxa"/>
            <w:gridSpan w:val="2"/>
          </w:tcPr>
          <w:p w14:paraId="65C020C5" w14:textId="77777777" w:rsidR="008B5429" w:rsidRPr="000D1034" w:rsidRDefault="008B5429" w:rsidP="00467CAA">
            <w:pPr>
              <w:jc w:val="center"/>
              <w:rPr>
                <w:rFonts w:cstheme="minorHAnsi"/>
                <w:b/>
                <w:sz w:val="24"/>
              </w:rPr>
            </w:pPr>
          </w:p>
        </w:tc>
        <w:tc>
          <w:tcPr>
            <w:tcW w:w="3385" w:type="dxa"/>
          </w:tcPr>
          <w:p w14:paraId="16B60CE5" w14:textId="77777777" w:rsidR="008B5429" w:rsidRPr="000D1034" w:rsidRDefault="008B5429" w:rsidP="00467CAA">
            <w:pPr>
              <w:jc w:val="center"/>
              <w:rPr>
                <w:rFonts w:cstheme="minorHAnsi"/>
                <w:b/>
                <w:sz w:val="24"/>
              </w:rPr>
            </w:pPr>
          </w:p>
        </w:tc>
      </w:tr>
      <w:tr w:rsidR="008B5429" w:rsidRPr="000D1034" w14:paraId="7400D371" w14:textId="77777777" w:rsidTr="008B5429">
        <w:trPr>
          <w:trHeight w:val="312"/>
        </w:trPr>
        <w:tc>
          <w:tcPr>
            <w:tcW w:w="3257" w:type="dxa"/>
          </w:tcPr>
          <w:p w14:paraId="286451DA" w14:textId="77777777" w:rsidR="008B5429" w:rsidRPr="000D1034" w:rsidRDefault="008B5429" w:rsidP="00467CAA">
            <w:pPr>
              <w:jc w:val="center"/>
              <w:rPr>
                <w:rFonts w:cstheme="minorHAnsi"/>
                <w:b/>
                <w:sz w:val="24"/>
              </w:rPr>
            </w:pPr>
          </w:p>
        </w:tc>
        <w:tc>
          <w:tcPr>
            <w:tcW w:w="3324" w:type="dxa"/>
            <w:gridSpan w:val="2"/>
          </w:tcPr>
          <w:p w14:paraId="2BA4DD22" w14:textId="77777777" w:rsidR="008B5429" w:rsidRPr="000D1034" w:rsidRDefault="008B5429" w:rsidP="00467CAA">
            <w:pPr>
              <w:jc w:val="center"/>
              <w:rPr>
                <w:rFonts w:cstheme="minorHAnsi"/>
                <w:b/>
                <w:sz w:val="24"/>
              </w:rPr>
            </w:pPr>
          </w:p>
        </w:tc>
        <w:tc>
          <w:tcPr>
            <w:tcW w:w="3385" w:type="dxa"/>
          </w:tcPr>
          <w:p w14:paraId="6EC41905" w14:textId="77777777" w:rsidR="008B5429" w:rsidRPr="000D1034" w:rsidRDefault="008B5429" w:rsidP="00467CAA">
            <w:pPr>
              <w:jc w:val="center"/>
              <w:rPr>
                <w:rFonts w:cstheme="minorHAnsi"/>
                <w:b/>
                <w:sz w:val="24"/>
              </w:rPr>
            </w:pPr>
          </w:p>
        </w:tc>
      </w:tr>
      <w:tr w:rsidR="00467CAA" w:rsidRPr="000D1034" w14:paraId="03BA8EEA" w14:textId="77777777" w:rsidTr="008B5429">
        <w:trPr>
          <w:trHeight w:val="312"/>
        </w:trPr>
        <w:tc>
          <w:tcPr>
            <w:tcW w:w="9966" w:type="dxa"/>
            <w:gridSpan w:val="4"/>
          </w:tcPr>
          <w:p w14:paraId="5EBC955A" w14:textId="77777777" w:rsidR="00467CAA" w:rsidRPr="000D1034" w:rsidRDefault="002F4860" w:rsidP="00467CAA">
            <w:pPr>
              <w:jc w:val="center"/>
              <w:rPr>
                <w:rFonts w:cstheme="minorHAnsi"/>
                <w:b/>
                <w:sz w:val="24"/>
              </w:rPr>
            </w:pPr>
            <w:r w:rsidRPr="000D1034">
              <w:rPr>
                <w:rFonts w:cstheme="minorHAnsi"/>
                <w:b/>
                <w:sz w:val="24"/>
              </w:rPr>
              <w:t>ANEXOS:</w:t>
            </w:r>
          </w:p>
        </w:tc>
      </w:tr>
      <w:tr w:rsidR="008B5429" w:rsidRPr="000D1034" w14:paraId="2F849A54" w14:textId="77777777" w:rsidTr="008B5429">
        <w:trPr>
          <w:trHeight w:val="312"/>
        </w:trPr>
        <w:tc>
          <w:tcPr>
            <w:tcW w:w="9966" w:type="dxa"/>
            <w:gridSpan w:val="4"/>
          </w:tcPr>
          <w:p w14:paraId="27096C18" w14:textId="1A5F4D0C" w:rsidR="008B5429" w:rsidRPr="000D1034" w:rsidRDefault="00155345" w:rsidP="00155345">
            <w:pPr>
              <w:rPr>
                <w:rFonts w:cstheme="minorHAnsi"/>
                <w:b/>
                <w:sz w:val="24"/>
              </w:rPr>
            </w:pPr>
            <w:r w:rsidRPr="000D1034">
              <w:rPr>
                <w:rFonts w:cstheme="minorHAnsi"/>
                <w:b/>
                <w:sz w:val="24"/>
              </w:rPr>
              <w:t>NA</w:t>
            </w:r>
          </w:p>
        </w:tc>
      </w:tr>
    </w:tbl>
    <w:p w14:paraId="559DDC6A" w14:textId="77777777" w:rsidR="00E74866" w:rsidRPr="000D1034" w:rsidRDefault="00E74866" w:rsidP="002F4860">
      <w:pPr>
        <w:sectPr w:rsidR="00E74866" w:rsidRPr="000D1034" w:rsidSect="008B5429">
          <w:headerReference w:type="default" r:id="rId10"/>
          <w:footerReference w:type="default" r:id="rId11"/>
          <w:footerReference w:type="first" r:id="rId12"/>
          <w:pgSz w:w="12240" w:h="15840"/>
          <w:pgMar w:top="1417" w:right="1701" w:bottom="1417" w:left="1701" w:header="708" w:footer="708" w:gutter="0"/>
          <w:cols w:space="708"/>
          <w:titlePg/>
          <w:docGrid w:linePitch="360"/>
        </w:sectPr>
      </w:pPr>
    </w:p>
    <w:p w14:paraId="075E5F48" w14:textId="291AD195" w:rsidR="00E74866" w:rsidRPr="000D1034" w:rsidRDefault="00FD2680" w:rsidP="00E74866">
      <w:r w:rsidRPr="0019271C">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27872" behindDoc="1" locked="0" layoutInCell="1" allowOverlap="1" wp14:anchorId="40EE83B1" wp14:editId="311D23BB">
                <wp:simplePos x="0" y="0"/>
                <wp:positionH relativeFrom="margin">
                  <wp:posOffset>228600</wp:posOffset>
                </wp:positionH>
                <wp:positionV relativeFrom="paragraph">
                  <wp:posOffset>64770</wp:posOffset>
                </wp:positionV>
                <wp:extent cx="5177790" cy="890270"/>
                <wp:effectExtent l="19050" t="19050" r="22860" b="2413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7A40959F" w14:textId="56A2E9AA" w:rsidR="000623B0" w:rsidRPr="00527D20" w:rsidRDefault="000623B0" w:rsidP="00FD2680">
                            <w:pPr>
                              <w:jc w:val="center"/>
                              <w:rPr>
                                <w:b/>
                                <w:color w:val="2F5496" w:themeColor="accent1" w:themeShade="BF"/>
                                <w:sz w:val="44"/>
                              </w:rPr>
                            </w:pPr>
                            <w:r w:rsidRPr="0019271C">
                              <w:rPr>
                                <w:b/>
                                <w:color w:val="2F5496" w:themeColor="accent1" w:themeShade="BF"/>
                                <w:sz w:val="44"/>
                                <w:rPrChange w:id="13" w:author="Segurida-Higiene 1" w:date="2018-04-19T09:00:00Z">
                                  <w:rPr>
                                    <w:b/>
                                    <w:color w:val="2F5496" w:themeColor="accent1" w:themeShade="BF"/>
                                    <w:sz w:val="44"/>
                                    <w:highlight w:val="yellow"/>
                                  </w:rPr>
                                </w:rPrChange>
                              </w:rPr>
                              <w:t>GASOLINER?A AGUA BLANCA S.A. DE C.V. (E08742)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E83B1" id="Cuadro de texto 12" o:spid="_x0000_s1029" type="#_x0000_t202" style="position:absolute;margin-left:18pt;margin-top:5.1pt;width:407.7pt;height:70.1pt;z-index:-251588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" strokecolor="#2f5496 [2404]" strokeweight="2.25pt">
                <v:stroke linestyle="thinThin"/>
                <v:textbox>
                  <w:txbxContent>
                    <w:p w14:paraId="7A40959F" w14:textId="56A2E9AA" w:rsidR="000623B0" w:rsidRPr="00527D20" w:rsidRDefault="000623B0" w:rsidP="00FD2680">
                      <w:pPr>
                        <w:jc w:val="center"/>
                        <w:rPr>
                          <w:b/>
                          <w:color w:val="2F5496" w:themeColor="accent1" w:themeShade="BF"/>
                          <w:sz w:val="44"/>
                        </w:rPr>
                      </w:pPr>
                      <w:r w:rsidRPr="0019271C">
                        <w:rPr>
                          <w:b/>
                          <w:color w:val="2F5496" w:themeColor="accent1" w:themeShade="BF"/>
                          <w:sz w:val="44"/>
                          <w:rPrChange w:id="13" w:author="Segurida-Higiene 1" w:date="2018-04-19T09:00:00Z">
                            <w:rPr>
                              <w:b/>
                              <w:color w:val="2F5496" w:themeColor="accent1" w:themeShade="BF"/>
                              <w:sz w:val="44"/>
                              <w:highlight w:val="yellow"/>
                            </w:rPr>
                          </w:rPrChange>
                        </w:rPr>
                        <w:t>GASOLINER?A AGUA BLANCA S.A. DE C.V. (E08742)</w:t>
                      </w:r>
                    </w:p>
                  </w:txbxContent>
                </v:textbox>
                <w10:wrap anchorx="margin"/>
              </v:shape>
            </w:pict>
          </mc:Fallback>
        </mc:AlternateContent>
      </w:r>
      <w:r w:rsidR="00E74866" w:rsidRPr="000D1034">
        <w:rPr>
          <w:noProof/>
          <w:lang w:eastAsia="es-MX"/>
          <w:rPrChange w:id="14" w:author="Segurida-Higiene 1" w:date="2018-04-19T08:59:00Z">
            <w:rPr>
              <w:noProof/>
              <w:lang w:eastAsia="es-MX"/>
            </w:rPr>
          </w:rPrChange>
        </w:rPr>
        <mc:AlternateContent>
          <mc:Choice Requires="wps">
            <w:drawing>
              <wp:anchor distT="45720" distB="45720" distL="114300" distR="114300" simplePos="0" relativeHeight="251666432" behindDoc="0" locked="0" layoutInCell="1" allowOverlap="1" wp14:anchorId="0E2B5457" wp14:editId="04E70F35">
                <wp:simplePos x="0" y="0"/>
                <wp:positionH relativeFrom="margin">
                  <wp:align>right</wp:align>
                </wp:positionH>
                <wp:positionV relativeFrom="paragraph">
                  <wp:posOffset>1647825</wp:posOffset>
                </wp:positionV>
                <wp:extent cx="5578475" cy="956310"/>
                <wp:effectExtent l="0" t="0" r="3175"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956310"/>
                        </a:xfrm>
                        <a:prstGeom prst="rect">
                          <a:avLst/>
                        </a:prstGeom>
                        <a:solidFill>
                          <a:srgbClr val="FFFFFF"/>
                        </a:solidFill>
                        <a:ln w="9525">
                          <a:noFill/>
                          <a:miter lim="800000"/>
                          <a:headEnd/>
                          <a:tailEnd/>
                        </a:ln>
                      </wps:spPr>
                      <wps:txbx>
                        <w:txbxContent>
                          <w:p w14:paraId="34C2BB99" w14:textId="77777777" w:rsidR="000623B0" w:rsidRDefault="000623B0" w:rsidP="00E74866">
                            <w:pPr>
                              <w:jc w:val="center"/>
                              <w:rPr>
                                <w:rFonts w:cstheme="minorHAnsi"/>
                                <w:b/>
                                <w:sz w:val="44"/>
                                <w:szCs w:val="40"/>
                              </w:rPr>
                            </w:pPr>
                            <w:r>
                              <w:rPr>
                                <w:rFonts w:cstheme="minorHAnsi"/>
                                <w:b/>
                                <w:sz w:val="44"/>
                                <w:szCs w:val="40"/>
                              </w:rPr>
                              <w:t>VERIFICACIÓN, CALIBRACIÓN Y MANTENIMIENTO A EQUIPOS DE MEDICIÓN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B5457" id="Cuadro de texto 7" o:spid="_x0000_s1030" type="#_x0000_t202" style="position:absolute;margin-left:388.05pt;margin-top:129.75pt;width:439.25pt;height:75.3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" stroked="f">
                <v:textbox>
                  <w:txbxContent>
                    <w:p w14:paraId="34C2BB99" w14:textId="77777777" w:rsidR="000623B0" w:rsidRDefault="000623B0" w:rsidP="00E74866">
                      <w:pPr>
                        <w:jc w:val="center"/>
                        <w:rPr>
                          <w:rFonts w:cstheme="minorHAnsi"/>
                          <w:b/>
                          <w:sz w:val="44"/>
                          <w:szCs w:val="40"/>
                        </w:rPr>
                      </w:pPr>
                      <w:r>
                        <w:rPr>
                          <w:rFonts w:cstheme="minorHAnsi"/>
                          <w:b/>
                          <w:sz w:val="44"/>
                          <w:szCs w:val="40"/>
                        </w:rPr>
                        <w:t>VERIFICACIÓN, CALIBRACIÓN Y MANTENIMIENTO A EQUIPOS DE MEDICIÓN</w:t>
                      </w:r>
                    </w:p>
                  </w:txbxContent>
                </v:textbox>
                <w10:wrap type="square" anchorx="margin"/>
              </v:shape>
            </w:pict>
          </mc:Fallback>
        </mc:AlternateContent>
      </w:r>
    </w:p>
    <w:p w14:paraId="4A7A12EA" w14:textId="2EB3781D" w:rsidR="00E74866" w:rsidRPr="000D1034" w:rsidRDefault="00E74866" w:rsidP="00E74866"/>
    <w:p w14:paraId="483478F8" w14:textId="77777777" w:rsidR="00E74866" w:rsidRPr="000D1034" w:rsidRDefault="00E74866" w:rsidP="00E74866">
      <w:pPr>
        <w:jc w:val="right"/>
      </w:pPr>
    </w:p>
    <w:p w14:paraId="20119365" w14:textId="62BD9619" w:rsidR="00E74866" w:rsidRPr="000D1034" w:rsidRDefault="00FD2680" w:rsidP="00E74866">
      <w:del w:id="15" w:author="KSASEA LAP01" w:date="2018-05-15T16:35:00Z">
        <w:r w:rsidRPr="0019271C" w:rsidDel="00D02195">
          <w:rPr>
            <w:noProof/>
            <w:lang w:eastAsia="es-MX"/>
          </w:rPr>
          <mc:AlternateContent>
            <mc:Choice Requires="wps">
              <w:drawing>
                <wp:anchor distT="45720" distB="45720" distL="114300" distR="114300" simplePos="0" relativeHeight="251667456" behindDoc="0" locked="0" layoutInCell="1" allowOverlap="1" wp14:anchorId="11EA6CFD" wp14:editId="4F716CA1">
                  <wp:simplePos x="0" y="0"/>
                  <wp:positionH relativeFrom="margin">
                    <wp:posOffset>233045</wp:posOffset>
                  </wp:positionH>
                  <wp:positionV relativeFrom="paragraph">
                    <wp:posOffset>1755775</wp:posOffset>
                  </wp:positionV>
                  <wp:extent cx="5177790" cy="457200"/>
                  <wp:effectExtent l="0" t="0" r="381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5B0FB0A6" w14:textId="77777777" w:rsidR="000623B0" w:rsidRPr="0006439B" w:rsidRDefault="000623B0" w:rsidP="00E74866">
                              <w:pPr>
                                <w:jc w:val="center"/>
                                <w:rPr>
                                  <w:rFonts w:cstheme="minorHAnsi"/>
                                  <w:b/>
                                  <w:sz w:val="40"/>
                                </w:rPr>
                              </w:pPr>
                              <w:r w:rsidRPr="0006439B">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A6CFD" id="Cuadro de texto 3" o:spid="_x0000_s1031" type="#_x0000_t202" style="position:absolute;margin-left:18.35pt;margin-top:138.25pt;width:407.7pt;height: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" stroked="f">
                  <v:textbox>
                    <w:txbxContent>
                      <w:p w14:paraId="5B0FB0A6" w14:textId="77777777" w:rsidR="000623B0" w:rsidRPr="0006439B" w:rsidRDefault="000623B0" w:rsidP="00E74866">
                        <w:pPr>
                          <w:jc w:val="center"/>
                          <w:rPr>
                            <w:rFonts w:cstheme="minorHAnsi"/>
                            <w:b/>
                            <w:sz w:val="40"/>
                          </w:rPr>
                        </w:pPr>
                        <w:r w:rsidRPr="0006439B">
                          <w:rPr>
                            <w:rFonts w:cstheme="minorHAnsi"/>
                            <w:b/>
                            <w:sz w:val="40"/>
                          </w:rPr>
                          <w:t>REVISIÓN Y APROBACIÓN</w:t>
                        </w:r>
                      </w:p>
                    </w:txbxContent>
                  </v:textbox>
                  <w10:wrap type="square" anchorx="margin"/>
                </v:shape>
              </w:pict>
            </mc:Fallback>
          </mc:AlternateContent>
        </w:r>
      </w:del>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E74866" w:rsidRPr="000D1034" w14:paraId="6A150A01" w14:textId="77777777" w:rsidTr="00E74866">
        <w:trPr>
          <w:trHeight w:val="310"/>
        </w:trPr>
        <w:tc>
          <w:tcPr>
            <w:tcW w:w="2753" w:type="dxa"/>
            <w:tcBorders>
              <w:top w:val="nil"/>
              <w:left w:val="nil"/>
              <w:bottom w:val="single" w:sz="4" w:space="0" w:color="auto"/>
              <w:right w:val="nil"/>
            </w:tcBorders>
            <w:hideMark/>
          </w:tcPr>
          <w:p w14:paraId="5D50403D" w14:textId="64850520" w:rsidR="00E74866" w:rsidRPr="000D1034" w:rsidRDefault="00D02195">
            <w:pPr>
              <w:rPr>
                <w:rFonts w:cstheme="minorHAnsi"/>
                <w:sz w:val="24"/>
              </w:rPr>
            </w:pPr>
            <w:ins w:id="16" w:author="KSASEA LAP01" w:date="2018-05-15T16:35:00Z">
              <w:r>
                <w:rPr>
                  <w:rFonts w:cstheme="minorHAnsi"/>
                  <w:sz w:val="24"/>
                </w:rPr>
                <w:t xml:space="preserve">Elaborado </w:t>
              </w:r>
            </w:ins>
            <w:del w:id="17" w:author="KSASEA LAP01" w:date="2018-05-15T16:35:00Z">
              <w:r w:rsidR="00E74866" w:rsidRPr="000D1034" w:rsidDel="00D02195">
                <w:rPr>
                  <w:rFonts w:cstheme="minorHAnsi"/>
                  <w:sz w:val="24"/>
                  <w:rPrChange w:id="18" w:author="Segurida-Higiene 1" w:date="2018-04-19T08:59:00Z">
                    <w:rPr>
                      <w:rFonts w:cstheme="minorHAnsi"/>
                      <w:sz w:val="24"/>
                      <w:highlight w:val="yellow"/>
                    </w:rPr>
                  </w:rPrChange>
                </w:rPr>
                <w:delText xml:space="preserve">Revisado </w:delText>
              </w:r>
            </w:del>
            <w:r w:rsidR="00E74866" w:rsidRPr="000D1034">
              <w:rPr>
                <w:rFonts w:cstheme="minorHAnsi"/>
                <w:sz w:val="24"/>
                <w:rPrChange w:id="19" w:author="Segurida-Higiene 1" w:date="2018-04-19T08:59:00Z">
                  <w:rPr>
                    <w:rFonts w:cstheme="minorHAnsi"/>
                    <w:sz w:val="24"/>
                    <w:highlight w:val="yellow"/>
                  </w:rPr>
                </w:rPrChange>
              </w:rPr>
              <w:t>por:</w:t>
            </w:r>
          </w:p>
        </w:tc>
        <w:tc>
          <w:tcPr>
            <w:tcW w:w="1843" w:type="dxa"/>
            <w:tcBorders>
              <w:top w:val="nil"/>
              <w:left w:val="nil"/>
              <w:bottom w:val="single" w:sz="4" w:space="0" w:color="auto"/>
              <w:right w:val="nil"/>
            </w:tcBorders>
          </w:tcPr>
          <w:p w14:paraId="6ABD46FD" w14:textId="77777777" w:rsidR="00E74866" w:rsidRPr="000D1034" w:rsidRDefault="00E74866">
            <w:pPr>
              <w:rPr>
                <w:rFonts w:cstheme="minorHAnsi"/>
                <w:sz w:val="24"/>
              </w:rPr>
            </w:pPr>
          </w:p>
        </w:tc>
        <w:tc>
          <w:tcPr>
            <w:tcW w:w="1911" w:type="dxa"/>
            <w:tcBorders>
              <w:top w:val="nil"/>
              <w:left w:val="nil"/>
              <w:bottom w:val="single" w:sz="4" w:space="0" w:color="auto"/>
              <w:right w:val="nil"/>
            </w:tcBorders>
          </w:tcPr>
          <w:p w14:paraId="7A594826" w14:textId="77777777" w:rsidR="00E74866" w:rsidRPr="000D1034" w:rsidRDefault="00E74866">
            <w:pPr>
              <w:rPr>
                <w:rFonts w:cstheme="minorHAnsi"/>
                <w:sz w:val="24"/>
              </w:rPr>
            </w:pPr>
          </w:p>
        </w:tc>
        <w:tc>
          <w:tcPr>
            <w:tcW w:w="2169" w:type="dxa"/>
            <w:tcBorders>
              <w:top w:val="nil"/>
              <w:left w:val="nil"/>
              <w:bottom w:val="single" w:sz="4" w:space="0" w:color="auto"/>
              <w:right w:val="nil"/>
            </w:tcBorders>
          </w:tcPr>
          <w:p w14:paraId="4E31DDC1" w14:textId="77777777" w:rsidR="00E74866" w:rsidRPr="000D1034" w:rsidRDefault="00E74866">
            <w:pPr>
              <w:rPr>
                <w:rFonts w:cstheme="minorHAnsi"/>
                <w:sz w:val="24"/>
              </w:rPr>
            </w:pPr>
          </w:p>
        </w:tc>
      </w:tr>
      <w:tr w:rsidR="00E74866" w:rsidRPr="000D1034" w14:paraId="7D50BD11" w14:textId="77777777" w:rsidTr="00E74866">
        <w:trPr>
          <w:trHeight w:val="291"/>
        </w:trPr>
        <w:tc>
          <w:tcPr>
            <w:tcW w:w="2753" w:type="dxa"/>
            <w:tcBorders>
              <w:top w:val="single" w:sz="4" w:space="0" w:color="auto"/>
              <w:left w:val="single" w:sz="4" w:space="0" w:color="auto"/>
              <w:bottom w:val="single" w:sz="4" w:space="0" w:color="auto"/>
              <w:right w:val="single" w:sz="4" w:space="0" w:color="auto"/>
            </w:tcBorders>
            <w:hideMark/>
          </w:tcPr>
          <w:p w14:paraId="442DC0D9" w14:textId="77777777" w:rsidR="00E74866" w:rsidRPr="000D1034" w:rsidRDefault="00E74866">
            <w:pPr>
              <w:jc w:val="center"/>
              <w:rPr>
                <w:rFonts w:cstheme="minorHAnsi"/>
                <w:sz w:val="24"/>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2A4C21AB" w14:textId="77777777" w:rsidR="00E74866" w:rsidRPr="000D1034" w:rsidRDefault="00E74866">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45B478FC" w14:textId="77777777" w:rsidR="00E74866" w:rsidRPr="000D1034" w:rsidRDefault="00E74866">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3792298C" w14:textId="77777777" w:rsidR="00E74866" w:rsidRPr="000D1034" w:rsidRDefault="00E74866">
            <w:pPr>
              <w:jc w:val="center"/>
              <w:rPr>
                <w:rFonts w:cstheme="minorHAnsi"/>
                <w:sz w:val="24"/>
              </w:rPr>
            </w:pPr>
            <w:r w:rsidRPr="000D1034">
              <w:rPr>
                <w:rFonts w:cstheme="minorHAnsi"/>
                <w:sz w:val="24"/>
              </w:rPr>
              <w:t>Firma</w:t>
            </w:r>
          </w:p>
        </w:tc>
      </w:tr>
      <w:tr w:rsidR="00E74866" w:rsidRPr="000D1034" w14:paraId="116766B7" w14:textId="77777777" w:rsidTr="00FD2680">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1D7233E2" w14:textId="75BFCF91" w:rsidR="00E74866" w:rsidRPr="000D1034" w:rsidRDefault="00C32EF3" w:rsidP="00C32EF3">
            <w:pPr>
              <w:jc w:val="center"/>
              <w:rPr>
                <w:rFonts w:cstheme="minorHAnsi"/>
                <w:sz w:val="24"/>
              </w:rPr>
            </w:pPr>
            <w:r w:rsidRPr="000D1034">
              <w:rPr>
                <w:rFonts w:cstheme="minorHAnsi"/>
              </w:rPr>
              <w:t>SANDRA LICONA. </w:t>
            </w:r>
          </w:p>
        </w:tc>
        <w:tc>
          <w:tcPr>
            <w:tcW w:w="1843" w:type="dxa"/>
            <w:tcBorders>
              <w:top w:val="single" w:sz="4" w:space="0" w:color="auto"/>
              <w:left w:val="single" w:sz="4" w:space="0" w:color="auto"/>
              <w:bottom w:val="single" w:sz="4" w:space="0" w:color="auto"/>
              <w:right w:val="single" w:sz="4" w:space="0" w:color="auto"/>
            </w:tcBorders>
            <w:vAlign w:val="center"/>
          </w:tcPr>
          <w:p w14:paraId="413D1E92" w14:textId="1C989C26" w:rsidR="00E74866" w:rsidRPr="000D1034" w:rsidRDefault="00C32EF3" w:rsidP="00C32EF3">
            <w:pPr>
              <w:jc w:val="center"/>
              <w:rPr>
                <w:rFonts w:cstheme="minorHAnsi"/>
                <w:sz w:val="24"/>
              </w:rPr>
            </w:pPr>
            <w:r w:rsidRPr="000D1034">
              <w:rPr>
                <w:rFonts w:cstheme="minorHAnsi"/>
              </w:rPr>
              <w:t>Representante T?cnico.</w:t>
            </w:r>
          </w:p>
        </w:tc>
        <w:tc>
          <w:tcPr>
            <w:tcW w:w="1911" w:type="dxa"/>
            <w:tcBorders>
              <w:top w:val="single" w:sz="4" w:space="0" w:color="auto"/>
              <w:left w:val="single" w:sz="4" w:space="0" w:color="auto"/>
              <w:bottom w:val="single" w:sz="4" w:space="0" w:color="auto"/>
              <w:right w:val="single" w:sz="4" w:space="0" w:color="auto"/>
            </w:tcBorders>
            <w:vAlign w:val="center"/>
          </w:tcPr>
          <w:p w14:paraId="60CAAD17" w14:textId="77777777" w:rsidR="00E74866" w:rsidRPr="000D1034" w:rsidRDefault="00E74866" w:rsidP="00FD2680">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5A5F3454" w14:textId="77777777" w:rsidR="00E74866" w:rsidRPr="000D1034" w:rsidRDefault="00E74866" w:rsidP="00FD2680">
            <w:pPr>
              <w:rPr>
                <w:rFonts w:cstheme="minorHAnsi"/>
                <w:sz w:val="24"/>
              </w:rPr>
            </w:pPr>
          </w:p>
        </w:tc>
      </w:tr>
      <w:tr w:rsidR="00E74866" w:rsidRPr="000D1034" w14:paraId="1F690B9C" w14:textId="77777777" w:rsidTr="00E74866">
        <w:trPr>
          <w:trHeight w:val="310"/>
        </w:trPr>
        <w:tc>
          <w:tcPr>
            <w:tcW w:w="2753" w:type="dxa"/>
            <w:tcBorders>
              <w:top w:val="nil"/>
              <w:left w:val="nil"/>
              <w:bottom w:val="single" w:sz="4" w:space="0" w:color="auto"/>
              <w:right w:val="nil"/>
            </w:tcBorders>
          </w:tcPr>
          <w:p w14:paraId="46DC390C" w14:textId="77777777" w:rsidR="00E74866" w:rsidRPr="000D1034" w:rsidRDefault="00E74866">
            <w:pPr>
              <w:rPr>
                <w:rFonts w:cstheme="minorHAnsi"/>
                <w:sz w:val="24"/>
                <w:rPrChange w:id="20" w:author="Segurida-Higiene 1" w:date="2018-04-19T08:59:00Z">
                  <w:rPr>
                    <w:rFonts w:cstheme="minorHAnsi"/>
                    <w:sz w:val="24"/>
                    <w:highlight w:val="yellow"/>
                  </w:rPr>
                </w:rPrChange>
              </w:rPr>
            </w:pPr>
          </w:p>
          <w:p w14:paraId="09854E8A" w14:textId="77777777" w:rsidR="00E74866" w:rsidRPr="000D1034" w:rsidRDefault="00E74866">
            <w:pPr>
              <w:rPr>
                <w:rFonts w:cstheme="minorHAnsi"/>
                <w:sz w:val="24"/>
                <w:rPrChange w:id="21" w:author="Segurida-Higiene 1" w:date="2018-04-19T08:59:00Z">
                  <w:rPr>
                    <w:rFonts w:cstheme="minorHAnsi"/>
                    <w:sz w:val="24"/>
                    <w:highlight w:val="yellow"/>
                  </w:rPr>
                </w:rPrChange>
              </w:rPr>
            </w:pPr>
          </w:p>
          <w:p w14:paraId="5A22BB0E" w14:textId="77777777" w:rsidR="00E74866" w:rsidRPr="000D1034" w:rsidRDefault="00E74866">
            <w:pPr>
              <w:rPr>
                <w:rFonts w:cstheme="minorHAnsi"/>
                <w:sz w:val="24"/>
                <w:rPrChange w:id="22" w:author="Segurida-Higiene 1" w:date="2018-04-19T08:59:00Z">
                  <w:rPr>
                    <w:rFonts w:cstheme="minorHAnsi"/>
                    <w:sz w:val="24"/>
                    <w:highlight w:val="yellow"/>
                  </w:rPr>
                </w:rPrChange>
              </w:rPr>
            </w:pPr>
          </w:p>
          <w:p w14:paraId="016EE766" w14:textId="77777777" w:rsidR="00E74866" w:rsidRPr="000D1034" w:rsidRDefault="00E74866">
            <w:pPr>
              <w:rPr>
                <w:rFonts w:cstheme="minorHAnsi"/>
                <w:sz w:val="24"/>
                <w:rPrChange w:id="23" w:author="Segurida-Higiene 1" w:date="2018-04-19T08:59:00Z">
                  <w:rPr>
                    <w:rFonts w:cstheme="minorHAnsi"/>
                    <w:sz w:val="24"/>
                    <w:highlight w:val="yellow"/>
                  </w:rPr>
                </w:rPrChange>
              </w:rPr>
            </w:pPr>
          </w:p>
          <w:p w14:paraId="16AFE955" w14:textId="50017F7F" w:rsidR="00E74866" w:rsidRPr="000D1034" w:rsidRDefault="00D02195">
            <w:pPr>
              <w:rPr>
                <w:rFonts w:cstheme="minorHAnsi"/>
                <w:sz w:val="24"/>
                <w:rPrChange w:id="24" w:author="Segurida-Higiene 1" w:date="2018-04-19T08:59:00Z">
                  <w:rPr>
                    <w:rFonts w:cstheme="minorHAnsi"/>
                    <w:sz w:val="24"/>
                    <w:highlight w:val="yellow"/>
                  </w:rPr>
                </w:rPrChange>
              </w:rPr>
            </w:pPr>
            <w:ins w:id="25" w:author="KSASEA LAP01" w:date="2018-05-15T16:35:00Z">
              <w:r w:rsidRPr="00736D18">
                <w:rPr>
                  <w:rFonts w:cstheme="minorHAnsi"/>
                  <w:sz w:val="24"/>
                </w:rPr>
                <w:t>Revisado</w:t>
              </w:r>
              <w:r w:rsidRPr="000D1034">
                <w:rPr>
                  <w:rFonts w:cstheme="minorHAnsi"/>
                  <w:sz w:val="24"/>
                </w:rPr>
                <w:t xml:space="preserve"> </w:t>
              </w:r>
              <w:r>
                <w:rPr>
                  <w:rFonts w:cstheme="minorHAnsi"/>
                  <w:sz w:val="24"/>
                </w:rPr>
                <w:t xml:space="preserve">y </w:t>
              </w:r>
            </w:ins>
            <w:r w:rsidR="00E74866" w:rsidRPr="000D1034">
              <w:rPr>
                <w:rFonts w:cstheme="minorHAnsi"/>
                <w:sz w:val="24"/>
                <w:rPrChange w:id="26" w:author="Segurida-Higiene 1" w:date="2018-04-19T08:59:00Z">
                  <w:rPr>
                    <w:rFonts w:cstheme="minorHAnsi"/>
                    <w:sz w:val="24"/>
                    <w:highlight w:val="yellow"/>
                  </w:rPr>
                </w:rPrChange>
              </w:rPr>
              <w:t>Aprobado por:</w:t>
            </w:r>
          </w:p>
        </w:tc>
        <w:tc>
          <w:tcPr>
            <w:tcW w:w="1843" w:type="dxa"/>
            <w:tcBorders>
              <w:top w:val="nil"/>
              <w:left w:val="nil"/>
              <w:bottom w:val="single" w:sz="4" w:space="0" w:color="auto"/>
              <w:right w:val="nil"/>
            </w:tcBorders>
          </w:tcPr>
          <w:p w14:paraId="75971AF9" w14:textId="77777777" w:rsidR="00E74866" w:rsidRPr="000D1034" w:rsidRDefault="00E74866">
            <w:pPr>
              <w:rPr>
                <w:rFonts w:cstheme="minorHAnsi"/>
                <w:sz w:val="24"/>
              </w:rPr>
            </w:pPr>
          </w:p>
        </w:tc>
        <w:tc>
          <w:tcPr>
            <w:tcW w:w="1911" w:type="dxa"/>
            <w:tcBorders>
              <w:top w:val="nil"/>
              <w:left w:val="nil"/>
              <w:bottom w:val="single" w:sz="4" w:space="0" w:color="auto"/>
              <w:right w:val="nil"/>
            </w:tcBorders>
          </w:tcPr>
          <w:p w14:paraId="40F2B788" w14:textId="77777777" w:rsidR="00E74866" w:rsidRPr="000D1034" w:rsidRDefault="00E74866">
            <w:pPr>
              <w:rPr>
                <w:rFonts w:cstheme="minorHAnsi"/>
                <w:sz w:val="24"/>
              </w:rPr>
            </w:pPr>
          </w:p>
        </w:tc>
        <w:tc>
          <w:tcPr>
            <w:tcW w:w="2169" w:type="dxa"/>
            <w:tcBorders>
              <w:top w:val="nil"/>
              <w:left w:val="nil"/>
              <w:bottom w:val="single" w:sz="4" w:space="0" w:color="auto"/>
              <w:right w:val="nil"/>
            </w:tcBorders>
          </w:tcPr>
          <w:p w14:paraId="3A77C262" w14:textId="77777777" w:rsidR="00E74866" w:rsidRPr="000D1034" w:rsidRDefault="00E74866">
            <w:pPr>
              <w:rPr>
                <w:rFonts w:cstheme="minorHAnsi"/>
                <w:sz w:val="24"/>
              </w:rPr>
            </w:pPr>
          </w:p>
        </w:tc>
      </w:tr>
      <w:tr w:rsidR="00E74866" w:rsidRPr="000D1034" w14:paraId="6B739D6B" w14:textId="77777777" w:rsidTr="00E74866">
        <w:trPr>
          <w:trHeight w:val="291"/>
        </w:trPr>
        <w:tc>
          <w:tcPr>
            <w:tcW w:w="2753" w:type="dxa"/>
            <w:tcBorders>
              <w:top w:val="single" w:sz="4" w:space="0" w:color="auto"/>
              <w:left w:val="single" w:sz="4" w:space="0" w:color="auto"/>
              <w:bottom w:val="single" w:sz="4" w:space="0" w:color="auto"/>
              <w:right w:val="single" w:sz="4" w:space="0" w:color="auto"/>
            </w:tcBorders>
            <w:hideMark/>
          </w:tcPr>
          <w:p w14:paraId="1BEF29A1" w14:textId="77777777" w:rsidR="00E74866" w:rsidRPr="000D1034" w:rsidRDefault="00E74866">
            <w:pPr>
              <w:jc w:val="center"/>
              <w:rPr>
                <w:rFonts w:cstheme="minorHAnsi"/>
                <w:sz w:val="24"/>
                <w:rPrChange w:id="27" w:author="Segurida-Higiene 1" w:date="2018-04-19T08:59:00Z">
                  <w:rPr>
                    <w:rFonts w:cstheme="minorHAnsi"/>
                    <w:sz w:val="24"/>
                    <w:highlight w:val="yellow"/>
                  </w:rPr>
                </w:rPrChange>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411CC3AE" w14:textId="77777777" w:rsidR="00E74866" w:rsidRPr="000D1034" w:rsidRDefault="00E74866">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078BBAEA" w14:textId="77777777" w:rsidR="00E74866" w:rsidRPr="000D1034" w:rsidRDefault="00E74866">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168E482D" w14:textId="77777777" w:rsidR="00E74866" w:rsidRPr="000D1034" w:rsidRDefault="00E74866">
            <w:pPr>
              <w:jc w:val="center"/>
              <w:rPr>
                <w:rFonts w:cstheme="minorHAnsi"/>
                <w:sz w:val="24"/>
              </w:rPr>
            </w:pPr>
            <w:r w:rsidRPr="000D1034">
              <w:rPr>
                <w:rFonts w:cstheme="minorHAnsi"/>
                <w:sz w:val="24"/>
              </w:rPr>
              <w:t>Firma</w:t>
            </w:r>
          </w:p>
        </w:tc>
      </w:tr>
      <w:tr w:rsidR="00E74866" w:rsidRPr="000D1034" w14:paraId="76877D42" w14:textId="77777777" w:rsidTr="00FD2680">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4D6AFF1E" w14:textId="30DC50A5" w:rsidR="00E74866" w:rsidRPr="000D1034" w:rsidRDefault="00C32EF3" w:rsidP="00C32EF3">
            <w:pPr>
              <w:jc w:val="center"/>
              <w:rPr>
                <w:rFonts w:cstheme="minorHAnsi"/>
                <w:sz w:val="24"/>
              </w:rPr>
            </w:pPr>
            <w:r w:rsidRPr="000D1034">
              <w:rPr>
                <w:rFonts w:cstheme="minorHAnsi"/>
              </w:rPr>
              <w:t>MARLENI N?JERA G?MEZ.</w:t>
            </w:r>
          </w:p>
        </w:tc>
        <w:tc>
          <w:tcPr>
            <w:tcW w:w="1843" w:type="dxa"/>
            <w:tcBorders>
              <w:top w:val="single" w:sz="4" w:space="0" w:color="auto"/>
              <w:left w:val="single" w:sz="4" w:space="0" w:color="auto"/>
              <w:bottom w:val="single" w:sz="4" w:space="0" w:color="auto"/>
              <w:right w:val="single" w:sz="4" w:space="0" w:color="auto"/>
            </w:tcBorders>
            <w:vAlign w:val="center"/>
          </w:tcPr>
          <w:p w14:paraId="1CC9F572" w14:textId="3F1B67ED" w:rsidR="00E74866" w:rsidRPr="000D1034" w:rsidRDefault="00C32EF3" w:rsidP="00C32EF3">
            <w:pPr>
              <w:jc w:val="center"/>
              <w:rPr>
                <w:rFonts w:cstheme="minorHAnsi"/>
                <w:sz w:val="24"/>
              </w:rPr>
            </w:pPr>
            <w:r w:rsidRPr="000D1034">
              <w:rPr>
                <w:rFonts w:cstheme="minorHAnsi"/>
              </w:rPr>
              <w:t>Alta Direcci?n. </w:t>
            </w:r>
          </w:p>
        </w:tc>
        <w:tc>
          <w:tcPr>
            <w:tcW w:w="1911" w:type="dxa"/>
            <w:tcBorders>
              <w:top w:val="single" w:sz="4" w:space="0" w:color="auto"/>
              <w:left w:val="single" w:sz="4" w:space="0" w:color="auto"/>
              <w:bottom w:val="single" w:sz="4" w:space="0" w:color="auto"/>
              <w:right w:val="single" w:sz="4" w:space="0" w:color="auto"/>
            </w:tcBorders>
            <w:vAlign w:val="center"/>
          </w:tcPr>
          <w:p w14:paraId="0AD9DE33" w14:textId="77777777" w:rsidR="00E74866" w:rsidRPr="000D1034" w:rsidRDefault="00E74866" w:rsidP="00FD2680">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632DFE73" w14:textId="77777777" w:rsidR="00E74866" w:rsidRPr="000D1034" w:rsidRDefault="00E74866" w:rsidP="00FD2680">
            <w:pPr>
              <w:rPr>
                <w:rFonts w:cstheme="minorHAnsi"/>
                <w:sz w:val="24"/>
              </w:rPr>
            </w:pPr>
          </w:p>
        </w:tc>
      </w:tr>
    </w:tbl>
    <w:p w14:paraId="46DD3401" w14:textId="77777777" w:rsidR="00E74866" w:rsidRPr="000D1034" w:rsidRDefault="00E74866" w:rsidP="00E74866"/>
    <w:p w14:paraId="2F20DAEA" w14:textId="77777777" w:rsidR="00E74866" w:rsidRPr="000D1034" w:rsidRDefault="00E74866" w:rsidP="00E74866"/>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E74866" w:rsidRPr="000D1034" w14:paraId="61FF7779" w14:textId="77777777" w:rsidTr="00E74866">
        <w:trPr>
          <w:trHeight w:val="289"/>
        </w:trPr>
        <w:tc>
          <w:tcPr>
            <w:tcW w:w="4038" w:type="dxa"/>
            <w:hideMark/>
          </w:tcPr>
          <w:p w14:paraId="1A7B009A" w14:textId="05802D42" w:rsidR="00E74866" w:rsidRPr="000D1034" w:rsidRDefault="00E74866">
            <w:pPr>
              <w:rPr>
                <w:rFonts w:cstheme="minorHAnsi"/>
                <w:sz w:val="24"/>
                <w:rPrChange w:id="28" w:author="Segurida-Higiene 1" w:date="2018-04-19T08:59:00Z">
                  <w:rPr>
                    <w:rFonts w:cstheme="minorHAnsi"/>
                    <w:sz w:val="24"/>
                    <w:highlight w:val="yellow"/>
                  </w:rPr>
                </w:rPrChange>
              </w:rPr>
            </w:pPr>
            <w:r w:rsidRPr="000D1034">
              <w:rPr>
                <w:rFonts w:cstheme="minorHAnsi"/>
                <w:sz w:val="24"/>
                <w:rPrChange w:id="29" w:author="Segurida-Higiene 1" w:date="2018-04-19T08:59:00Z">
                  <w:rPr>
                    <w:rFonts w:cstheme="minorHAnsi"/>
                    <w:sz w:val="24"/>
                    <w:highlight w:val="yellow"/>
                  </w:rPr>
                </w:rPrChange>
              </w:rPr>
              <w:t>Fecha de Publicación</w:t>
            </w:r>
            <w:r w:rsidR="00FD2680" w:rsidRPr="000D1034">
              <w:rPr>
                <w:rFonts w:cstheme="minorHAnsi"/>
                <w:sz w:val="24"/>
                <w:rPrChange w:id="30" w:author="Segurida-Higiene 1" w:date="2018-04-19T08:59:00Z">
                  <w:rPr>
                    <w:rFonts w:cstheme="minorHAnsi"/>
                    <w:sz w:val="24"/>
                    <w:highlight w:val="yellow"/>
                  </w:rPr>
                </w:rPrChange>
              </w:rPr>
              <w:t>:</w:t>
            </w:r>
            <w:r w:rsidR="00C32EF3" w:rsidRPr="000D1034">
              <w:rPr>
                <w:rFonts w:cstheme="minorHAnsi"/>
                <w:sz w:val="24"/>
                <w:rPrChange w:id="31" w:author="Segurida-Higiene 1" w:date="2018-04-19T08:59:00Z">
                  <w:rPr>
                    <w:rFonts w:cstheme="minorHAnsi"/>
                    <w:sz w:val="24"/>
                    <w:highlight w:val="yellow"/>
                  </w:rPr>
                </w:rPrChange>
              </w:rPr>
              <w:t xml:space="preserve"> </w:t>
            </w:r>
            <w:r w:rsidR="00C32EF3" w:rsidRPr="000D1034">
              <w:rPr>
                <w:rFonts w:cstheme="minorHAnsi"/>
              </w:rPr>
              <w:t>JUNIO 2018.</w:t>
            </w:r>
          </w:p>
        </w:tc>
        <w:tc>
          <w:tcPr>
            <w:tcW w:w="4038" w:type="dxa"/>
          </w:tcPr>
          <w:p w14:paraId="7BD2D342" w14:textId="77777777" w:rsidR="00E74866" w:rsidRPr="000D1034" w:rsidRDefault="00E74866">
            <w:pPr>
              <w:rPr>
                <w:rFonts w:cstheme="minorHAnsi"/>
                <w:rPrChange w:id="32" w:author="Segurida-Higiene 1" w:date="2018-04-19T08:59:00Z">
                  <w:rPr>
                    <w:rFonts w:cstheme="minorHAnsi"/>
                    <w:highlight w:val="yellow"/>
                  </w:rPr>
                </w:rPrChange>
              </w:rPr>
            </w:pPr>
          </w:p>
        </w:tc>
      </w:tr>
      <w:tr w:rsidR="00E74866" w:rsidRPr="000D1034" w14:paraId="606A7E2B" w14:textId="77777777" w:rsidTr="00E74866">
        <w:trPr>
          <w:trHeight w:val="271"/>
        </w:trPr>
        <w:tc>
          <w:tcPr>
            <w:tcW w:w="4038" w:type="dxa"/>
            <w:hideMark/>
          </w:tcPr>
          <w:p w14:paraId="20973766" w14:textId="4FF02276" w:rsidR="00E74866" w:rsidRPr="000D1034" w:rsidRDefault="00E74866">
            <w:pPr>
              <w:rPr>
                <w:rFonts w:cstheme="minorHAnsi"/>
                <w:sz w:val="24"/>
                <w:rPrChange w:id="33" w:author="Segurida-Higiene 1" w:date="2018-04-19T08:59:00Z">
                  <w:rPr>
                    <w:rFonts w:cstheme="minorHAnsi"/>
                    <w:sz w:val="24"/>
                    <w:highlight w:val="yellow"/>
                  </w:rPr>
                </w:rPrChange>
              </w:rPr>
            </w:pPr>
            <w:r w:rsidRPr="000D1034">
              <w:rPr>
                <w:rFonts w:cstheme="minorHAnsi"/>
                <w:sz w:val="24"/>
                <w:rPrChange w:id="34" w:author="Segurida-Higiene 1" w:date="2018-04-19T08:59:00Z">
                  <w:rPr>
                    <w:rFonts w:cstheme="minorHAnsi"/>
                    <w:sz w:val="24"/>
                    <w:highlight w:val="yellow"/>
                  </w:rPr>
                </w:rPrChange>
              </w:rPr>
              <w:t>Vigencia</w:t>
            </w:r>
            <w:r w:rsidR="00FD2680" w:rsidRPr="000D1034">
              <w:rPr>
                <w:rFonts w:cstheme="minorHAnsi"/>
                <w:sz w:val="24"/>
                <w:rPrChange w:id="35" w:author="Segurida-Higiene 1" w:date="2018-04-19T08:59:00Z">
                  <w:rPr>
                    <w:rFonts w:cstheme="minorHAnsi"/>
                    <w:sz w:val="24"/>
                    <w:highlight w:val="yellow"/>
                  </w:rPr>
                </w:rPrChange>
              </w:rPr>
              <w:t>:</w:t>
            </w:r>
            <w:r w:rsidR="00C32EF3" w:rsidRPr="000D1034">
              <w:rPr>
                <w:rFonts w:cstheme="minorHAnsi"/>
              </w:rPr>
              <w:t>JUNIO 2018 - JUNIO 2020.</w:t>
            </w:r>
          </w:p>
        </w:tc>
        <w:tc>
          <w:tcPr>
            <w:tcW w:w="4038" w:type="dxa"/>
          </w:tcPr>
          <w:p w14:paraId="643500BF" w14:textId="77777777" w:rsidR="00E74866" w:rsidRPr="000D1034" w:rsidRDefault="00E74866">
            <w:pPr>
              <w:rPr>
                <w:rFonts w:cstheme="minorHAnsi"/>
                <w:rPrChange w:id="36" w:author="Segurida-Higiene 1" w:date="2018-04-19T08:59:00Z">
                  <w:rPr>
                    <w:rFonts w:cstheme="minorHAnsi"/>
                    <w:highlight w:val="yellow"/>
                  </w:rPr>
                </w:rPrChange>
              </w:rPr>
            </w:pPr>
          </w:p>
        </w:tc>
      </w:tr>
      <w:tr w:rsidR="00E74866" w:rsidRPr="000D1034" w14:paraId="63719730" w14:textId="77777777" w:rsidTr="00E74866">
        <w:trPr>
          <w:trHeight w:val="289"/>
        </w:trPr>
        <w:tc>
          <w:tcPr>
            <w:tcW w:w="4038" w:type="dxa"/>
            <w:hideMark/>
          </w:tcPr>
          <w:p w14:paraId="395AACB3" w14:textId="77777777" w:rsidR="00E74866" w:rsidRPr="000D1034" w:rsidRDefault="00E74866">
            <w:pPr>
              <w:rPr>
                <w:rFonts w:cstheme="minorHAnsi"/>
                <w:sz w:val="24"/>
              </w:rPr>
            </w:pPr>
            <w:r w:rsidRPr="000D1034">
              <w:rPr>
                <w:rFonts w:cstheme="minorHAnsi"/>
                <w:sz w:val="24"/>
              </w:rPr>
              <w:t>Revisión</w:t>
            </w:r>
            <w:r w:rsidR="00014AC0" w:rsidRPr="000D1034">
              <w:rPr>
                <w:rFonts w:cstheme="minorHAnsi"/>
                <w:sz w:val="24"/>
              </w:rPr>
              <w:t>: 1</w:t>
            </w:r>
          </w:p>
          <w:p w14:paraId="66A02172" w14:textId="77777777" w:rsidR="00FD2680" w:rsidRPr="000D1034" w:rsidRDefault="00FD2680">
            <w:pPr>
              <w:rPr>
                <w:rFonts w:cstheme="minorHAnsi"/>
                <w:sz w:val="24"/>
              </w:rPr>
            </w:pPr>
          </w:p>
          <w:p w14:paraId="70772F34" w14:textId="01920C3B" w:rsidR="00FD2680" w:rsidRPr="000D1034" w:rsidRDefault="00FD2680">
            <w:pPr>
              <w:rPr>
                <w:rFonts w:cstheme="minorHAnsi"/>
                <w:sz w:val="24"/>
              </w:rPr>
            </w:pPr>
          </w:p>
        </w:tc>
        <w:tc>
          <w:tcPr>
            <w:tcW w:w="4038" w:type="dxa"/>
          </w:tcPr>
          <w:p w14:paraId="275ADA33" w14:textId="77777777" w:rsidR="00E74866" w:rsidRPr="000D1034" w:rsidRDefault="00E74866">
            <w:pPr>
              <w:rPr>
                <w:rFonts w:cstheme="minorHAnsi"/>
              </w:rPr>
            </w:pPr>
          </w:p>
        </w:tc>
      </w:tr>
    </w:tbl>
    <w:p w14:paraId="17C20347" w14:textId="77777777" w:rsidR="00E74866" w:rsidRPr="000D1034" w:rsidRDefault="00E74866" w:rsidP="00E74866"/>
    <w:p w14:paraId="0904716B" w14:textId="77777777" w:rsidR="00E74866" w:rsidRPr="000D1034" w:rsidRDefault="00E74866" w:rsidP="00E74866"/>
    <w:tbl>
      <w:tblPr>
        <w:tblStyle w:val="Tablaconcuadrcula"/>
        <w:tblW w:w="9645" w:type="dxa"/>
        <w:tblInd w:w="-43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8"/>
        <w:gridCol w:w="3326"/>
        <w:gridCol w:w="3061"/>
        <w:tblGridChange w:id="37">
          <w:tblGrid>
            <w:gridCol w:w="862"/>
            <w:gridCol w:w="2396"/>
            <w:gridCol w:w="3326"/>
            <w:gridCol w:w="3061"/>
            <w:gridCol w:w="862"/>
          </w:tblGrid>
        </w:tblGridChange>
      </w:tblGrid>
      <w:tr w:rsidR="00E74866" w:rsidRPr="000D1034" w14:paraId="65C07175" w14:textId="77777777" w:rsidTr="00D46A18">
        <w:trPr>
          <w:trHeight w:val="333"/>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A7FD94F" w14:textId="1BEF2B0D" w:rsidR="00E74866" w:rsidRPr="000D1034" w:rsidRDefault="00E74866">
            <w:pPr>
              <w:jc w:val="both"/>
              <w:rPr>
                <w:rFonts w:cstheme="minorHAnsi"/>
                <w:b/>
                <w:sz w:val="24"/>
              </w:rPr>
            </w:pPr>
            <w:r w:rsidRPr="000D1034">
              <w:rPr>
                <w:rFonts w:cstheme="minorHAnsi"/>
                <w:b/>
                <w:sz w:val="24"/>
              </w:rPr>
              <w:lastRenderedPageBreak/>
              <w:t xml:space="preserve">Nombre del proceso: </w:t>
            </w:r>
            <w:r w:rsidRPr="000D1034">
              <w:rPr>
                <w:rFonts w:cstheme="minorHAnsi"/>
                <w:sz w:val="24"/>
              </w:rPr>
              <w:t>Verificación de equipos empleados en la medición, desempeño y monitoreo de los procesos</w:t>
            </w:r>
            <w:r w:rsidR="0006439B" w:rsidRPr="000D1034">
              <w:rPr>
                <w:rFonts w:cstheme="minorHAnsi"/>
                <w:sz w:val="24"/>
              </w:rPr>
              <w:t>.</w:t>
            </w:r>
          </w:p>
        </w:tc>
      </w:tr>
      <w:tr w:rsidR="00E74866" w:rsidRPr="000D1034" w14:paraId="3ED36D87" w14:textId="77777777" w:rsidTr="00D46A18">
        <w:trPr>
          <w:trHeight w:val="312"/>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2CD7377" w14:textId="77777777" w:rsidR="00E74866" w:rsidRPr="000D1034" w:rsidRDefault="00E74866">
            <w:pPr>
              <w:jc w:val="center"/>
              <w:rPr>
                <w:rFonts w:cstheme="minorHAnsi"/>
                <w:sz w:val="24"/>
              </w:rPr>
            </w:pPr>
            <w:r w:rsidRPr="000D1034">
              <w:rPr>
                <w:rFonts w:cstheme="minorHAnsi"/>
                <w:b/>
                <w:sz w:val="24"/>
              </w:rPr>
              <w:t>OBJETIVO</w:t>
            </w:r>
            <w:r w:rsidRPr="000D1034">
              <w:rPr>
                <w:rFonts w:cstheme="minorHAnsi"/>
                <w:sz w:val="24"/>
              </w:rPr>
              <w:t xml:space="preserve">: </w:t>
            </w:r>
          </w:p>
        </w:tc>
      </w:tr>
      <w:tr w:rsidR="00E74866" w:rsidRPr="000D1034" w14:paraId="1E1A6379" w14:textId="77777777" w:rsidTr="00D46A18">
        <w:trPr>
          <w:trHeight w:val="333"/>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1DB0F4" w14:textId="77777777" w:rsidR="00E74866" w:rsidRPr="000D1034" w:rsidRDefault="00E74866">
            <w:pPr>
              <w:jc w:val="both"/>
              <w:rPr>
                <w:rFonts w:cstheme="minorHAnsi"/>
                <w:sz w:val="24"/>
              </w:rPr>
            </w:pPr>
            <w:r w:rsidRPr="000D1034">
              <w:rPr>
                <w:rFonts w:cstheme="minorHAnsi"/>
                <w:sz w:val="24"/>
              </w:rPr>
              <w:t>Proveer un mecanismo de verificación, calibración y mantenimiento para los equipos empleados para la medición del desempeño y monitoreo de las operaciones e indicadores.</w:t>
            </w:r>
          </w:p>
        </w:tc>
      </w:tr>
      <w:tr w:rsidR="00E74866" w:rsidRPr="000D1034" w14:paraId="07190955" w14:textId="77777777" w:rsidTr="00D46A18">
        <w:trPr>
          <w:trHeight w:val="333"/>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566E2D5" w14:textId="77777777" w:rsidR="00E74866" w:rsidRPr="000D1034" w:rsidRDefault="00E74866">
            <w:pPr>
              <w:jc w:val="center"/>
              <w:rPr>
                <w:rFonts w:cstheme="minorHAnsi"/>
                <w:b/>
                <w:sz w:val="24"/>
              </w:rPr>
            </w:pPr>
            <w:r w:rsidRPr="000D1034">
              <w:rPr>
                <w:rFonts w:cstheme="minorHAnsi"/>
                <w:b/>
                <w:sz w:val="24"/>
              </w:rPr>
              <w:t>ALCANCE:</w:t>
            </w:r>
          </w:p>
        </w:tc>
      </w:tr>
      <w:tr w:rsidR="00E74866" w:rsidRPr="000D1034" w14:paraId="7E877E43" w14:textId="77777777" w:rsidTr="00D46A18">
        <w:trPr>
          <w:trHeight w:val="333"/>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687B068" w14:textId="77777777" w:rsidR="00E74866" w:rsidRPr="000D1034" w:rsidRDefault="00E74866">
            <w:pPr>
              <w:jc w:val="both"/>
              <w:rPr>
                <w:rFonts w:cstheme="minorHAnsi"/>
                <w:b/>
                <w:sz w:val="24"/>
              </w:rPr>
            </w:pPr>
            <w:r w:rsidRPr="000D1034">
              <w:rPr>
                <w:rFonts w:cstheme="minorHAnsi"/>
                <w:sz w:val="24"/>
              </w:rPr>
              <w:t>Todos los equipos empleados para la medición del desempeño y monitoreo de los procesos (cuando aplique).</w:t>
            </w:r>
          </w:p>
        </w:tc>
      </w:tr>
      <w:tr w:rsidR="00E74866" w:rsidRPr="000D1034" w14:paraId="40D73112" w14:textId="77777777" w:rsidTr="00D46A18">
        <w:trPr>
          <w:trHeight w:val="333"/>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F03D38A" w14:textId="77777777" w:rsidR="00E74866" w:rsidRPr="000D1034" w:rsidRDefault="00E74866">
            <w:pPr>
              <w:jc w:val="center"/>
              <w:rPr>
                <w:rFonts w:cstheme="minorHAnsi"/>
                <w:b/>
                <w:sz w:val="24"/>
              </w:rPr>
            </w:pPr>
            <w:r w:rsidRPr="000D1034">
              <w:rPr>
                <w:rFonts w:cstheme="minorHAnsi"/>
                <w:b/>
                <w:sz w:val="24"/>
              </w:rPr>
              <w:t>REFERENCIAS:</w:t>
            </w:r>
          </w:p>
        </w:tc>
      </w:tr>
      <w:tr w:rsidR="00E74866" w:rsidRPr="000D1034" w14:paraId="6ADEDC04" w14:textId="77777777" w:rsidTr="00F6072F">
        <w:tblPrEx>
          <w:tblW w:w="9645" w:type="dxa"/>
          <w:tblInd w:w="-43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PrExChange w:id="38" w:author="KSASEA LAP01" w:date="2018-05-15T16:46:00Z">
            <w:tblPrEx>
              <w:tblW w:w="9645" w:type="dxa"/>
              <w:tblInd w:w="-43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PrEx>
          </w:tblPrExChange>
        </w:tblPrEx>
        <w:trPr>
          <w:trHeight w:val="7307"/>
          <w:trPrChange w:id="39" w:author="KSASEA LAP01" w:date="2018-05-15T16:46:00Z">
            <w:trPr>
              <w:gridBefore w:val="1"/>
              <w:trHeight w:val="312"/>
            </w:trPr>
          </w:trPrChange>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Change w:id="40" w:author="KSASEA LAP01" w:date="2018-05-15T16:46:00Z">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tcPrChange>
          </w:tcPr>
          <w:p w14:paraId="1A825483" w14:textId="77777777" w:rsidR="00E74866" w:rsidRPr="000D1034" w:rsidRDefault="00E74866" w:rsidP="00E74866">
            <w:pPr>
              <w:pStyle w:val="Prrafodelista"/>
              <w:numPr>
                <w:ilvl w:val="0"/>
                <w:numId w:val="10"/>
              </w:numPr>
              <w:ind w:left="455" w:hanging="142"/>
              <w:rPr>
                <w:rFonts w:cstheme="minorHAnsi"/>
              </w:rPr>
            </w:pPr>
            <w:r w:rsidRPr="000D1034">
              <w:rPr>
                <w:rFonts w:cstheme="minorHAnsi"/>
              </w:rPr>
              <w:t>Manual Integral del Sistema de Administración.</w:t>
            </w:r>
          </w:p>
          <w:p w14:paraId="14F0D852"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76A77423"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111F6551"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ISO 9001 Sistemas de Gestión de Calidad.</w:t>
            </w:r>
          </w:p>
          <w:p w14:paraId="7C7E9EFA"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ISO 14001 Sistemas de Gestión Ambiental.</w:t>
            </w:r>
          </w:p>
          <w:p w14:paraId="20A5D2C2" w14:textId="1BC256E4" w:rsidR="00E74866" w:rsidRPr="000D1034" w:rsidDel="00F6072F" w:rsidRDefault="00E74866" w:rsidP="00E74866">
            <w:pPr>
              <w:pStyle w:val="Prrafodelista"/>
              <w:numPr>
                <w:ilvl w:val="0"/>
                <w:numId w:val="10"/>
              </w:numPr>
              <w:ind w:left="455" w:hanging="142"/>
              <w:rPr>
                <w:del w:id="41" w:author="KSASEA LAP01" w:date="2018-05-15T16:47:00Z"/>
                <w:rFonts w:cstheme="minorHAnsi"/>
              </w:rPr>
            </w:pPr>
            <w:del w:id="42" w:author="KSASEA LAP01" w:date="2018-05-15T16:47:00Z">
              <w:r w:rsidRPr="000D1034" w:rsidDel="00F6072F">
                <w:rPr>
                  <w:rFonts w:cstheme="minorHAnsi"/>
                </w:rPr>
                <w:delText>OSHAS 18001 Gestión de Seguridad y Salud Ocupacional.</w:delText>
              </w:r>
            </w:del>
          </w:p>
          <w:p w14:paraId="5F0CCF2C" w14:textId="77777777" w:rsidR="00F6072F" w:rsidRPr="00A81D12" w:rsidRDefault="00F6072F" w:rsidP="00F6072F">
            <w:pPr>
              <w:pStyle w:val="Prrafodelista"/>
              <w:numPr>
                <w:ilvl w:val="0"/>
                <w:numId w:val="22"/>
              </w:numPr>
              <w:spacing w:after="160" w:line="259" w:lineRule="auto"/>
              <w:ind w:left="455" w:hanging="123"/>
              <w:jc w:val="both"/>
              <w:rPr>
                <w:ins w:id="43" w:author="KSASEA LAP01" w:date="2018-05-15T16:48:00Z"/>
                <w:rFonts w:cstheme="minorHAnsi"/>
              </w:rPr>
            </w:pPr>
            <w:ins w:id="44" w:author="KSASEA LAP01" w:date="2018-05-15T16:48:00Z">
              <w:r>
                <w:rPr>
                  <w:rFonts w:cstheme="minorHAnsi"/>
                </w:rPr>
                <w:t>ISO 45001</w:t>
              </w:r>
              <w:r w:rsidRPr="00A81D12">
                <w:rPr>
                  <w:rFonts w:cstheme="minorHAnsi"/>
                </w:rPr>
                <w:t xml:space="preserve"> Gestión de Seguridad y Salud Ocupacional.</w:t>
              </w:r>
            </w:ins>
          </w:p>
          <w:p w14:paraId="149332B9"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NOM-001-STPS-2008, Edificios, locales, instalaciones y áreas en los centros de trabajo. Condiciones de seguridad.</w:t>
            </w:r>
          </w:p>
          <w:p w14:paraId="6E0D994E"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NOM 002-STPS-2010. Condiciones de seguridad, prevención, protección contra incendios en los centros de trabajo.</w:t>
            </w:r>
          </w:p>
          <w:p w14:paraId="1ABF24B9"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NOM-005-STPS-1998, Relativa a las Condiciones de Seguridad e Higiene en los Centros de Trabajo para el Manejo, Transporte y Almacenamiento de Sustancias Químicas Peligrosas.</w:t>
            </w:r>
          </w:p>
          <w:p w14:paraId="31F08987"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NOM-018-STPS-2000, Sistema para la identificación y comunicación de peligros y riesgos por sustancias químicas peligrosas en los centros de trabajo.</w:t>
            </w:r>
          </w:p>
          <w:p w14:paraId="73D8BBFC"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NORMA Oficial Mexicana NOM-005-ASEA-2016, Diseño, construcción, operación y mantenimiento de Estaciones de Servicio para almacenamiento y expendio de diésel y gasolinas.</w:t>
            </w:r>
          </w:p>
          <w:p w14:paraId="5CB0985F"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NOM-005-SCFI-2011, Instrumentos de medición- Sistema para medición y despacho de gasolina y otros combustibles líquidos- Especificaciones, métodos de prueba y de verificación.</w:t>
            </w:r>
          </w:p>
          <w:p w14:paraId="7DD26F04" w14:textId="77777777" w:rsidR="00E74866" w:rsidRPr="000D1034" w:rsidRDefault="00E74866" w:rsidP="00E74866">
            <w:pPr>
              <w:pStyle w:val="Prrafodelista"/>
              <w:numPr>
                <w:ilvl w:val="0"/>
                <w:numId w:val="10"/>
              </w:numPr>
              <w:ind w:left="455" w:hanging="142"/>
              <w:jc w:val="both"/>
              <w:rPr>
                <w:rFonts w:cstheme="minorHAnsi"/>
              </w:rPr>
            </w:pPr>
            <w:r w:rsidRPr="000D1034">
              <w:rPr>
                <w:rFonts w:cstheme="minorHAnsi"/>
              </w:rPr>
              <w:t>NOM-185-SCFI-2012, Programas informáticos y sistemas electrónicos que controlan el funcionamiento de los sistemas para medición y despacho de gasolina y otros combustibles líquidos-Especificaciones, métodos de prueba y de verificación.</w:t>
            </w:r>
          </w:p>
          <w:p w14:paraId="0CF9EBFC" w14:textId="77777777" w:rsidR="00E74866" w:rsidRPr="000D1034" w:rsidRDefault="00E74866">
            <w:pPr>
              <w:rPr>
                <w:rFonts w:cstheme="minorHAnsi"/>
              </w:rPr>
            </w:pPr>
          </w:p>
        </w:tc>
      </w:tr>
      <w:tr w:rsidR="00F6072F" w:rsidRPr="000D1034" w14:paraId="4AEDABE4" w14:textId="77777777" w:rsidTr="000623B0">
        <w:trPr>
          <w:trHeight w:val="312"/>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7829E4F" w14:textId="4648D025" w:rsidR="00F6072F" w:rsidRPr="000D1034" w:rsidDel="00F6072F" w:rsidRDefault="00F6072F" w:rsidP="00F6072F">
            <w:pPr>
              <w:jc w:val="center"/>
              <w:rPr>
                <w:del w:id="45" w:author="KSASEA LAP01" w:date="2018-05-15T16:47:00Z"/>
                <w:rFonts w:cstheme="minorHAnsi"/>
                <w:b/>
              </w:rPr>
            </w:pPr>
            <w:ins w:id="46" w:author="KSASEA LAP01" w:date="2018-05-15T16:47:00Z">
              <w:r w:rsidRPr="000D1034">
                <w:rPr>
                  <w:rFonts w:cstheme="minorHAnsi"/>
                  <w:b/>
                </w:rPr>
                <w:t>TERMINOS Y DEFINICIONES</w:t>
              </w:r>
            </w:ins>
            <w:del w:id="47" w:author="KSASEA LAP01" w:date="2018-05-15T16:47:00Z">
              <w:r w:rsidRPr="000D1034" w:rsidDel="00F6072F">
                <w:rPr>
                  <w:rFonts w:cstheme="minorHAnsi"/>
                  <w:b/>
                </w:rPr>
                <w:delText>RESPONSABILIDADES:</w:delText>
              </w:r>
            </w:del>
          </w:p>
          <w:p w14:paraId="3B6F29F2" w14:textId="615F7578" w:rsidR="00F6072F" w:rsidRPr="000D1034" w:rsidDel="00F6072F" w:rsidRDefault="00F6072F" w:rsidP="00F6072F">
            <w:pPr>
              <w:jc w:val="center"/>
              <w:rPr>
                <w:del w:id="48" w:author="KSASEA LAP01" w:date="2018-05-15T16:47:00Z"/>
                <w:rFonts w:cstheme="minorHAnsi"/>
                <w:b/>
              </w:rPr>
            </w:pPr>
            <w:del w:id="49" w:author="KSASEA LAP01" w:date="2018-05-15T16:47:00Z">
              <w:r w:rsidRPr="000D1034" w:rsidDel="00F6072F">
                <w:rPr>
                  <w:rFonts w:cstheme="minorHAnsi"/>
                  <w:b/>
                </w:rPr>
                <w:delText>INDICADORES:</w:delText>
              </w:r>
            </w:del>
          </w:p>
          <w:p w14:paraId="3A8CE9AF" w14:textId="262A6F3C" w:rsidR="00F6072F" w:rsidRPr="000D1034" w:rsidRDefault="00F6072F" w:rsidP="00F6072F">
            <w:pPr>
              <w:jc w:val="center"/>
              <w:rPr>
                <w:rFonts w:cstheme="minorHAnsi"/>
                <w:b/>
              </w:rPr>
            </w:pPr>
            <w:del w:id="50" w:author="KSASEA LAP01" w:date="2018-05-15T16:47:00Z">
              <w:r w:rsidRPr="000D1034" w:rsidDel="00F6072F">
                <w:rPr>
                  <w:rFonts w:cstheme="minorHAnsi"/>
                  <w:b/>
                </w:rPr>
                <w:delText>FRECUENCIA:</w:delText>
              </w:r>
            </w:del>
          </w:p>
        </w:tc>
      </w:tr>
      <w:tr w:rsidR="00F6072F" w:rsidRPr="000D1034" w14:paraId="54B1FFCC" w14:textId="77777777" w:rsidTr="000623B0">
        <w:trPr>
          <w:trHeight w:val="312"/>
          <w:ins w:id="51" w:author="KSASEA LAP01" w:date="2018-05-15T16:47:00Z"/>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265F354" w14:textId="77777777" w:rsidR="00F6072F" w:rsidRPr="000D1034" w:rsidRDefault="00F6072F" w:rsidP="00F6072F">
            <w:pPr>
              <w:pStyle w:val="Prrafodelista"/>
              <w:numPr>
                <w:ilvl w:val="0"/>
                <w:numId w:val="13"/>
              </w:numPr>
              <w:ind w:left="597" w:hanging="265"/>
              <w:jc w:val="both"/>
              <w:rPr>
                <w:ins w:id="52" w:author="KSASEA LAP01" w:date="2018-05-15T16:47:00Z"/>
                <w:rFonts w:cstheme="minorHAnsi"/>
              </w:rPr>
            </w:pPr>
            <w:ins w:id="53" w:author="KSASEA LAP01" w:date="2018-05-15T16:47:00Z">
              <w:r w:rsidRPr="000D1034">
                <w:rPr>
                  <w:rFonts w:cstheme="minorHAnsi"/>
                  <w:b/>
                </w:rPr>
                <w:t>Ajuste</w:t>
              </w:r>
              <w:r w:rsidRPr="000D1034">
                <w:rPr>
                  <w:rFonts w:cstheme="minorHAnsi"/>
                </w:rPr>
                <w:t>: el conjunto de operaciones realizadas durante la verificación, por una autoridad competente o las unidades de verificación acreditadas y aprobadas, destinadas a acondicionar un instrumento de medición a un nivel de funcionamiento y exactitud de cero error o, de no ser ello posible, en el punto más próximo a cero dentro del error máximo tolerado por esta norma oficial mexicana, mediante los mecanismos predispuestos para ello.</w:t>
              </w:r>
            </w:ins>
          </w:p>
          <w:p w14:paraId="4C34E031" w14:textId="77777777" w:rsidR="00F6072F" w:rsidRPr="000D1034" w:rsidRDefault="00F6072F" w:rsidP="00F6072F">
            <w:pPr>
              <w:pStyle w:val="Prrafodelista"/>
              <w:rPr>
                <w:ins w:id="54" w:author="KSASEA LAP01" w:date="2018-05-15T16:47:00Z"/>
                <w:rFonts w:cstheme="minorHAnsi"/>
              </w:rPr>
            </w:pPr>
          </w:p>
          <w:p w14:paraId="23898940" w14:textId="77777777" w:rsidR="00F6072F" w:rsidRPr="000D1034" w:rsidRDefault="00F6072F" w:rsidP="00F6072F">
            <w:pPr>
              <w:pStyle w:val="Prrafodelista"/>
              <w:numPr>
                <w:ilvl w:val="0"/>
                <w:numId w:val="13"/>
              </w:numPr>
              <w:ind w:left="597" w:hanging="265"/>
              <w:jc w:val="both"/>
              <w:rPr>
                <w:ins w:id="55" w:author="KSASEA LAP01" w:date="2018-05-15T16:47:00Z"/>
                <w:rFonts w:cstheme="minorHAnsi"/>
              </w:rPr>
            </w:pPr>
            <w:ins w:id="56" w:author="KSASEA LAP01" w:date="2018-05-15T16:47:00Z">
              <w:r w:rsidRPr="000D1034">
                <w:rPr>
                  <w:rFonts w:cstheme="minorHAnsi"/>
                  <w:b/>
                </w:rPr>
                <w:lastRenderedPageBreak/>
                <w:t>Calibración</w:t>
              </w:r>
              <w:r w:rsidRPr="000D1034">
                <w:rPr>
                  <w:rFonts w:cstheme="minorHAnsi"/>
                </w:rPr>
                <w:t>: operación que bajo condiciones específicas establece una relación entre los valores y sus incertidumbres de medida asociadas obtenidas a partir de los patrones de medida.</w:t>
              </w:r>
            </w:ins>
          </w:p>
          <w:p w14:paraId="6E6320BB" w14:textId="77777777" w:rsidR="00F6072F" w:rsidRPr="000D1034" w:rsidRDefault="00F6072F" w:rsidP="00F6072F">
            <w:pPr>
              <w:pStyle w:val="Prrafodelista"/>
              <w:rPr>
                <w:ins w:id="57" w:author="KSASEA LAP01" w:date="2018-05-15T16:47:00Z"/>
                <w:rFonts w:cstheme="minorHAnsi"/>
              </w:rPr>
            </w:pPr>
          </w:p>
          <w:p w14:paraId="6BEBA6E2" w14:textId="77777777" w:rsidR="00F6072F" w:rsidRDefault="00F6072F" w:rsidP="00F6072F">
            <w:pPr>
              <w:pStyle w:val="Prrafodelista"/>
              <w:numPr>
                <w:ilvl w:val="0"/>
                <w:numId w:val="13"/>
              </w:numPr>
              <w:ind w:left="597" w:hanging="265"/>
              <w:jc w:val="both"/>
              <w:rPr>
                <w:ins w:id="58" w:author="KSASEA LAP01" w:date="2018-05-15T16:47:00Z"/>
                <w:rFonts w:cstheme="minorHAnsi"/>
              </w:rPr>
            </w:pPr>
            <w:ins w:id="59" w:author="KSASEA LAP01" w:date="2018-05-15T16:47:00Z">
              <w:r w:rsidRPr="000D1034">
                <w:rPr>
                  <w:rFonts w:cstheme="minorHAnsi"/>
                  <w:b/>
                </w:rPr>
                <w:t>Error máximo tolerado</w:t>
              </w:r>
              <w:r w:rsidRPr="000D1034">
                <w:rPr>
                  <w:rFonts w:cstheme="minorHAnsi"/>
                </w:rPr>
                <w:t>: valores extremos de un error tolerado por las especificaciones, reglamentos y otros relativos a un instrumento de medición determinado.</w:t>
              </w:r>
            </w:ins>
          </w:p>
          <w:p w14:paraId="4A6E1D2B" w14:textId="77777777" w:rsidR="00F6072F" w:rsidRPr="00F51782" w:rsidRDefault="00F6072F" w:rsidP="00F6072F">
            <w:pPr>
              <w:pStyle w:val="Prrafodelista"/>
              <w:rPr>
                <w:ins w:id="60" w:author="KSASEA LAP01" w:date="2018-05-15T16:47:00Z"/>
                <w:rFonts w:cstheme="minorHAnsi"/>
              </w:rPr>
            </w:pPr>
          </w:p>
          <w:p w14:paraId="7D61D834" w14:textId="77777777" w:rsidR="00F6072F" w:rsidRDefault="00F6072F" w:rsidP="00F6072F">
            <w:pPr>
              <w:pStyle w:val="Prrafodelista"/>
              <w:numPr>
                <w:ilvl w:val="0"/>
                <w:numId w:val="13"/>
              </w:numPr>
              <w:ind w:left="597" w:hanging="265"/>
              <w:jc w:val="both"/>
              <w:rPr>
                <w:ins w:id="61" w:author="KSASEA LAP01" w:date="2018-05-15T16:47:00Z"/>
                <w:rFonts w:cstheme="minorHAnsi"/>
              </w:rPr>
            </w:pPr>
            <w:ins w:id="62" w:author="KSASEA LAP01" w:date="2018-05-15T16:47:00Z">
              <w:r w:rsidRPr="000D1034">
                <w:rPr>
                  <w:rFonts w:cstheme="minorHAnsi"/>
                  <w:b/>
                </w:rPr>
                <w:t>Instrumento de medida</w:t>
              </w:r>
              <w:r w:rsidRPr="000D1034">
                <w:rPr>
                  <w:rFonts w:cstheme="minorHAnsi"/>
                </w:rPr>
                <w:t>: dispositivo utilizado para realizar mediciones, solo o asociado a uno o varios dispositivos suplementarios.</w:t>
              </w:r>
            </w:ins>
          </w:p>
          <w:p w14:paraId="2DB03E13" w14:textId="77777777" w:rsidR="00F6072F" w:rsidRPr="00F51782" w:rsidRDefault="00F6072F" w:rsidP="00F6072F">
            <w:pPr>
              <w:pStyle w:val="Prrafodelista"/>
              <w:rPr>
                <w:ins w:id="63" w:author="KSASEA LAP01" w:date="2018-05-15T16:47:00Z"/>
                <w:rFonts w:cstheme="minorHAnsi"/>
              </w:rPr>
            </w:pPr>
          </w:p>
          <w:p w14:paraId="5D4A2A0E" w14:textId="77777777" w:rsidR="00F6072F" w:rsidRPr="000D1034" w:rsidRDefault="00F6072F" w:rsidP="00F6072F">
            <w:pPr>
              <w:pStyle w:val="Prrafodelista"/>
              <w:numPr>
                <w:ilvl w:val="0"/>
                <w:numId w:val="13"/>
              </w:numPr>
              <w:ind w:left="597" w:hanging="265"/>
              <w:jc w:val="both"/>
              <w:rPr>
                <w:ins w:id="64" w:author="KSASEA LAP01" w:date="2018-05-15T16:47:00Z"/>
                <w:rFonts w:cstheme="minorHAnsi"/>
              </w:rPr>
            </w:pPr>
            <w:ins w:id="65" w:author="KSASEA LAP01" w:date="2018-05-15T16:47:00Z">
              <w:r w:rsidRPr="000D1034">
                <w:rPr>
                  <w:rFonts w:cstheme="minorHAnsi"/>
                  <w:b/>
                </w:rPr>
                <w:t>Medición</w:t>
              </w:r>
              <w:r w:rsidRPr="000D1034">
                <w:rPr>
                  <w:rFonts w:cstheme="minorHAnsi"/>
                </w:rPr>
                <w:t>: proceso que consiste en obtener experimentalmente uno o varios valores que pueden atribuirse razonablemente a una magnitud.</w:t>
              </w:r>
            </w:ins>
          </w:p>
          <w:p w14:paraId="013C3C0C" w14:textId="77777777" w:rsidR="00F6072F" w:rsidRPr="00F51782" w:rsidRDefault="00F6072F" w:rsidP="00F6072F">
            <w:pPr>
              <w:pStyle w:val="Prrafodelista"/>
              <w:rPr>
                <w:ins w:id="66" w:author="KSASEA LAP01" w:date="2018-05-15T16:47:00Z"/>
                <w:rFonts w:cstheme="minorHAnsi"/>
                <w:b/>
              </w:rPr>
            </w:pPr>
          </w:p>
          <w:p w14:paraId="7ED84D7B" w14:textId="77777777" w:rsidR="00F6072F" w:rsidRPr="000D1034" w:rsidRDefault="00F6072F" w:rsidP="00F6072F">
            <w:pPr>
              <w:pStyle w:val="Prrafodelista"/>
              <w:numPr>
                <w:ilvl w:val="0"/>
                <w:numId w:val="13"/>
              </w:numPr>
              <w:ind w:left="597" w:hanging="265"/>
              <w:jc w:val="both"/>
              <w:rPr>
                <w:ins w:id="67" w:author="KSASEA LAP01" w:date="2018-05-15T16:47:00Z"/>
                <w:rFonts w:cstheme="minorHAnsi"/>
              </w:rPr>
            </w:pPr>
            <w:ins w:id="68" w:author="KSASEA LAP01" w:date="2018-05-15T16:47:00Z">
              <w:r w:rsidRPr="000D1034">
                <w:rPr>
                  <w:rFonts w:cstheme="minorHAnsi"/>
                  <w:b/>
                </w:rPr>
                <w:t>Trazabilidad metrológica</w:t>
              </w:r>
              <w:r w:rsidRPr="000D1034">
                <w:rPr>
                  <w:rFonts w:cstheme="minorHAnsi"/>
                </w:rPr>
                <w:t>: propiedad de un resultado de medida por la cual el resultado puede relacionarse con una referencia mediante una cadena ininterrumpida y documentada de calibraciones, cada una de las cuales contribuye a la incertidumbre de la medida.</w:t>
              </w:r>
            </w:ins>
          </w:p>
          <w:p w14:paraId="4B215F92" w14:textId="77777777" w:rsidR="00F6072F" w:rsidRPr="000D1034" w:rsidRDefault="00F6072F" w:rsidP="00F6072F">
            <w:pPr>
              <w:pStyle w:val="Prrafodelista"/>
              <w:rPr>
                <w:ins w:id="69" w:author="KSASEA LAP01" w:date="2018-05-15T16:47:00Z"/>
                <w:rFonts w:cstheme="minorHAnsi"/>
              </w:rPr>
            </w:pPr>
          </w:p>
          <w:p w14:paraId="5A5C3B08" w14:textId="77777777" w:rsidR="00F6072F" w:rsidRPr="000D1034" w:rsidRDefault="00F6072F" w:rsidP="00F6072F">
            <w:pPr>
              <w:pStyle w:val="Prrafodelista"/>
              <w:numPr>
                <w:ilvl w:val="0"/>
                <w:numId w:val="13"/>
              </w:numPr>
              <w:ind w:left="597" w:hanging="265"/>
              <w:jc w:val="both"/>
              <w:rPr>
                <w:ins w:id="70" w:author="KSASEA LAP01" w:date="2018-05-15T16:47:00Z"/>
                <w:rFonts w:cstheme="minorHAnsi"/>
              </w:rPr>
            </w:pPr>
            <w:ins w:id="71" w:author="KSASEA LAP01" w:date="2018-05-15T16:47:00Z">
              <w:r w:rsidRPr="000D1034">
                <w:rPr>
                  <w:rFonts w:cstheme="minorHAnsi"/>
                  <w:b/>
                </w:rPr>
                <w:t>Verificación</w:t>
              </w:r>
              <w:r w:rsidRPr="000D1034">
                <w:rPr>
                  <w:rFonts w:cstheme="minorHAnsi"/>
                </w:rPr>
                <w:t>: la constatación ocular o comprobación a través de muestreo, medición, pruebas de laboratorio o examen de documentos que se realizan para evaluar la conformidad en un momento determinado. Comprenderá la constatación de las características metrológicas y de operación del instrumento de medición dentro de las tolerancias y demás requisitos establecidos en las normas oficiales mexicanas y normas mexicanas y, en su caso, el ajuste de los mismos cuando cuenten con los dispositivos adecuados para ello.</w:t>
              </w:r>
            </w:ins>
          </w:p>
          <w:p w14:paraId="1F517754" w14:textId="77777777" w:rsidR="00F6072F" w:rsidRPr="000D1034" w:rsidRDefault="00F6072F" w:rsidP="00F6072F">
            <w:pPr>
              <w:pStyle w:val="Prrafodelista"/>
              <w:ind w:left="597" w:hanging="265"/>
              <w:jc w:val="both"/>
              <w:rPr>
                <w:ins w:id="72" w:author="KSASEA LAP01" w:date="2018-05-15T16:47:00Z"/>
                <w:rFonts w:cstheme="minorHAnsi"/>
              </w:rPr>
            </w:pPr>
          </w:p>
          <w:p w14:paraId="5101FF75" w14:textId="77777777" w:rsidR="00F6072F" w:rsidRPr="000D1034" w:rsidRDefault="00F6072F" w:rsidP="00F6072F">
            <w:pPr>
              <w:jc w:val="center"/>
              <w:rPr>
                <w:ins w:id="73" w:author="KSASEA LAP01" w:date="2018-05-15T16:47:00Z"/>
                <w:rFonts w:cstheme="minorHAnsi"/>
                <w:b/>
              </w:rPr>
            </w:pPr>
          </w:p>
        </w:tc>
      </w:tr>
      <w:tr w:rsidR="00F6072F" w:rsidRPr="000D1034" w14:paraId="254CE751" w14:textId="77777777" w:rsidTr="000623B0">
        <w:trPr>
          <w:trHeight w:val="312"/>
          <w:ins w:id="74" w:author="KSASEA LAP01" w:date="2018-05-15T16:47:00Z"/>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7DA1B10" w14:textId="72CDA1BC" w:rsidR="00F6072F" w:rsidRPr="000D1034" w:rsidRDefault="00F6072F" w:rsidP="00F6072F">
            <w:pPr>
              <w:jc w:val="center"/>
              <w:rPr>
                <w:ins w:id="75" w:author="KSASEA LAP01" w:date="2018-05-15T16:47:00Z"/>
                <w:rFonts w:cstheme="minorHAnsi"/>
                <w:b/>
              </w:rPr>
            </w:pPr>
            <w:ins w:id="76" w:author="KSASEA LAP01" w:date="2018-05-15T16:47:00Z">
              <w:r w:rsidRPr="000D1034">
                <w:rPr>
                  <w:rFonts w:cstheme="minorHAnsi"/>
                  <w:b/>
                </w:rPr>
                <w:lastRenderedPageBreak/>
                <w:t>RESPONSABILIDADES:</w:t>
              </w:r>
            </w:ins>
          </w:p>
        </w:tc>
      </w:tr>
      <w:tr w:rsidR="00F6072F" w:rsidRPr="000D1034" w14:paraId="7EDD4B9D" w14:textId="77777777" w:rsidTr="000623B0">
        <w:trPr>
          <w:trHeight w:val="312"/>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437E867" w14:textId="4FF7F4DD" w:rsidR="00917FE8" w:rsidRDefault="00917FE8">
            <w:pPr>
              <w:pStyle w:val="Prrafodelista"/>
              <w:numPr>
                <w:ilvl w:val="3"/>
                <w:numId w:val="22"/>
              </w:numPr>
              <w:ind w:left="602"/>
              <w:rPr>
                <w:ins w:id="77" w:author="KSASEA LAP01" w:date="2018-05-15T17:45:00Z"/>
                <w:rFonts w:cstheme="minorHAnsi"/>
              </w:rPr>
              <w:pPrChange w:id="78" w:author="KSASEA LAP01" w:date="2018-05-15T17:43:00Z">
                <w:pPr>
                  <w:pStyle w:val="Prrafodelista"/>
                  <w:numPr>
                    <w:numId w:val="21"/>
                  </w:numPr>
                  <w:ind w:left="461" w:hanging="427"/>
                  <w:jc w:val="both"/>
                </w:pPr>
              </w:pPrChange>
            </w:pPr>
            <w:ins w:id="79" w:author="KSASEA LAP01" w:date="2018-05-15T17:43:00Z">
              <w:r>
                <w:rPr>
                  <w:rFonts w:cstheme="minorHAnsi"/>
                </w:rPr>
                <w:t xml:space="preserve">Representante técnico </w:t>
              </w:r>
            </w:ins>
          </w:p>
          <w:p w14:paraId="36638DC5" w14:textId="77777777" w:rsidR="00917FE8" w:rsidRDefault="00917FE8">
            <w:pPr>
              <w:rPr>
                <w:rFonts w:cstheme="minorHAnsi"/>
              </w:rPr>
              <w:pPrChange w:id="80" w:author="KSASEA LAP01" w:date="2018-05-15T17:45:00Z">
                <w:pPr>
                  <w:pStyle w:val="Prrafodelista"/>
                  <w:numPr>
                    <w:numId w:val="21"/>
                  </w:numPr>
                  <w:ind w:left="461" w:hanging="427"/>
                  <w:jc w:val="both"/>
                </w:pPr>
              </w:pPrChange>
            </w:pPr>
          </w:p>
          <w:p w14:paraId="586A32BE" w14:textId="681DA5EA" w:rsidR="00917FE8" w:rsidRDefault="00917FE8">
            <w:pPr>
              <w:pStyle w:val="Prrafodelista"/>
              <w:numPr>
                <w:ilvl w:val="0"/>
                <w:numId w:val="36"/>
              </w:numPr>
              <w:ind w:left="885"/>
              <w:rPr>
                <w:ins w:id="81" w:author="KSASEA LAP01" w:date="2018-05-15T17:47:00Z"/>
                <w:rFonts w:cstheme="minorHAnsi"/>
              </w:rPr>
              <w:pPrChange w:id="82" w:author="KSASEA LAP01" w:date="2018-05-15T17:46:00Z">
                <w:pPr>
                  <w:pStyle w:val="Prrafodelista"/>
                  <w:numPr>
                    <w:numId w:val="21"/>
                  </w:numPr>
                  <w:ind w:left="461" w:hanging="427"/>
                  <w:jc w:val="both"/>
                </w:pPr>
              </w:pPrChange>
            </w:pPr>
            <w:ins w:id="83" w:author="KSASEA LAP01" w:date="2018-05-15T17:44:00Z">
              <w:r w:rsidRPr="000F6917">
                <w:rPr>
                  <w:rFonts w:cstheme="minorHAnsi"/>
                </w:rPr>
                <w:t>Identificar y registra el tipo de verificación a realizar</w:t>
              </w:r>
              <w:r>
                <w:rPr>
                  <w:rFonts w:cstheme="minorHAnsi"/>
                </w:rPr>
                <w:t>.</w:t>
              </w:r>
            </w:ins>
          </w:p>
          <w:p w14:paraId="100D5074" w14:textId="2679A1B0" w:rsidR="00917FE8" w:rsidRDefault="00917FE8">
            <w:pPr>
              <w:pStyle w:val="Prrafodelista"/>
              <w:numPr>
                <w:ilvl w:val="0"/>
                <w:numId w:val="36"/>
              </w:numPr>
              <w:ind w:left="885"/>
              <w:rPr>
                <w:ins w:id="84" w:author="KSASEA LAP01" w:date="2018-05-15T17:48:00Z"/>
                <w:rFonts w:cstheme="minorHAnsi"/>
              </w:rPr>
              <w:pPrChange w:id="85" w:author="KSASEA LAP01" w:date="2018-05-15T17:46:00Z">
                <w:pPr>
                  <w:pStyle w:val="Prrafodelista"/>
                  <w:numPr>
                    <w:numId w:val="21"/>
                  </w:numPr>
                  <w:ind w:left="461" w:hanging="427"/>
                  <w:jc w:val="both"/>
                </w:pPr>
              </w:pPrChange>
            </w:pPr>
            <w:ins w:id="86" w:author="KSASEA LAP01" w:date="2018-05-15T17:47:00Z">
              <w:r>
                <w:rPr>
                  <w:rFonts w:cstheme="minorHAnsi"/>
                </w:rPr>
                <w:t>Revisar el programa de calibración e instrumentos.</w:t>
              </w:r>
            </w:ins>
          </w:p>
          <w:p w14:paraId="6241A782" w14:textId="138ACC10" w:rsidR="00917FE8" w:rsidRDefault="00917FE8">
            <w:pPr>
              <w:pStyle w:val="Prrafodelista"/>
              <w:numPr>
                <w:ilvl w:val="0"/>
                <w:numId w:val="36"/>
              </w:numPr>
              <w:ind w:left="885"/>
              <w:rPr>
                <w:ins w:id="87" w:author="KSASEA LAP01" w:date="2018-05-15T17:45:00Z"/>
                <w:rFonts w:cstheme="minorHAnsi"/>
              </w:rPr>
              <w:pPrChange w:id="88" w:author="KSASEA LAP01" w:date="2018-05-15T17:46:00Z">
                <w:pPr>
                  <w:pStyle w:val="Prrafodelista"/>
                  <w:numPr>
                    <w:numId w:val="21"/>
                  </w:numPr>
                  <w:ind w:left="461" w:hanging="427"/>
                  <w:jc w:val="both"/>
                </w:pPr>
              </w:pPrChange>
            </w:pPr>
            <w:ins w:id="89" w:author="KSASEA LAP01" w:date="2018-05-15T17:48:00Z">
              <w:r>
                <w:rPr>
                  <w:rFonts w:cstheme="minorHAnsi"/>
                </w:rPr>
                <w:t xml:space="preserve">Realizar </w:t>
              </w:r>
            </w:ins>
            <w:ins w:id="90" w:author="KSASEA LAP01" w:date="2018-05-15T17:49:00Z">
              <w:r>
                <w:rPr>
                  <w:rFonts w:cstheme="minorHAnsi"/>
                </w:rPr>
                <w:t xml:space="preserve">adecuaciones al equipo si es necesario. </w:t>
              </w:r>
            </w:ins>
          </w:p>
          <w:p w14:paraId="32C85183" w14:textId="7D298DA5" w:rsidR="00F6072F" w:rsidRPr="00917FE8" w:rsidDel="00917FE8" w:rsidRDefault="00F6072F">
            <w:pPr>
              <w:pStyle w:val="Prrafodelista"/>
              <w:numPr>
                <w:ilvl w:val="0"/>
                <w:numId w:val="33"/>
              </w:numPr>
              <w:rPr>
                <w:del w:id="91" w:author="KSASEA LAP01" w:date="2018-05-15T17:43:00Z"/>
                <w:rFonts w:cstheme="minorHAnsi"/>
                <w:rPrChange w:id="92" w:author="KSASEA LAP01" w:date="2018-05-15T17:45:00Z">
                  <w:rPr>
                    <w:del w:id="93" w:author="KSASEA LAP01" w:date="2018-05-15T17:43:00Z"/>
                  </w:rPr>
                </w:rPrChange>
              </w:rPr>
              <w:pPrChange w:id="94" w:author="KSASEA LAP01" w:date="2018-05-15T17:45:00Z">
                <w:pPr>
                  <w:pStyle w:val="Prrafodelista"/>
                  <w:numPr>
                    <w:numId w:val="11"/>
                  </w:numPr>
                  <w:ind w:left="313" w:hanging="265"/>
                  <w:jc w:val="both"/>
                </w:pPr>
              </w:pPrChange>
            </w:pPr>
            <w:del w:id="95" w:author="KSASEA LAP01" w:date="2018-05-15T17:43:00Z">
              <w:r w:rsidRPr="000F6917" w:rsidDel="00917FE8">
                <w:rPr>
                  <w:rFonts w:cstheme="minorHAnsi"/>
                </w:rPr>
                <w:delText>Calibrar, verificar y brindar mantenimiento de los equipos que son empleados en la medición del desempeño y monitoreo de las operaciones.</w:delText>
              </w:r>
            </w:del>
          </w:p>
          <w:p w14:paraId="7771F5F6" w14:textId="4B708C61" w:rsidR="00F6072F" w:rsidRPr="000D1034" w:rsidDel="00917FE8" w:rsidRDefault="00F6072F">
            <w:pPr>
              <w:pStyle w:val="Prrafodelista"/>
              <w:rPr>
                <w:del w:id="96" w:author="KSASEA LAP01" w:date="2018-05-15T17:43:00Z"/>
              </w:rPr>
              <w:pPrChange w:id="97" w:author="KSASEA LAP01" w:date="2018-05-15T17:45:00Z">
                <w:pPr>
                  <w:pStyle w:val="Prrafodelista"/>
                  <w:ind w:left="313"/>
                  <w:jc w:val="both"/>
                </w:pPr>
              </w:pPrChange>
            </w:pPr>
            <w:del w:id="98" w:author="KSASEA LAP01" w:date="2018-05-15T17:43:00Z">
              <w:r w:rsidRPr="000D1034" w:rsidDel="00917FE8">
                <w:delText xml:space="preserve"> </w:delText>
              </w:r>
            </w:del>
          </w:p>
          <w:p w14:paraId="20CB4FFD" w14:textId="6E77F607" w:rsidR="00F6072F" w:rsidRPr="00F6072F" w:rsidDel="00F6072F" w:rsidRDefault="00F6072F">
            <w:pPr>
              <w:pStyle w:val="Prrafodelista"/>
              <w:rPr>
                <w:del w:id="99" w:author="KSASEA LAP01" w:date="2018-05-15T16:48:00Z"/>
              </w:rPr>
              <w:pPrChange w:id="100" w:author="KSASEA LAP01" w:date="2018-05-15T17:45:00Z">
                <w:pPr/>
              </w:pPrChange>
            </w:pPr>
            <w:del w:id="101" w:author="KSASEA LAP01" w:date="2018-05-15T16:48:00Z">
              <w:r w:rsidRPr="00F6072F" w:rsidDel="00F6072F">
                <w:delText>NA</w:delText>
              </w:r>
            </w:del>
          </w:p>
          <w:p w14:paraId="1317B78C" w14:textId="4AED59C2" w:rsidR="00F6072F" w:rsidRDefault="00F6072F">
            <w:pPr>
              <w:pStyle w:val="Prrafodelista"/>
              <w:rPr>
                <w:ins w:id="102" w:author="KSASEA LAP01" w:date="2018-05-15T16:48:00Z"/>
              </w:rPr>
              <w:pPrChange w:id="103" w:author="KSASEA LAP01" w:date="2018-05-15T17:45:00Z">
                <w:pPr>
                  <w:pStyle w:val="Prrafodelista"/>
                  <w:numPr>
                    <w:numId w:val="21"/>
                  </w:numPr>
                  <w:ind w:left="461" w:hanging="427"/>
                  <w:jc w:val="both"/>
                </w:pPr>
              </w:pPrChange>
            </w:pPr>
            <w:del w:id="104" w:author="KSASEA LAP01" w:date="2018-05-15T17:43:00Z">
              <w:r w:rsidRPr="000D1034" w:rsidDel="00917FE8">
                <w:delText>De acuerdo al programa de calibración, verificación y mantenimiento.</w:delText>
              </w:r>
            </w:del>
          </w:p>
          <w:p w14:paraId="3E2BDEFD" w14:textId="77777777" w:rsidR="00917FE8" w:rsidRDefault="00917FE8">
            <w:pPr>
              <w:rPr>
                <w:ins w:id="105" w:author="KSASEA LAP01" w:date="2018-05-15T17:45:00Z"/>
              </w:rPr>
              <w:pPrChange w:id="106" w:author="KSASEA LAP01" w:date="2018-05-15T16:48:00Z">
                <w:pPr>
                  <w:pStyle w:val="Prrafodelista"/>
                  <w:numPr>
                    <w:numId w:val="21"/>
                  </w:numPr>
                  <w:ind w:left="461" w:hanging="427"/>
                  <w:jc w:val="both"/>
                </w:pPr>
              </w:pPrChange>
            </w:pPr>
          </w:p>
          <w:p w14:paraId="3416670E" w14:textId="77B45150" w:rsidR="00917FE8" w:rsidRDefault="00917FE8">
            <w:pPr>
              <w:pStyle w:val="Prrafodelista"/>
              <w:numPr>
                <w:ilvl w:val="3"/>
                <w:numId w:val="22"/>
              </w:numPr>
              <w:ind w:left="602"/>
              <w:rPr>
                <w:ins w:id="107" w:author="KSASEA LAP01" w:date="2018-05-15T17:46:00Z"/>
              </w:rPr>
              <w:pPrChange w:id="108" w:author="KSASEA LAP01" w:date="2018-05-15T17:45:00Z">
                <w:pPr>
                  <w:pStyle w:val="Prrafodelista"/>
                  <w:numPr>
                    <w:numId w:val="21"/>
                  </w:numPr>
                  <w:ind w:left="461" w:hanging="427"/>
                  <w:jc w:val="both"/>
                </w:pPr>
              </w:pPrChange>
            </w:pPr>
            <w:ins w:id="109" w:author="KSASEA LAP01" w:date="2018-05-15T17:45:00Z">
              <w:r>
                <w:t xml:space="preserve">Personal especializado </w:t>
              </w:r>
            </w:ins>
          </w:p>
          <w:p w14:paraId="7521CCC5" w14:textId="77777777" w:rsidR="00917FE8" w:rsidRDefault="00917FE8">
            <w:pPr>
              <w:pStyle w:val="Prrafodelista"/>
              <w:ind w:left="602"/>
              <w:rPr>
                <w:ins w:id="110" w:author="KSASEA LAP01" w:date="2018-05-15T17:45:00Z"/>
              </w:rPr>
              <w:pPrChange w:id="111" w:author="KSASEA LAP01" w:date="2018-05-15T17:46:00Z">
                <w:pPr>
                  <w:pStyle w:val="Prrafodelista"/>
                  <w:numPr>
                    <w:numId w:val="21"/>
                  </w:numPr>
                  <w:ind w:left="461" w:hanging="427"/>
                  <w:jc w:val="both"/>
                </w:pPr>
              </w:pPrChange>
            </w:pPr>
          </w:p>
          <w:p w14:paraId="5BA05B47" w14:textId="71F2F0D0" w:rsidR="00917FE8" w:rsidRDefault="00917FE8">
            <w:pPr>
              <w:pStyle w:val="Prrafodelista"/>
              <w:numPr>
                <w:ilvl w:val="0"/>
                <w:numId w:val="35"/>
              </w:numPr>
              <w:ind w:left="885"/>
              <w:rPr>
                <w:ins w:id="112" w:author="KSASEA LAP01" w:date="2018-05-15T17:47:00Z"/>
              </w:rPr>
              <w:pPrChange w:id="113" w:author="KSASEA LAP01" w:date="2018-05-15T17:45:00Z">
                <w:pPr>
                  <w:pStyle w:val="Prrafodelista"/>
                  <w:numPr>
                    <w:numId w:val="21"/>
                  </w:numPr>
                  <w:ind w:left="461" w:hanging="427"/>
                  <w:jc w:val="both"/>
                </w:pPr>
              </w:pPrChange>
            </w:pPr>
            <w:ins w:id="114" w:author="KSASEA LAP01" w:date="2018-05-15T17:46:00Z">
              <w:r>
                <w:t xml:space="preserve">Realizar la inspección visual y técnica periódica del equipo. </w:t>
              </w:r>
            </w:ins>
          </w:p>
          <w:p w14:paraId="5472FC84" w14:textId="3600A73F" w:rsidR="00917FE8" w:rsidRDefault="00917FE8">
            <w:pPr>
              <w:pStyle w:val="Prrafodelista"/>
              <w:numPr>
                <w:ilvl w:val="0"/>
                <w:numId w:val="35"/>
              </w:numPr>
              <w:ind w:left="885"/>
              <w:rPr>
                <w:ins w:id="115" w:author="KSASEA LAP01" w:date="2018-05-15T17:47:00Z"/>
              </w:rPr>
              <w:pPrChange w:id="116" w:author="KSASEA LAP01" w:date="2018-05-15T17:45:00Z">
                <w:pPr>
                  <w:pStyle w:val="Prrafodelista"/>
                  <w:numPr>
                    <w:numId w:val="21"/>
                  </w:numPr>
                  <w:ind w:left="461" w:hanging="427"/>
                  <w:jc w:val="both"/>
                </w:pPr>
              </w:pPrChange>
            </w:pPr>
            <w:ins w:id="117" w:author="KSASEA LAP01" w:date="2018-05-15T17:47:00Z">
              <w:r>
                <w:t>Ajustar el equipo o maquinaria.</w:t>
              </w:r>
            </w:ins>
          </w:p>
          <w:p w14:paraId="521CE6BD" w14:textId="6548A5EE" w:rsidR="00917FE8" w:rsidRDefault="00917FE8">
            <w:pPr>
              <w:pStyle w:val="Prrafodelista"/>
              <w:numPr>
                <w:ilvl w:val="0"/>
                <w:numId w:val="35"/>
              </w:numPr>
              <w:ind w:left="885"/>
              <w:rPr>
                <w:ins w:id="118" w:author="KSASEA LAP01" w:date="2018-05-15T17:48:00Z"/>
              </w:rPr>
              <w:pPrChange w:id="119" w:author="KSASEA LAP01" w:date="2018-05-15T17:45:00Z">
                <w:pPr>
                  <w:pStyle w:val="Prrafodelista"/>
                  <w:numPr>
                    <w:numId w:val="21"/>
                  </w:numPr>
                  <w:ind w:left="461" w:hanging="427"/>
                  <w:jc w:val="both"/>
                </w:pPr>
              </w:pPrChange>
            </w:pPr>
            <w:ins w:id="120" w:author="KSASEA LAP01" w:date="2018-05-15T17:47:00Z">
              <w:r>
                <w:t xml:space="preserve">Verificar cualidades </w:t>
              </w:r>
            </w:ins>
            <w:ins w:id="121" w:author="KSASEA LAP01" w:date="2018-05-15T17:48:00Z">
              <w:r>
                <w:t>metrológicas</w:t>
              </w:r>
            </w:ins>
            <w:ins w:id="122" w:author="KSASEA LAP01" w:date="2018-05-15T17:47:00Z">
              <w:r>
                <w:t>.</w:t>
              </w:r>
            </w:ins>
            <w:ins w:id="123" w:author="KSASEA LAP01" w:date="2018-05-15T17:48:00Z">
              <w:r>
                <w:t xml:space="preserve"> </w:t>
              </w:r>
            </w:ins>
          </w:p>
          <w:p w14:paraId="2F1298D1" w14:textId="28E68CA5" w:rsidR="00917FE8" w:rsidRDefault="00917FE8">
            <w:pPr>
              <w:pStyle w:val="Prrafodelista"/>
              <w:numPr>
                <w:ilvl w:val="0"/>
                <w:numId w:val="35"/>
              </w:numPr>
              <w:ind w:left="885"/>
              <w:rPr>
                <w:ins w:id="124" w:author="KSASEA LAP01" w:date="2018-05-15T17:48:00Z"/>
              </w:rPr>
              <w:pPrChange w:id="125" w:author="KSASEA LAP01" w:date="2018-05-15T17:45:00Z">
                <w:pPr>
                  <w:pStyle w:val="Prrafodelista"/>
                  <w:numPr>
                    <w:numId w:val="21"/>
                  </w:numPr>
                  <w:ind w:left="461" w:hanging="427"/>
                  <w:jc w:val="both"/>
                </w:pPr>
              </w:pPrChange>
            </w:pPr>
            <w:ins w:id="126" w:author="KSASEA LAP01" w:date="2018-05-15T17:48:00Z">
              <w:r>
                <w:t xml:space="preserve">Verificar sistemas electrónicos. </w:t>
              </w:r>
            </w:ins>
          </w:p>
          <w:p w14:paraId="2FAE6225" w14:textId="40BB087E" w:rsidR="00917FE8" w:rsidRDefault="00917FE8">
            <w:pPr>
              <w:pStyle w:val="Prrafodelista"/>
              <w:numPr>
                <w:ilvl w:val="0"/>
                <w:numId w:val="35"/>
              </w:numPr>
              <w:ind w:left="885"/>
              <w:rPr>
                <w:ins w:id="127" w:author="KSASEA LAP01" w:date="2018-05-15T16:48:00Z"/>
              </w:rPr>
              <w:pPrChange w:id="128" w:author="KSASEA LAP01" w:date="2018-05-15T17:45:00Z">
                <w:pPr>
                  <w:pStyle w:val="Prrafodelista"/>
                  <w:numPr>
                    <w:numId w:val="21"/>
                  </w:numPr>
                  <w:ind w:left="461" w:hanging="427"/>
                  <w:jc w:val="both"/>
                </w:pPr>
              </w:pPrChange>
            </w:pPr>
            <w:ins w:id="129" w:author="KSASEA LAP01" w:date="2018-05-15T17:48:00Z">
              <w:r>
                <w:t xml:space="preserve">Dictaminar sello de verificación. </w:t>
              </w:r>
            </w:ins>
          </w:p>
          <w:p w14:paraId="7F0ECEF9" w14:textId="77777777" w:rsidR="00F6072F" w:rsidRDefault="00F6072F">
            <w:pPr>
              <w:rPr>
                <w:ins w:id="130" w:author="KSASEA LAP01" w:date="2018-05-15T16:48:00Z"/>
              </w:rPr>
              <w:pPrChange w:id="131" w:author="KSASEA LAP01" w:date="2018-05-15T16:48:00Z">
                <w:pPr>
                  <w:pStyle w:val="Prrafodelista"/>
                  <w:numPr>
                    <w:numId w:val="21"/>
                  </w:numPr>
                  <w:ind w:left="461" w:hanging="427"/>
                  <w:jc w:val="both"/>
                </w:pPr>
              </w:pPrChange>
            </w:pPr>
          </w:p>
          <w:p w14:paraId="76272C0D" w14:textId="77777777" w:rsidR="00F6072F" w:rsidRDefault="00F6072F">
            <w:pPr>
              <w:rPr>
                <w:ins w:id="132" w:author="KSASEA LAP01" w:date="2018-05-15T16:48:00Z"/>
              </w:rPr>
              <w:pPrChange w:id="133" w:author="KSASEA LAP01" w:date="2018-05-15T16:48:00Z">
                <w:pPr>
                  <w:pStyle w:val="Prrafodelista"/>
                  <w:numPr>
                    <w:numId w:val="21"/>
                  </w:numPr>
                  <w:ind w:left="461" w:hanging="427"/>
                  <w:jc w:val="both"/>
                </w:pPr>
              </w:pPrChange>
            </w:pPr>
          </w:p>
          <w:p w14:paraId="4D4EBB3B" w14:textId="77777777" w:rsidR="00F6072F" w:rsidRDefault="00F6072F">
            <w:pPr>
              <w:rPr>
                <w:ins w:id="134" w:author="KSASEA LAP01" w:date="2018-05-15T16:48:00Z"/>
              </w:rPr>
              <w:pPrChange w:id="135" w:author="KSASEA LAP01" w:date="2018-05-15T16:48:00Z">
                <w:pPr>
                  <w:pStyle w:val="Prrafodelista"/>
                  <w:numPr>
                    <w:numId w:val="21"/>
                  </w:numPr>
                  <w:ind w:left="461" w:hanging="427"/>
                  <w:jc w:val="both"/>
                </w:pPr>
              </w:pPrChange>
            </w:pPr>
          </w:p>
          <w:p w14:paraId="6071A225" w14:textId="77777777" w:rsidR="00F6072F" w:rsidRDefault="00F6072F">
            <w:pPr>
              <w:rPr>
                <w:ins w:id="136" w:author="KSASEA LAP01" w:date="2018-05-15T16:48:00Z"/>
              </w:rPr>
              <w:pPrChange w:id="137" w:author="KSASEA LAP01" w:date="2018-05-15T16:48:00Z">
                <w:pPr>
                  <w:pStyle w:val="Prrafodelista"/>
                  <w:numPr>
                    <w:numId w:val="21"/>
                  </w:numPr>
                  <w:ind w:left="461" w:hanging="427"/>
                  <w:jc w:val="both"/>
                </w:pPr>
              </w:pPrChange>
            </w:pPr>
          </w:p>
          <w:p w14:paraId="5BB66213" w14:textId="491AB62A" w:rsidR="00F6072F" w:rsidRPr="000D1034" w:rsidRDefault="00F6072F">
            <w:pPr>
              <w:pPrChange w:id="138" w:author="KSASEA LAP01" w:date="2018-05-15T16:48:00Z">
                <w:pPr>
                  <w:pStyle w:val="Prrafodelista"/>
                  <w:numPr>
                    <w:numId w:val="21"/>
                  </w:numPr>
                  <w:ind w:left="461" w:hanging="427"/>
                  <w:jc w:val="both"/>
                </w:pPr>
              </w:pPrChange>
            </w:pPr>
          </w:p>
        </w:tc>
      </w:tr>
      <w:tr w:rsidR="00F6072F" w:rsidRPr="000D1034" w:rsidDel="00F6072F" w14:paraId="74E97BD9" w14:textId="75C9BE37" w:rsidTr="00F6072F">
        <w:trPr>
          <w:trHeight w:val="312"/>
          <w:del w:id="139" w:author="KSASEA LAP01" w:date="2018-05-15T16:49:00Z"/>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109ED83" w14:textId="38FA4F87" w:rsidR="00F6072F" w:rsidRPr="000D1034" w:rsidDel="00F6072F" w:rsidRDefault="00F6072F" w:rsidP="00F6072F">
            <w:pPr>
              <w:jc w:val="center"/>
              <w:rPr>
                <w:del w:id="140" w:author="KSASEA LAP01" w:date="2018-05-15T16:49:00Z"/>
                <w:rFonts w:cstheme="minorHAnsi"/>
                <w:b/>
              </w:rPr>
            </w:pPr>
          </w:p>
        </w:tc>
      </w:tr>
      <w:tr w:rsidR="00F6072F" w:rsidRPr="000D1034" w14:paraId="51CE0B69" w14:textId="77777777" w:rsidTr="00D46A18">
        <w:trPr>
          <w:trHeight w:val="312"/>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C413C0E" w14:textId="1798823A" w:rsidR="00F6072F" w:rsidRPr="000D1034" w:rsidDel="00D02195" w:rsidRDefault="00F6072F" w:rsidP="00F6072F">
            <w:pPr>
              <w:pStyle w:val="Prrafodelista"/>
              <w:numPr>
                <w:ilvl w:val="0"/>
                <w:numId w:val="13"/>
              </w:numPr>
              <w:ind w:left="597" w:hanging="265"/>
              <w:jc w:val="both"/>
              <w:rPr>
                <w:del w:id="141" w:author="KSASEA LAP01" w:date="2018-05-15T16:38:00Z"/>
                <w:rFonts w:cstheme="minorHAnsi"/>
              </w:rPr>
            </w:pPr>
            <w:del w:id="142" w:author="KSASEA LAP01" w:date="2018-05-15T16:38:00Z">
              <w:r w:rsidRPr="000D1034" w:rsidDel="00D02195">
                <w:rPr>
                  <w:rFonts w:cstheme="minorHAnsi"/>
                  <w:b/>
                </w:rPr>
                <w:lastRenderedPageBreak/>
                <w:delText>Medición</w:delText>
              </w:r>
              <w:r w:rsidRPr="000D1034" w:rsidDel="00D02195">
                <w:rPr>
                  <w:rFonts w:cstheme="minorHAnsi"/>
                </w:rPr>
                <w:delText>: proceso que consiste en obtener experimentalmente uno o varios valores que pueden atribuirse razonablemente a una magnitud.</w:delText>
              </w:r>
            </w:del>
          </w:p>
          <w:p w14:paraId="2DA9ACA5" w14:textId="45626637" w:rsidR="00F6072F" w:rsidRPr="000D1034" w:rsidDel="00D02195" w:rsidRDefault="00F6072F" w:rsidP="00F6072F">
            <w:pPr>
              <w:pStyle w:val="Prrafodelista"/>
              <w:ind w:left="597"/>
              <w:jc w:val="both"/>
              <w:rPr>
                <w:del w:id="143" w:author="KSASEA LAP01" w:date="2018-05-15T16:38:00Z"/>
                <w:rFonts w:cstheme="minorHAnsi"/>
              </w:rPr>
            </w:pPr>
          </w:p>
          <w:p w14:paraId="6150FB53" w14:textId="573349DA" w:rsidR="00F6072F" w:rsidRPr="000D1034" w:rsidDel="00F6072F" w:rsidRDefault="00F6072F" w:rsidP="00F6072F">
            <w:pPr>
              <w:pStyle w:val="Prrafodelista"/>
              <w:numPr>
                <w:ilvl w:val="0"/>
                <w:numId w:val="13"/>
              </w:numPr>
              <w:ind w:left="597" w:hanging="265"/>
              <w:jc w:val="both"/>
              <w:rPr>
                <w:del w:id="144" w:author="KSASEA LAP01" w:date="2018-05-15T16:47:00Z"/>
                <w:rFonts w:cstheme="minorHAnsi"/>
              </w:rPr>
            </w:pPr>
            <w:del w:id="145" w:author="KSASEA LAP01" w:date="2018-05-15T16:47:00Z">
              <w:r w:rsidRPr="000D1034" w:rsidDel="00F6072F">
                <w:rPr>
                  <w:rFonts w:cstheme="minorHAnsi"/>
                  <w:b/>
                </w:rPr>
                <w:delText>Ajuste</w:delText>
              </w:r>
              <w:r w:rsidRPr="000D1034" w:rsidDel="00F6072F">
                <w:rPr>
                  <w:rFonts w:cstheme="minorHAnsi"/>
                </w:rPr>
                <w:delText>: el conjunto de operaciones realizadas durante la verificación, por una autoridad competente o las unidades de verificación acreditadas y aprobadas, destinadas a acondicionar un instrumento de medición a un nivel de funcionamiento y exactitud de cero error o, de no ser ello posible, en el punto más próximo a cero dentro del error máximo tolerado por esta norma oficial mexicana, mediante los mecanismos predispuestos para ello.</w:delText>
              </w:r>
            </w:del>
          </w:p>
          <w:p w14:paraId="7AC680A1" w14:textId="65A5211C" w:rsidR="00F6072F" w:rsidRPr="000D1034" w:rsidDel="00F6072F" w:rsidRDefault="00F6072F" w:rsidP="00F6072F">
            <w:pPr>
              <w:pStyle w:val="Prrafodelista"/>
              <w:rPr>
                <w:del w:id="146" w:author="KSASEA LAP01" w:date="2018-05-15T16:47:00Z"/>
                <w:rFonts w:cstheme="minorHAnsi"/>
              </w:rPr>
            </w:pPr>
          </w:p>
          <w:p w14:paraId="2C41ACC1" w14:textId="6B78F43A" w:rsidR="00F6072F" w:rsidRPr="000D1034" w:rsidDel="00F6072F" w:rsidRDefault="00F6072F" w:rsidP="00F6072F">
            <w:pPr>
              <w:pStyle w:val="Prrafodelista"/>
              <w:numPr>
                <w:ilvl w:val="0"/>
                <w:numId w:val="13"/>
              </w:numPr>
              <w:ind w:left="597" w:hanging="265"/>
              <w:jc w:val="both"/>
              <w:rPr>
                <w:del w:id="147" w:author="KSASEA LAP01" w:date="2018-05-15T16:47:00Z"/>
                <w:rFonts w:cstheme="minorHAnsi"/>
              </w:rPr>
            </w:pPr>
            <w:del w:id="148" w:author="KSASEA LAP01" w:date="2018-05-15T16:47:00Z">
              <w:r w:rsidRPr="000D1034" w:rsidDel="00F6072F">
                <w:rPr>
                  <w:rFonts w:cstheme="minorHAnsi"/>
                  <w:b/>
                </w:rPr>
                <w:delText>Calibración</w:delText>
              </w:r>
              <w:r w:rsidRPr="000D1034" w:rsidDel="00F6072F">
                <w:rPr>
                  <w:rFonts w:cstheme="minorHAnsi"/>
                </w:rPr>
                <w:delText>: operación que bajo condiciones específicas establece una relación entre los valores y sus incertidumbres de medida asociadas obtenidas a partir de los patrones de medida.</w:delText>
              </w:r>
            </w:del>
          </w:p>
          <w:p w14:paraId="6E8D4326" w14:textId="1A3E3CB3" w:rsidR="00F6072F" w:rsidRPr="000D1034" w:rsidDel="00F6072F" w:rsidRDefault="00F6072F" w:rsidP="00F6072F">
            <w:pPr>
              <w:pStyle w:val="Prrafodelista"/>
              <w:rPr>
                <w:del w:id="149" w:author="KSASEA LAP01" w:date="2018-05-15T16:47:00Z"/>
                <w:rFonts w:cstheme="minorHAnsi"/>
              </w:rPr>
            </w:pPr>
          </w:p>
          <w:p w14:paraId="3C55FD3E" w14:textId="6DB88990" w:rsidR="00F6072F" w:rsidRPr="000D1034" w:rsidDel="00F6072F" w:rsidRDefault="00F6072F" w:rsidP="00F6072F">
            <w:pPr>
              <w:pStyle w:val="Prrafodelista"/>
              <w:numPr>
                <w:ilvl w:val="0"/>
                <w:numId w:val="13"/>
              </w:numPr>
              <w:ind w:left="597" w:hanging="265"/>
              <w:jc w:val="both"/>
              <w:rPr>
                <w:del w:id="150" w:author="KSASEA LAP01" w:date="2018-05-15T16:47:00Z"/>
                <w:rFonts w:cstheme="minorHAnsi"/>
              </w:rPr>
            </w:pPr>
            <w:del w:id="151" w:author="KSASEA LAP01" w:date="2018-05-15T16:47:00Z">
              <w:r w:rsidRPr="000D1034" w:rsidDel="00F6072F">
                <w:rPr>
                  <w:rFonts w:cstheme="minorHAnsi"/>
                  <w:b/>
                </w:rPr>
                <w:delText>Trazabilidad metrológica</w:delText>
              </w:r>
              <w:r w:rsidRPr="000D1034" w:rsidDel="00F6072F">
                <w:rPr>
                  <w:rFonts w:cstheme="minorHAnsi"/>
                </w:rPr>
                <w:delText>: propiedad de un resultado de medida por la cual el resultado puede relacionarse con una referencia mediante una cadena ininterrumpida y documentada de calibraciones, cada una de las cuales contribuye a la incertidumbre de la medida.</w:delText>
              </w:r>
            </w:del>
          </w:p>
          <w:p w14:paraId="49E117DA" w14:textId="5B823F97" w:rsidR="00F6072F" w:rsidRPr="000D1034" w:rsidDel="00F6072F" w:rsidRDefault="00F6072F" w:rsidP="00F6072F">
            <w:pPr>
              <w:pStyle w:val="Prrafodelista"/>
              <w:rPr>
                <w:del w:id="152" w:author="KSASEA LAP01" w:date="2018-05-15T16:47:00Z"/>
                <w:rFonts w:cstheme="minorHAnsi"/>
              </w:rPr>
            </w:pPr>
          </w:p>
          <w:p w14:paraId="5B5CE85A" w14:textId="56E82DF2" w:rsidR="00F6072F" w:rsidRPr="000D1034" w:rsidDel="00F6072F" w:rsidRDefault="00F6072F" w:rsidP="00F6072F">
            <w:pPr>
              <w:pStyle w:val="Prrafodelista"/>
              <w:numPr>
                <w:ilvl w:val="0"/>
                <w:numId w:val="13"/>
              </w:numPr>
              <w:ind w:left="597" w:hanging="265"/>
              <w:jc w:val="both"/>
              <w:rPr>
                <w:del w:id="153" w:author="KSASEA LAP01" w:date="2018-05-15T16:47:00Z"/>
                <w:rFonts w:cstheme="minorHAnsi"/>
              </w:rPr>
            </w:pPr>
            <w:del w:id="154" w:author="KSASEA LAP01" w:date="2018-05-15T16:47:00Z">
              <w:r w:rsidRPr="000D1034" w:rsidDel="00F6072F">
                <w:rPr>
                  <w:rFonts w:cstheme="minorHAnsi"/>
                  <w:b/>
                </w:rPr>
                <w:delText>Verificación</w:delText>
              </w:r>
              <w:r w:rsidRPr="000D1034" w:rsidDel="00F6072F">
                <w:rPr>
                  <w:rFonts w:cstheme="minorHAnsi"/>
                </w:rPr>
                <w:delText>: la constatación ocular o comprobación a través de muestreo, medición, pruebas de laboratorio o examen de documentos que se realizan para evaluar la conformidad en un momento determinado. Comprenderá la constatación de las características metrológicas y de operación del instrumento de medición dentro de las tolerancias y demás requisitos establecidos en las normas oficiales mexicanas y normas mexicanas y, en su caso, el ajuste de los mismos cuando cuenten con los dispositivos adecuados para ello.</w:delText>
              </w:r>
            </w:del>
          </w:p>
          <w:p w14:paraId="164A9C97" w14:textId="2437939A" w:rsidR="00F6072F" w:rsidRPr="000D1034" w:rsidDel="00F6072F" w:rsidRDefault="00F6072F" w:rsidP="00F6072F">
            <w:pPr>
              <w:pStyle w:val="Prrafodelista"/>
              <w:ind w:left="597" w:hanging="265"/>
              <w:jc w:val="both"/>
              <w:rPr>
                <w:del w:id="155" w:author="KSASEA LAP01" w:date="2018-05-15T16:47:00Z"/>
                <w:rFonts w:cstheme="minorHAnsi"/>
              </w:rPr>
            </w:pPr>
          </w:p>
          <w:p w14:paraId="476602CE" w14:textId="37430590" w:rsidR="00F6072F" w:rsidRPr="000D1034" w:rsidDel="00D02195" w:rsidRDefault="00F6072F" w:rsidP="00F6072F">
            <w:pPr>
              <w:pStyle w:val="Prrafodelista"/>
              <w:numPr>
                <w:ilvl w:val="0"/>
                <w:numId w:val="13"/>
              </w:numPr>
              <w:ind w:left="597" w:hanging="265"/>
              <w:jc w:val="both"/>
              <w:rPr>
                <w:del w:id="156" w:author="KSASEA LAP01" w:date="2018-05-15T16:38:00Z"/>
                <w:rFonts w:cstheme="minorHAnsi"/>
              </w:rPr>
            </w:pPr>
            <w:del w:id="157" w:author="KSASEA LAP01" w:date="2018-05-15T16:38:00Z">
              <w:r w:rsidRPr="000D1034" w:rsidDel="00D02195">
                <w:rPr>
                  <w:rFonts w:cstheme="minorHAnsi"/>
                  <w:b/>
                </w:rPr>
                <w:delText>Error máximo tolerado</w:delText>
              </w:r>
              <w:r w:rsidRPr="000D1034" w:rsidDel="00D02195">
                <w:rPr>
                  <w:rFonts w:cstheme="minorHAnsi"/>
                </w:rPr>
                <w:delText>: valores extremos de un error tolerado por las especificaciones, reglamentos y otros relativos a un instrumento de medición determinado.</w:delText>
              </w:r>
            </w:del>
          </w:p>
          <w:p w14:paraId="2F866A49" w14:textId="03264A00" w:rsidR="00F6072F" w:rsidRPr="000D1034" w:rsidDel="00F6072F" w:rsidRDefault="00F6072F" w:rsidP="00F6072F">
            <w:pPr>
              <w:pStyle w:val="Prrafodelista"/>
              <w:rPr>
                <w:del w:id="158" w:author="KSASEA LAP01" w:date="2018-05-15T16:47:00Z"/>
                <w:rFonts w:cstheme="minorHAnsi"/>
              </w:rPr>
            </w:pPr>
          </w:p>
          <w:p w14:paraId="52A83701" w14:textId="20419FB2" w:rsidR="00F6072F" w:rsidRPr="000D1034" w:rsidDel="00D02195" w:rsidRDefault="00F6072F" w:rsidP="00F6072F">
            <w:pPr>
              <w:pStyle w:val="Prrafodelista"/>
              <w:numPr>
                <w:ilvl w:val="0"/>
                <w:numId w:val="13"/>
              </w:numPr>
              <w:ind w:left="597" w:hanging="265"/>
              <w:jc w:val="both"/>
              <w:rPr>
                <w:del w:id="159" w:author="KSASEA LAP01" w:date="2018-05-15T16:38:00Z"/>
                <w:rFonts w:cstheme="minorHAnsi"/>
              </w:rPr>
            </w:pPr>
            <w:del w:id="160" w:author="KSASEA LAP01" w:date="2018-05-15T16:38:00Z">
              <w:r w:rsidRPr="000D1034" w:rsidDel="00D02195">
                <w:rPr>
                  <w:rFonts w:cstheme="minorHAnsi"/>
                  <w:b/>
                </w:rPr>
                <w:delText>Instrumento de medida</w:delText>
              </w:r>
              <w:r w:rsidRPr="000D1034" w:rsidDel="00D02195">
                <w:rPr>
                  <w:rFonts w:cstheme="minorHAnsi"/>
                </w:rPr>
                <w:delText>: dispositivo utilizado para realizar mediciones, solo o asociado a uno o varios dispositivos suplementarios.</w:delText>
              </w:r>
            </w:del>
          </w:p>
          <w:p w14:paraId="1A52FBF4" w14:textId="6EF18750" w:rsidR="00F6072F" w:rsidRPr="000D1034" w:rsidDel="00F6072F" w:rsidRDefault="00F6072F" w:rsidP="00F6072F">
            <w:pPr>
              <w:pStyle w:val="Prrafodelista"/>
              <w:rPr>
                <w:del w:id="161" w:author="KSASEA LAP01" w:date="2018-05-15T16:47:00Z"/>
                <w:rFonts w:cstheme="minorHAnsi"/>
              </w:rPr>
            </w:pPr>
          </w:p>
          <w:p w14:paraId="7C988A44" w14:textId="42E0F370" w:rsidR="00F6072F" w:rsidRPr="000D1034" w:rsidDel="00F6072F" w:rsidRDefault="00F6072F" w:rsidP="00F6072F">
            <w:pPr>
              <w:jc w:val="both"/>
              <w:rPr>
                <w:del w:id="162" w:author="KSASEA LAP01" w:date="2018-05-15T16:47:00Z"/>
                <w:rFonts w:cstheme="minorHAnsi"/>
              </w:rPr>
            </w:pPr>
          </w:p>
          <w:p w14:paraId="02FD4F9D" w14:textId="4AE7E555" w:rsidR="00F6072F" w:rsidRPr="000D1034" w:rsidDel="00F6072F" w:rsidRDefault="00F6072F" w:rsidP="00F6072F">
            <w:pPr>
              <w:jc w:val="both"/>
              <w:rPr>
                <w:del w:id="163" w:author="KSASEA LAP01" w:date="2018-05-15T16:47:00Z"/>
                <w:rFonts w:cstheme="minorHAnsi"/>
              </w:rPr>
            </w:pPr>
          </w:p>
          <w:p w14:paraId="23F099B7" w14:textId="3D55B8F5" w:rsidR="00F6072F" w:rsidRPr="000D1034" w:rsidDel="00F6072F" w:rsidRDefault="00F6072F" w:rsidP="00F6072F">
            <w:pPr>
              <w:jc w:val="both"/>
              <w:rPr>
                <w:del w:id="164" w:author="KSASEA LAP01" w:date="2018-05-15T16:47:00Z"/>
                <w:rFonts w:cstheme="minorHAnsi"/>
              </w:rPr>
            </w:pPr>
          </w:p>
          <w:p w14:paraId="6045D21A" w14:textId="1CA568FF" w:rsidR="00F6072F" w:rsidRPr="000D1034" w:rsidDel="00F6072F" w:rsidRDefault="00F6072F" w:rsidP="00F6072F">
            <w:pPr>
              <w:jc w:val="both"/>
              <w:rPr>
                <w:del w:id="165" w:author="KSASEA LAP01" w:date="2018-05-15T16:47:00Z"/>
                <w:rFonts w:cstheme="minorHAnsi"/>
              </w:rPr>
            </w:pPr>
          </w:p>
          <w:p w14:paraId="719A1A5E" w14:textId="10B9B7E3" w:rsidR="00F6072F" w:rsidRPr="000D1034" w:rsidDel="00F6072F" w:rsidRDefault="00F6072F" w:rsidP="00F6072F">
            <w:pPr>
              <w:jc w:val="both"/>
              <w:rPr>
                <w:del w:id="166" w:author="KSASEA LAP01" w:date="2018-05-15T16:47:00Z"/>
                <w:rFonts w:cstheme="minorHAnsi"/>
              </w:rPr>
            </w:pPr>
          </w:p>
          <w:p w14:paraId="51276B85" w14:textId="3FD02A40" w:rsidR="00F6072F" w:rsidRPr="000D1034" w:rsidDel="00F6072F" w:rsidRDefault="00F6072F" w:rsidP="00F6072F">
            <w:pPr>
              <w:jc w:val="both"/>
              <w:rPr>
                <w:del w:id="167" w:author="KSASEA LAP01" w:date="2018-05-15T16:47:00Z"/>
                <w:rFonts w:cstheme="minorHAnsi"/>
              </w:rPr>
            </w:pPr>
          </w:p>
          <w:p w14:paraId="7054A834" w14:textId="2FF1A83A" w:rsidR="00F6072F" w:rsidRPr="000D1034" w:rsidDel="00F6072F" w:rsidRDefault="00F6072F" w:rsidP="00F6072F">
            <w:pPr>
              <w:jc w:val="both"/>
              <w:rPr>
                <w:del w:id="168" w:author="KSASEA LAP01" w:date="2018-05-15T16:47:00Z"/>
                <w:rFonts w:cstheme="minorHAnsi"/>
              </w:rPr>
            </w:pPr>
          </w:p>
          <w:p w14:paraId="7AC5B964" w14:textId="64CF7DC7" w:rsidR="00F6072F" w:rsidRPr="000D1034" w:rsidDel="00F6072F" w:rsidRDefault="00F6072F" w:rsidP="00F6072F">
            <w:pPr>
              <w:jc w:val="both"/>
              <w:rPr>
                <w:del w:id="169" w:author="KSASEA LAP01" w:date="2018-05-15T16:47:00Z"/>
                <w:rFonts w:cstheme="minorHAnsi"/>
              </w:rPr>
            </w:pPr>
          </w:p>
          <w:p w14:paraId="0E661DC1" w14:textId="07192ACA" w:rsidR="00F6072F" w:rsidRPr="000D1034" w:rsidDel="00F6072F" w:rsidRDefault="00F6072F" w:rsidP="00F6072F">
            <w:pPr>
              <w:jc w:val="both"/>
              <w:rPr>
                <w:del w:id="170" w:author="KSASEA LAP01" w:date="2018-05-15T16:47:00Z"/>
                <w:rFonts w:cstheme="minorHAnsi"/>
              </w:rPr>
            </w:pPr>
          </w:p>
          <w:p w14:paraId="7E90224B" w14:textId="6B8B45A5" w:rsidR="00F6072F" w:rsidRPr="000D1034" w:rsidDel="00F6072F" w:rsidRDefault="00F6072F" w:rsidP="00F6072F">
            <w:pPr>
              <w:jc w:val="both"/>
              <w:rPr>
                <w:del w:id="171" w:author="KSASEA LAP01" w:date="2018-05-15T16:47:00Z"/>
                <w:rFonts w:cstheme="minorHAnsi"/>
              </w:rPr>
            </w:pPr>
          </w:p>
          <w:p w14:paraId="7A808563" w14:textId="58FBC8F8" w:rsidR="00F6072F" w:rsidRPr="000D1034" w:rsidDel="00F6072F" w:rsidRDefault="00F6072F" w:rsidP="00F6072F">
            <w:pPr>
              <w:jc w:val="both"/>
              <w:rPr>
                <w:del w:id="172" w:author="KSASEA LAP01" w:date="2018-05-15T16:47:00Z"/>
                <w:rFonts w:cstheme="minorHAnsi"/>
              </w:rPr>
            </w:pPr>
          </w:p>
          <w:p w14:paraId="2F8A27C5" w14:textId="4E59C003" w:rsidR="00F6072F" w:rsidRPr="000D1034" w:rsidDel="00F6072F" w:rsidRDefault="00F6072F" w:rsidP="00F6072F">
            <w:pPr>
              <w:jc w:val="both"/>
              <w:rPr>
                <w:del w:id="173" w:author="KSASEA LAP01" w:date="2018-05-15T16:47:00Z"/>
                <w:rFonts w:cstheme="minorHAnsi"/>
              </w:rPr>
            </w:pPr>
          </w:p>
          <w:p w14:paraId="62246D55" w14:textId="64281ED6" w:rsidR="00F6072F" w:rsidRPr="000D1034" w:rsidDel="00F6072F" w:rsidRDefault="00F6072F" w:rsidP="00F6072F">
            <w:pPr>
              <w:jc w:val="both"/>
              <w:rPr>
                <w:del w:id="174" w:author="KSASEA LAP01" w:date="2018-05-15T16:47:00Z"/>
                <w:rFonts w:cstheme="minorHAnsi"/>
              </w:rPr>
            </w:pPr>
          </w:p>
          <w:p w14:paraId="3FF269B5" w14:textId="77777777" w:rsidR="00F6072F" w:rsidRPr="000D1034" w:rsidRDefault="00F6072F" w:rsidP="00F6072F">
            <w:pPr>
              <w:jc w:val="both"/>
              <w:rPr>
                <w:rFonts w:cstheme="minorHAnsi"/>
              </w:rPr>
            </w:pPr>
          </w:p>
        </w:tc>
      </w:tr>
      <w:tr w:rsidR="00F6072F" w:rsidRPr="000D1034" w14:paraId="423EE635" w14:textId="77777777" w:rsidTr="00D46A18">
        <w:trPr>
          <w:trHeight w:val="312"/>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8989FFF" w14:textId="77777777" w:rsidR="00F6072F" w:rsidRPr="000D1034" w:rsidRDefault="00F6072F" w:rsidP="00F6072F">
            <w:pPr>
              <w:jc w:val="center"/>
              <w:rPr>
                <w:rFonts w:cstheme="minorHAnsi"/>
                <w:b/>
                <w:sz w:val="24"/>
              </w:rPr>
            </w:pPr>
            <w:r w:rsidRPr="000D1034">
              <w:rPr>
                <w:rFonts w:cstheme="minorHAnsi"/>
                <w:b/>
                <w:sz w:val="24"/>
              </w:rPr>
              <w:t>DIAGRAMA DE FLUJO:</w:t>
            </w:r>
          </w:p>
        </w:tc>
      </w:tr>
      <w:tr w:rsidR="00F6072F" w:rsidRPr="000D1034" w14:paraId="203886C3" w14:textId="77777777" w:rsidTr="00D46A18">
        <w:trPr>
          <w:trHeight w:val="312"/>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21260AA" w14:textId="2E4D2509" w:rsidR="00F6072F" w:rsidRPr="000D1034" w:rsidRDefault="00F6072F" w:rsidP="00F6072F">
            <w:pPr>
              <w:rPr>
                <w:rFonts w:cstheme="minorHAnsi"/>
                <w:sz w:val="20"/>
                <w:szCs w:val="20"/>
              </w:rPr>
            </w:pPr>
            <w:r w:rsidRPr="0019271C">
              <w:rPr>
                <w:noProof/>
                <w:lang w:eastAsia="es-MX"/>
              </w:rPr>
              <mc:AlternateContent>
                <mc:Choice Requires="wps">
                  <w:drawing>
                    <wp:anchor distT="0" distB="0" distL="114300" distR="114300" simplePos="0" relativeHeight="251742208" behindDoc="0" locked="0" layoutInCell="1" allowOverlap="1" wp14:anchorId="6963E61F" wp14:editId="7A46FF20">
                      <wp:simplePos x="0" y="0"/>
                      <wp:positionH relativeFrom="column">
                        <wp:posOffset>3704590</wp:posOffset>
                      </wp:positionH>
                      <wp:positionV relativeFrom="paragraph">
                        <wp:posOffset>962025</wp:posOffset>
                      </wp:positionV>
                      <wp:extent cx="799465" cy="466725"/>
                      <wp:effectExtent l="0" t="0" r="19685" b="28575"/>
                      <wp:wrapNone/>
                      <wp:docPr id="344" name="Rectángulo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66725"/>
                              </a:xfrm>
                              <a:prstGeom prst="rect">
                                <a:avLst/>
                              </a:prstGeom>
                              <a:solidFill>
                                <a:srgbClr val="FFFFFF"/>
                              </a:solidFill>
                              <a:ln w="9525">
                                <a:solidFill>
                                  <a:srgbClr val="000000"/>
                                </a:solidFill>
                                <a:miter lim="800000"/>
                                <a:headEnd/>
                                <a:tailEnd/>
                              </a:ln>
                            </wps:spPr>
                            <wps:txbx>
                              <w:txbxContent>
                                <w:p w14:paraId="7927D6A2" w14:textId="77777777" w:rsidR="000623B0" w:rsidRDefault="000623B0" w:rsidP="00E74866">
                                  <w:pPr>
                                    <w:jc w:val="center"/>
                                    <w:rPr>
                                      <w:rFonts w:ascii="Arial" w:hAnsi="Arial" w:cs="Arial"/>
                                      <w:sz w:val="14"/>
                                      <w:szCs w:val="14"/>
                                    </w:rPr>
                                  </w:pPr>
                                  <w:r>
                                    <w:rPr>
                                      <w:rFonts w:ascii="Arial" w:hAnsi="Arial" w:cs="Arial"/>
                                      <w:sz w:val="14"/>
                                      <w:szCs w:val="14"/>
                                    </w:rPr>
                                    <w:t>Colocar calcomanía de “no apto”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963E61F" id="Rectángulo 344" o:spid="_x0000_s1032" style="position:absolute;margin-left:291.7pt;margin-top:75.75pt;width:62.95pt;height:36.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">
                      <v:textbox>
                        <w:txbxContent>
                          <w:p w14:paraId="7927D6A2" w14:textId="77777777" w:rsidR="000623B0" w:rsidRDefault="000623B0" w:rsidP="00E74866">
                            <w:pPr>
                              <w:jc w:val="center"/>
                              <w:rPr>
                                <w:rFonts w:ascii="Arial" w:hAnsi="Arial" w:cs="Arial"/>
                                <w:sz w:val="14"/>
                                <w:szCs w:val="14"/>
                              </w:rPr>
                            </w:pPr>
                            <w:r>
                              <w:rPr>
                                <w:rFonts w:ascii="Arial" w:hAnsi="Arial" w:cs="Arial"/>
                                <w:sz w:val="14"/>
                                <w:szCs w:val="14"/>
                              </w:rPr>
                              <w:t>Colocar calcomanía de “no apto”</w:t>
                            </w:r>
                          </w:p>
                        </w:txbxContent>
                      </v:textbox>
                    </v:rect>
                  </w:pict>
                </mc:Fallback>
              </mc:AlternateContent>
            </w:r>
            <w:r w:rsidRPr="000D1034">
              <w:rPr>
                <w:noProof/>
                <w:lang w:eastAsia="es-MX"/>
                <w:rPrChange w:id="175" w:author="Segurida-Higiene 1" w:date="2018-04-19T08:59:00Z">
                  <w:rPr>
                    <w:noProof/>
                    <w:lang w:eastAsia="es-MX"/>
                  </w:rPr>
                </w:rPrChange>
              </w:rPr>
              <mc:AlternateContent>
                <mc:Choice Requires="wps">
                  <w:drawing>
                    <wp:anchor distT="0" distB="0" distL="114300" distR="114300" simplePos="0" relativeHeight="251743232" behindDoc="0" locked="0" layoutInCell="1" allowOverlap="1" wp14:anchorId="388026A7" wp14:editId="10B66371">
                      <wp:simplePos x="0" y="0"/>
                      <wp:positionH relativeFrom="column">
                        <wp:posOffset>3709670</wp:posOffset>
                      </wp:positionH>
                      <wp:positionV relativeFrom="paragraph">
                        <wp:posOffset>1693545</wp:posOffset>
                      </wp:positionV>
                      <wp:extent cx="799465" cy="329565"/>
                      <wp:effectExtent l="0" t="0" r="19685" b="11430"/>
                      <wp:wrapNone/>
                      <wp:docPr id="345" name="Rectángulo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12420"/>
                              </a:xfrm>
                              <a:prstGeom prst="rect">
                                <a:avLst/>
                              </a:prstGeom>
                              <a:solidFill>
                                <a:srgbClr val="FFFFFF"/>
                              </a:solidFill>
                              <a:ln w="9525">
                                <a:solidFill>
                                  <a:srgbClr val="000000"/>
                                </a:solidFill>
                                <a:miter lim="800000"/>
                                <a:headEnd/>
                                <a:tailEnd/>
                              </a:ln>
                            </wps:spPr>
                            <wps:txbx>
                              <w:txbxContent>
                                <w:p w14:paraId="2FC285F1" w14:textId="77777777" w:rsidR="000623B0" w:rsidRDefault="000623B0" w:rsidP="00E74866">
                                  <w:pPr>
                                    <w:jc w:val="center"/>
                                    <w:rPr>
                                      <w:rFonts w:ascii="Arial" w:hAnsi="Arial" w:cs="Arial"/>
                                      <w:sz w:val="14"/>
                                      <w:szCs w:val="14"/>
                                    </w:rPr>
                                  </w:pPr>
                                  <w:r>
                                    <w:rPr>
                                      <w:rFonts w:ascii="Arial" w:hAnsi="Arial" w:cs="Arial"/>
                                      <w:sz w:val="14"/>
                                      <w:szCs w:val="14"/>
                                    </w:rPr>
                                    <w:t>Corregir falla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88026A7" id="Rectángulo 345" o:spid="_x0000_s1033" style="position:absolute;margin-left:292.1pt;margin-top:133.35pt;width:62.95pt;height:25.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">
                      <v:textbox style="mso-fit-shape-to-text:t">
                        <w:txbxContent>
                          <w:p w14:paraId="2FC285F1" w14:textId="77777777" w:rsidR="000623B0" w:rsidRDefault="000623B0" w:rsidP="00E74866">
                            <w:pPr>
                              <w:jc w:val="center"/>
                              <w:rPr>
                                <w:rFonts w:ascii="Arial" w:hAnsi="Arial" w:cs="Arial"/>
                                <w:sz w:val="14"/>
                                <w:szCs w:val="14"/>
                              </w:rPr>
                            </w:pPr>
                            <w:r>
                              <w:rPr>
                                <w:rFonts w:ascii="Arial" w:hAnsi="Arial" w:cs="Arial"/>
                                <w:sz w:val="14"/>
                                <w:szCs w:val="14"/>
                              </w:rPr>
                              <w:t>Corregir falla</w:t>
                            </w:r>
                          </w:p>
                        </w:txbxContent>
                      </v:textbox>
                    </v:rect>
                  </w:pict>
                </mc:Fallback>
              </mc:AlternateContent>
            </w:r>
            <w:r w:rsidRPr="000D1034">
              <w:rPr>
                <w:noProof/>
                <w:lang w:eastAsia="es-MX"/>
                <w:rPrChange w:id="176" w:author="Segurida-Higiene 1" w:date="2018-04-19T08:59:00Z">
                  <w:rPr>
                    <w:noProof/>
                    <w:lang w:eastAsia="es-MX"/>
                  </w:rPr>
                </w:rPrChange>
              </w:rPr>
              <mc:AlternateContent>
                <mc:Choice Requires="wps">
                  <w:drawing>
                    <wp:anchor distT="0" distB="0" distL="114300" distR="114300" simplePos="0" relativeHeight="251744256" behindDoc="0" locked="0" layoutInCell="1" allowOverlap="1" wp14:anchorId="2757A405" wp14:editId="4011A06C">
                      <wp:simplePos x="0" y="0"/>
                      <wp:positionH relativeFrom="column">
                        <wp:posOffset>3700145</wp:posOffset>
                      </wp:positionH>
                      <wp:positionV relativeFrom="paragraph">
                        <wp:posOffset>2225675</wp:posOffset>
                      </wp:positionV>
                      <wp:extent cx="799465" cy="577215"/>
                      <wp:effectExtent l="0" t="0" r="19685" b="1968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32765"/>
                              </a:xfrm>
                              <a:prstGeom prst="rect">
                                <a:avLst/>
                              </a:prstGeom>
                              <a:solidFill>
                                <a:srgbClr val="FFFFFF"/>
                              </a:solidFill>
                              <a:ln w="9525">
                                <a:solidFill>
                                  <a:srgbClr val="000000"/>
                                </a:solidFill>
                                <a:miter lim="800000"/>
                                <a:headEnd/>
                                <a:tailEnd/>
                              </a:ln>
                            </wps:spPr>
                            <wps:txbx>
                              <w:txbxContent>
                                <w:p w14:paraId="133F46C2" w14:textId="77777777" w:rsidR="000623B0" w:rsidRDefault="000623B0" w:rsidP="00E74866">
                                  <w:pPr>
                                    <w:jc w:val="center"/>
                                    <w:rPr>
                                      <w:rFonts w:ascii="Arial" w:hAnsi="Arial" w:cs="Arial"/>
                                      <w:sz w:val="14"/>
                                      <w:szCs w:val="14"/>
                                    </w:rPr>
                                  </w:pPr>
                                  <w:r>
                                    <w:rPr>
                                      <w:rFonts w:ascii="Arial" w:hAnsi="Arial" w:cs="Arial"/>
                                      <w:sz w:val="14"/>
                                      <w:szCs w:val="14"/>
                                    </w:rPr>
                                    <w:t>Realizar verificación extraordinaria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757A405" id="Rectángulo 19" o:spid="_x0000_s1034" style="position:absolute;margin-left:291.35pt;margin-top:175.25pt;width:62.95pt;height:4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">
                      <v:textbox style="mso-fit-shape-to-text:t">
                        <w:txbxContent>
                          <w:p w14:paraId="133F46C2" w14:textId="77777777" w:rsidR="000623B0" w:rsidRDefault="000623B0" w:rsidP="00E74866">
                            <w:pPr>
                              <w:jc w:val="center"/>
                              <w:rPr>
                                <w:rFonts w:ascii="Arial" w:hAnsi="Arial" w:cs="Arial"/>
                                <w:sz w:val="14"/>
                                <w:szCs w:val="14"/>
                              </w:rPr>
                            </w:pPr>
                            <w:r>
                              <w:rPr>
                                <w:rFonts w:ascii="Arial" w:hAnsi="Arial" w:cs="Arial"/>
                                <w:sz w:val="14"/>
                                <w:szCs w:val="14"/>
                              </w:rPr>
                              <w:t>Realizar verificación extraordinaria</w:t>
                            </w:r>
                          </w:p>
                        </w:txbxContent>
                      </v:textbox>
                    </v:rect>
                  </w:pict>
                </mc:Fallback>
              </mc:AlternateContent>
            </w:r>
            <w:r w:rsidRPr="000D1034">
              <w:rPr>
                <w:noProof/>
                <w:lang w:eastAsia="es-MX"/>
                <w:rPrChange w:id="177" w:author="Segurida-Higiene 1" w:date="2018-04-19T08:59:00Z">
                  <w:rPr>
                    <w:noProof/>
                    <w:lang w:eastAsia="es-MX"/>
                  </w:rPr>
                </w:rPrChange>
              </w:rPr>
              <mc:AlternateContent>
                <mc:Choice Requires="wps">
                  <w:drawing>
                    <wp:anchor distT="0" distB="0" distL="114300" distR="114300" simplePos="0" relativeHeight="251756544" behindDoc="0" locked="0" layoutInCell="1" allowOverlap="1" wp14:anchorId="683C1500" wp14:editId="7F4415D0">
                      <wp:simplePos x="0" y="0"/>
                      <wp:positionH relativeFrom="column">
                        <wp:posOffset>3954145</wp:posOffset>
                      </wp:positionH>
                      <wp:positionV relativeFrom="paragraph">
                        <wp:posOffset>3017520</wp:posOffset>
                      </wp:positionV>
                      <wp:extent cx="271780" cy="384175"/>
                      <wp:effectExtent l="0" t="0" r="13970" b="12700"/>
                      <wp:wrapNone/>
                      <wp:docPr id="308" name="Conector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14:paraId="3CC3A91C" w14:textId="77777777" w:rsidR="000623B0" w:rsidRDefault="000623B0" w:rsidP="00E74866">
                                  <w:pPr>
                                    <w:jc w:val="center"/>
                                    <w:rPr>
                                      <w:rFonts w:ascii="Arial" w:hAnsi="Arial"/>
                                      <w:sz w:val="14"/>
                                      <w:szCs w:val="14"/>
                                    </w:rPr>
                                  </w:pPr>
                                  <w:r>
                                    <w:rPr>
                                      <w:rFonts w:ascii="Arial" w:hAnsi="Arial"/>
                                      <w:sz w:val="14"/>
                                      <w:szCs w:val="14"/>
                                    </w:rPr>
                                    <w:t>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0</wp14:pctHeight>
                      </wp14:sizeRelV>
                    </wp:anchor>
                  </w:drawing>
                </mc:Choice>
                <mc:Fallback>
                  <w:pict>
                    <v:shapetype w14:anchorId="683C1500" id="_x0000_t120" coordsize="21600,21600" o:spt="120" path="m10800,qx,10800,10800,21600,21600,10800,10800,xe">
                      <v:path gradientshapeok="t" o:connecttype="custom" o:connectlocs="10800,0;3163,3163;0,10800;3163,18437;10800,21600;18437,18437;21600,10800;18437,3163" textboxrect="3163,3163,18437,18437"/>
                    </v:shapetype>
                    <v:shape id="Conector 308" o:spid="_x0000_s1035" type="#_x0000_t120" style="position:absolute;margin-left:311.35pt;margin-top:237.6pt;width:21.4pt;height:3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">
                      <v:textbox style="mso-fit-shape-to-text:t">
                        <w:txbxContent>
                          <w:p w14:paraId="3CC3A91C" w14:textId="77777777" w:rsidR="000623B0" w:rsidRDefault="000623B0" w:rsidP="00E74866">
                            <w:pPr>
                              <w:jc w:val="center"/>
                              <w:rPr>
                                <w:rFonts w:ascii="Arial" w:hAnsi="Arial"/>
                                <w:sz w:val="14"/>
                                <w:szCs w:val="14"/>
                              </w:rPr>
                            </w:pPr>
                            <w:r>
                              <w:rPr>
                                <w:rFonts w:ascii="Arial" w:hAnsi="Arial"/>
                                <w:sz w:val="14"/>
                                <w:szCs w:val="14"/>
                              </w:rPr>
                              <w:t>2</w:t>
                            </w:r>
                          </w:p>
                        </w:txbxContent>
                      </v:textbox>
                    </v:shape>
                  </w:pict>
                </mc:Fallback>
              </mc:AlternateContent>
            </w:r>
            <w:r w:rsidRPr="000D1034">
              <w:rPr>
                <w:noProof/>
                <w:lang w:eastAsia="es-MX"/>
                <w:rPrChange w:id="178" w:author="Segurida-Higiene 1" w:date="2018-04-19T08:59:00Z">
                  <w:rPr>
                    <w:noProof/>
                    <w:lang w:eastAsia="es-MX"/>
                  </w:rPr>
                </w:rPrChange>
              </w:rPr>
              <mc:AlternateContent>
                <mc:Choice Requires="wps">
                  <w:drawing>
                    <wp:anchor distT="0" distB="0" distL="114300" distR="114300" simplePos="0" relativeHeight="251760640" behindDoc="0" locked="0" layoutInCell="1" allowOverlap="1" wp14:anchorId="63FEA240" wp14:editId="7205D0CF">
                      <wp:simplePos x="0" y="0"/>
                      <wp:positionH relativeFrom="column">
                        <wp:posOffset>3959225</wp:posOffset>
                      </wp:positionH>
                      <wp:positionV relativeFrom="paragraph">
                        <wp:posOffset>314325</wp:posOffset>
                      </wp:positionV>
                      <wp:extent cx="271780" cy="384175"/>
                      <wp:effectExtent l="0" t="0" r="13970" b="12700"/>
                      <wp:wrapNone/>
                      <wp:docPr id="312" name="Conector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14:paraId="39CFC1BA" w14:textId="77777777" w:rsidR="000623B0" w:rsidRDefault="000623B0" w:rsidP="00E74866">
                                  <w:pPr>
                                    <w:jc w:val="center"/>
                                    <w:rPr>
                                      <w:rFonts w:ascii="Arial" w:hAnsi="Arial"/>
                                      <w:sz w:val="14"/>
                                      <w:szCs w:val="14"/>
                                    </w:rPr>
                                  </w:pPr>
                                  <w:r>
                                    <w:rPr>
                                      <w:rFonts w:ascii="Arial" w:hAnsi="Arial"/>
                                      <w:sz w:val="14"/>
                                      <w:szCs w:val="14"/>
                                    </w:rPr>
                                    <w:t>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FEA240" id="Conector 312" o:spid="_x0000_s1036" type="#_x0000_t120" style="position:absolute;margin-left:311.75pt;margin-top:24.75pt;width:21.4pt;height:30.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">
                      <v:textbox style="mso-fit-shape-to-text:t">
                        <w:txbxContent>
                          <w:p w14:paraId="39CFC1BA" w14:textId="77777777" w:rsidR="000623B0" w:rsidRDefault="000623B0" w:rsidP="00E74866">
                            <w:pPr>
                              <w:jc w:val="center"/>
                              <w:rPr>
                                <w:rFonts w:ascii="Arial" w:hAnsi="Arial"/>
                                <w:sz w:val="14"/>
                                <w:szCs w:val="14"/>
                              </w:rPr>
                            </w:pPr>
                            <w:r>
                              <w:rPr>
                                <w:rFonts w:ascii="Arial" w:hAnsi="Arial"/>
                                <w:sz w:val="14"/>
                                <w:szCs w:val="14"/>
                              </w:rPr>
                              <w:t>1</w:t>
                            </w:r>
                          </w:p>
                        </w:txbxContent>
                      </v:textbox>
                    </v:shape>
                  </w:pict>
                </mc:Fallback>
              </mc:AlternateContent>
            </w:r>
            <w:r w:rsidRPr="000D1034">
              <w:rPr>
                <w:noProof/>
                <w:lang w:eastAsia="es-MX"/>
                <w:rPrChange w:id="179" w:author="Segurida-Higiene 1" w:date="2018-04-19T08:59:00Z">
                  <w:rPr>
                    <w:noProof/>
                    <w:lang w:eastAsia="es-MX"/>
                  </w:rPr>
                </w:rPrChange>
              </w:rPr>
              <mc:AlternateContent>
                <mc:Choice Requires="wps">
                  <w:drawing>
                    <wp:anchor distT="0" distB="0" distL="114300" distR="114300" simplePos="0" relativeHeight="251761664" behindDoc="0" locked="0" layoutInCell="1" allowOverlap="1" wp14:anchorId="3AA357C1" wp14:editId="642885F7">
                      <wp:simplePos x="0" y="0"/>
                      <wp:positionH relativeFrom="column">
                        <wp:posOffset>4101465</wp:posOffset>
                      </wp:positionH>
                      <wp:positionV relativeFrom="paragraph">
                        <wp:posOffset>708660</wp:posOffset>
                      </wp:positionV>
                      <wp:extent cx="0" cy="252095"/>
                      <wp:effectExtent l="95250" t="0" r="57150" b="52705"/>
                      <wp:wrapNone/>
                      <wp:docPr id="313" name="Conector recto de flecha 313"/>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77F14DFF" id="_x0000_t32" coordsize="21600,21600" o:spt="32" o:oned="t" path="m,l21600,21600e" filled="f">
                      <v:path arrowok="t" fillok="f" o:connecttype="none"/>
                      <o:lock v:ext="edit" shapetype="t"/>
                    </v:shapetype>
                    <v:shape id="Conector recto de flecha 313" o:spid="_x0000_s1026" type="#_x0000_t32" style="position:absolute;margin-left:322.95pt;margin-top:55.8pt;width:0;height:19.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Bc0gEAAPQDAAAOAAAAZHJzL2Uyb0RvYy54bWysU9uO0zAQfUfiHyy/0yRdWK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" strokecolor="black [3200]" strokeweight=".5pt">
                      <v:stroke endarrow="open" joinstyle="miter"/>
                    </v:shape>
                  </w:pict>
                </mc:Fallback>
              </mc:AlternateContent>
            </w:r>
            <w:r w:rsidRPr="000D1034">
              <w:rPr>
                <w:noProof/>
                <w:lang w:eastAsia="es-MX"/>
                <w:rPrChange w:id="180" w:author="Segurida-Higiene 1" w:date="2018-04-19T08:59:00Z">
                  <w:rPr>
                    <w:noProof/>
                    <w:lang w:eastAsia="es-MX"/>
                  </w:rPr>
                </w:rPrChange>
              </w:rPr>
              <mc:AlternateContent>
                <mc:Choice Requires="wps">
                  <w:drawing>
                    <wp:anchor distT="0" distB="0" distL="114300" distR="114300" simplePos="0" relativeHeight="251762688" behindDoc="0" locked="0" layoutInCell="1" allowOverlap="1" wp14:anchorId="276A4D2C" wp14:editId="01A83CCF">
                      <wp:simplePos x="0" y="0"/>
                      <wp:positionH relativeFrom="column">
                        <wp:posOffset>4091940</wp:posOffset>
                      </wp:positionH>
                      <wp:positionV relativeFrom="paragraph">
                        <wp:posOffset>1411605</wp:posOffset>
                      </wp:positionV>
                      <wp:extent cx="0" cy="252095"/>
                      <wp:effectExtent l="95250" t="0" r="57150" b="52705"/>
                      <wp:wrapNone/>
                      <wp:docPr id="314" name="Conector recto de flecha 31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7ED4820" id="Conector recto de flecha 314" o:spid="_x0000_s1026" type="#_x0000_t32" style="position:absolute;margin-left:322.2pt;margin-top:111.15pt;width:0;height:19.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tW0gEAAPQDAAAOAAAAZHJzL2Uyb0RvYy54bWysU9uO0zAQfUfiHyy/0yRlWa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" strokecolor="black [3200]" strokeweight=".5pt">
                      <v:stroke endarrow="open" joinstyle="miter"/>
                    </v:shape>
                  </w:pict>
                </mc:Fallback>
              </mc:AlternateContent>
            </w:r>
            <w:r w:rsidRPr="000D1034">
              <w:rPr>
                <w:noProof/>
                <w:lang w:eastAsia="es-MX"/>
                <w:rPrChange w:id="181" w:author="Segurida-Higiene 1" w:date="2018-04-19T08:59:00Z">
                  <w:rPr>
                    <w:noProof/>
                    <w:lang w:eastAsia="es-MX"/>
                  </w:rPr>
                </w:rPrChange>
              </w:rPr>
              <mc:AlternateContent>
                <mc:Choice Requires="wps">
                  <w:drawing>
                    <wp:anchor distT="0" distB="0" distL="114300" distR="114300" simplePos="0" relativeHeight="251763712" behindDoc="0" locked="0" layoutInCell="1" allowOverlap="1" wp14:anchorId="341F6475" wp14:editId="2E319024">
                      <wp:simplePos x="0" y="0"/>
                      <wp:positionH relativeFrom="column">
                        <wp:posOffset>4110990</wp:posOffset>
                      </wp:positionH>
                      <wp:positionV relativeFrom="paragraph">
                        <wp:posOffset>1993900</wp:posOffset>
                      </wp:positionV>
                      <wp:extent cx="0" cy="252095"/>
                      <wp:effectExtent l="95250" t="0" r="57150" b="52705"/>
                      <wp:wrapNone/>
                      <wp:docPr id="315" name="Conector recto de flecha 315"/>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72704CD" id="Conector recto de flecha 315" o:spid="_x0000_s1026" type="#_x0000_t32" style="position:absolute;margin-left:323.7pt;margin-top:157pt;width:0;height:19.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NV0gEAAPQDAAAOAAAAZHJzL2Uyb0RvYy54bWysU9uO0zAQfUfiHyy/0ySFXa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" strokecolor="black [3200]" strokeweight=".5pt">
                      <v:stroke endarrow="open" joinstyle="miter"/>
                    </v:shape>
                  </w:pict>
                </mc:Fallback>
              </mc:AlternateContent>
            </w:r>
            <w:r w:rsidRPr="000D1034">
              <w:rPr>
                <w:noProof/>
                <w:lang w:eastAsia="es-MX"/>
                <w:rPrChange w:id="182" w:author="Segurida-Higiene 1" w:date="2018-04-19T08:59:00Z">
                  <w:rPr>
                    <w:noProof/>
                    <w:lang w:eastAsia="es-MX"/>
                  </w:rPr>
                </w:rPrChange>
              </w:rPr>
              <mc:AlternateContent>
                <mc:Choice Requires="wps">
                  <w:drawing>
                    <wp:anchor distT="0" distB="0" distL="114300" distR="114300" simplePos="0" relativeHeight="251764736" behindDoc="0" locked="0" layoutInCell="1" allowOverlap="1" wp14:anchorId="335D9D51" wp14:editId="3E737EBC">
                      <wp:simplePos x="0" y="0"/>
                      <wp:positionH relativeFrom="column">
                        <wp:posOffset>4091940</wp:posOffset>
                      </wp:positionH>
                      <wp:positionV relativeFrom="paragraph">
                        <wp:posOffset>2776855</wp:posOffset>
                      </wp:positionV>
                      <wp:extent cx="0" cy="252095"/>
                      <wp:effectExtent l="95250" t="0" r="57150" b="52705"/>
                      <wp:wrapNone/>
                      <wp:docPr id="316" name="Conector recto de flecha 316"/>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4C3F004" id="Conector recto de flecha 316" o:spid="_x0000_s1026" type="#_x0000_t32" style="position:absolute;margin-left:322.2pt;margin-top:218.65pt;width:0;height:19.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" strokecolor="black [3200]" strokeweight=".5pt">
                      <v:stroke endarrow="open" joinstyle="miter"/>
                    </v:shape>
                  </w:pict>
                </mc:Fallback>
              </mc:AlternateContent>
            </w:r>
            <w:r w:rsidRPr="000D1034">
              <w:rPr>
                <w:noProof/>
                <w:lang w:eastAsia="es-MX"/>
                <w:rPrChange w:id="183" w:author="Segurida-Higiene 1" w:date="2018-04-19T08:59:00Z">
                  <w:rPr>
                    <w:noProof/>
                    <w:lang w:eastAsia="es-MX"/>
                  </w:rPr>
                </w:rPrChange>
              </w:rPr>
              <mc:AlternateContent>
                <mc:Choice Requires="wps">
                  <w:drawing>
                    <wp:anchor distT="0" distB="0" distL="114300" distR="114300" simplePos="0" relativeHeight="251768832" behindDoc="0" locked="0" layoutInCell="1" allowOverlap="1" wp14:anchorId="29690AD6" wp14:editId="6FD1C67A">
                      <wp:simplePos x="0" y="0"/>
                      <wp:positionH relativeFrom="column">
                        <wp:posOffset>3310890</wp:posOffset>
                      </wp:positionH>
                      <wp:positionV relativeFrom="paragraph">
                        <wp:posOffset>309880</wp:posOffset>
                      </wp:positionV>
                      <wp:extent cx="13970" cy="6391275"/>
                      <wp:effectExtent l="0" t="0" r="24130" b="9525"/>
                      <wp:wrapNone/>
                      <wp:docPr id="171" name="Conector recto 171"/>
                      <wp:cNvGraphicFramePr/>
                      <a:graphic xmlns:a="http://schemas.openxmlformats.org/drawingml/2006/main">
                        <a:graphicData uri="http://schemas.microsoft.com/office/word/2010/wordprocessingShape">
                          <wps:wsp>
                            <wps:cNvCnPr/>
                            <wps:spPr>
                              <a:xfrm>
                                <a:off x="0" y="0"/>
                                <a:ext cx="13970" cy="6391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6099757" id="Conector recto 171"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60.7pt,24.4pt" to="261.8pt,5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" strokecolor="black [3200]" strokeweight=".5pt">
                      <v:stroke dashstyle="dash" joinstyle="miter"/>
                    </v:line>
                  </w:pict>
                </mc:Fallback>
              </mc:AlternateContent>
            </w:r>
            <w:r w:rsidRPr="000D1034">
              <w:rPr>
                <w:noProof/>
                <w:lang w:eastAsia="es-MX"/>
                <w:rPrChange w:id="184" w:author="Segurida-Higiene 1" w:date="2018-04-19T08:59:00Z">
                  <w:rPr>
                    <w:noProof/>
                    <w:lang w:eastAsia="es-MX"/>
                  </w:rPr>
                </w:rPrChange>
              </w:rPr>
              <mc:AlternateContent>
                <mc:Choice Requires="wps">
                  <w:drawing>
                    <wp:anchor distT="0" distB="0" distL="114300" distR="114300" simplePos="0" relativeHeight="251732992" behindDoc="0" locked="0" layoutInCell="1" allowOverlap="1" wp14:anchorId="3DD1887D" wp14:editId="5DB8261D">
                      <wp:simplePos x="0" y="0"/>
                      <wp:positionH relativeFrom="column">
                        <wp:posOffset>837565</wp:posOffset>
                      </wp:positionH>
                      <wp:positionV relativeFrom="paragraph">
                        <wp:posOffset>564515</wp:posOffset>
                      </wp:positionV>
                      <wp:extent cx="799465" cy="447675"/>
                      <wp:effectExtent l="0" t="0" r="19685" b="28575"/>
                      <wp:wrapNone/>
                      <wp:docPr id="166" name="Rectángulo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47675"/>
                              </a:xfrm>
                              <a:prstGeom prst="rect">
                                <a:avLst/>
                              </a:prstGeom>
                              <a:solidFill>
                                <a:srgbClr val="FFFFFF"/>
                              </a:solidFill>
                              <a:ln w="9525">
                                <a:solidFill>
                                  <a:srgbClr val="000000"/>
                                </a:solidFill>
                                <a:miter lim="800000"/>
                                <a:headEnd/>
                                <a:tailEnd/>
                              </a:ln>
                            </wps:spPr>
                            <wps:txbx>
                              <w:txbxContent>
                                <w:p w14:paraId="4710A1CD" w14:textId="77777777" w:rsidR="000623B0" w:rsidRDefault="000623B0" w:rsidP="00E74866">
                                  <w:pPr>
                                    <w:jc w:val="center"/>
                                    <w:rPr>
                                      <w:rFonts w:ascii="Arial" w:hAnsi="Arial" w:cs="Arial"/>
                                      <w:sz w:val="14"/>
                                      <w:szCs w:val="14"/>
                                    </w:rPr>
                                  </w:pPr>
                                  <w:r>
                                    <w:rPr>
                                      <w:rFonts w:ascii="Arial" w:hAnsi="Arial" w:cs="Arial"/>
                                      <w:sz w:val="14"/>
                                      <w:szCs w:val="14"/>
                                    </w:rPr>
                                    <w:t>Identificar y registrar tipo de verificación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DD1887D" id="Rectángulo 166" o:spid="_x0000_s1037" style="position:absolute;margin-left:65.95pt;margin-top:44.45pt;width:62.95pt;height:35.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">
                      <v:textbox>
                        <w:txbxContent>
                          <w:p w14:paraId="4710A1CD" w14:textId="77777777" w:rsidR="000623B0" w:rsidRDefault="000623B0" w:rsidP="00E74866">
                            <w:pPr>
                              <w:jc w:val="center"/>
                              <w:rPr>
                                <w:rFonts w:ascii="Arial" w:hAnsi="Arial" w:cs="Arial"/>
                                <w:sz w:val="14"/>
                                <w:szCs w:val="14"/>
                              </w:rPr>
                            </w:pPr>
                            <w:r>
                              <w:rPr>
                                <w:rFonts w:ascii="Arial" w:hAnsi="Arial" w:cs="Arial"/>
                                <w:sz w:val="14"/>
                                <w:szCs w:val="14"/>
                              </w:rPr>
                              <w:t>Identificar y registrar tipo de verificación</w:t>
                            </w:r>
                          </w:p>
                        </w:txbxContent>
                      </v:textbox>
                    </v:rect>
                  </w:pict>
                </mc:Fallback>
              </mc:AlternateContent>
            </w:r>
            <w:r w:rsidRPr="000D1034">
              <w:rPr>
                <w:noProof/>
                <w:lang w:eastAsia="es-MX"/>
                <w:rPrChange w:id="185" w:author="Segurida-Higiene 1" w:date="2018-04-19T08:59:00Z">
                  <w:rPr>
                    <w:noProof/>
                    <w:lang w:eastAsia="es-MX"/>
                  </w:rPr>
                </w:rPrChange>
              </w:rPr>
              <mc:AlternateContent>
                <mc:Choice Requires="wps">
                  <w:drawing>
                    <wp:anchor distT="0" distB="0" distL="114300" distR="114300" simplePos="0" relativeHeight="251734016" behindDoc="0" locked="0" layoutInCell="1" allowOverlap="1" wp14:anchorId="2A6DE799" wp14:editId="7C9B00AC">
                      <wp:simplePos x="0" y="0"/>
                      <wp:positionH relativeFrom="column">
                        <wp:posOffset>856615</wp:posOffset>
                      </wp:positionH>
                      <wp:positionV relativeFrom="paragraph">
                        <wp:posOffset>1167765</wp:posOffset>
                      </wp:positionV>
                      <wp:extent cx="799465" cy="438150"/>
                      <wp:effectExtent l="0" t="0" r="1968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38150"/>
                              </a:xfrm>
                              <a:prstGeom prst="rect">
                                <a:avLst/>
                              </a:prstGeom>
                              <a:solidFill>
                                <a:srgbClr val="FFFFFF"/>
                              </a:solidFill>
                              <a:ln w="9525">
                                <a:solidFill>
                                  <a:srgbClr val="000000"/>
                                </a:solidFill>
                                <a:miter lim="800000"/>
                                <a:headEnd/>
                                <a:tailEnd/>
                              </a:ln>
                            </wps:spPr>
                            <wps:txbx>
                              <w:txbxContent>
                                <w:p w14:paraId="24F4312F" w14:textId="77777777" w:rsidR="000623B0" w:rsidRDefault="000623B0" w:rsidP="00E74866">
                                  <w:pPr>
                                    <w:jc w:val="center"/>
                                    <w:rPr>
                                      <w:rFonts w:ascii="Arial" w:hAnsi="Arial" w:cs="Arial"/>
                                      <w:sz w:val="14"/>
                                      <w:szCs w:val="14"/>
                                    </w:rPr>
                                  </w:pPr>
                                  <w:r>
                                    <w:rPr>
                                      <w:rFonts w:ascii="Arial" w:hAnsi="Arial" w:cs="Arial"/>
                                      <w:sz w:val="14"/>
                                      <w:szCs w:val="14"/>
                                    </w:rPr>
                                    <w:t>Realizar inspección visual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A6DE799" id="Rectángulo 4" o:spid="_x0000_s1038" style="position:absolute;margin-left:67.45pt;margin-top:91.95pt;width:62.95pt;height:3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">
                      <v:textbox>
                        <w:txbxContent>
                          <w:p w14:paraId="24F4312F" w14:textId="77777777" w:rsidR="000623B0" w:rsidRDefault="000623B0" w:rsidP="00E74866">
                            <w:pPr>
                              <w:jc w:val="center"/>
                              <w:rPr>
                                <w:rFonts w:ascii="Arial" w:hAnsi="Arial" w:cs="Arial"/>
                                <w:sz w:val="14"/>
                                <w:szCs w:val="14"/>
                              </w:rPr>
                            </w:pPr>
                            <w:r>
                              <w:rPr>
                                <w:rFonts w:ascii="Arial" w:hAnsi="Arial" w:cs="Arial"/>
                                <w:sz w:val="14"/>
                                <w:szCs w:val="14"/>
                              </w:rPr>
                              <w:t>Realizar inspección visual</w:t>
                            </w:r>
                          </w:p>
                        </w:txbxContent>
                      </v:textbox>
                    </v:rect>
                  </w:pict>
                </mc:Fallback>
              </mc:AlternateContent>
            </w:r>
            <w:r w:rsidRPr="000D1034">
              <w:rPr>
                <w:noProof/>
                <w:lang w:eastAsia="es-MX"/>
                <w:rPrChange w:id="186" w:author="Segurida-Higiene 1" w:date="2018-04-19T08:59:00Z">
                  <w:rPr>
                    <w:noProof/>
                    <w:lang w:eastAsia="es-MX"/>
                  </w:rPr>
                </w:rPrChange>
              </w:rPr>
              <mc:AlternateContent>
                <mc:Choice Requires="wps">
                  <w:drawing>
                    <wp:anchor distT="0" distB="0" distL="114300" distR="114300" simplePos="0" relativeHeight="251735040" behindDoc="0" locked="0" layoutInCell="1" allowOverlap="1" wp14:anchorId="555A974C" wp14:editId="6175B407">
                      <wp:simplePos x="0" y="0"/>
                      <wp:positionH relativeFrom="column">
                        <wp:posOffset>867410</wp:posOffset>
                      </wp:positionH>
                      <wp:positionV relativeFrom="paragraph">
                        <wp:posOffset>1769110</wp:posOffset>
                      </wp:positionV>
                      <wp:extent cx="799465" cy="533400"/>
                      <wp:effectExtent l="0" t="0" r="19685"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33400"/>
                              </a:xfrm>
                              <a:prstGeom prst="rect">
                                <a:avLst/>
                              </a:prstGeom>
                              <a:solidFill>
                                <a:srgbClr val="FFFFFF"/>
                              </a:solidFill>
                              <a:ln w="9525">
                                <a:solidFill>
                                  <a:srgbClr val="000000"/>
                                </a:solidFill>
                                <a:miter lim="800000"/>
                                <a:headEnd/>
                                <a:tailEnd/>
                              </a:ln>
                            </wps:spPr>
                            <wps:txbx>
                              <w:txbxContent>
                                <w:p w14:paraId="3BC8221E" w14:textId="77777777" w:rsidR="000623B0" w:rsidRDefault="000623B0" w:rsidP="00E74866">
                                  <w:pPr>
                                    <w:jc w:val="center"/>
                                    <w:rPr>
                                      <w:rFonts w:ascii="Arial" w:hAnsi="Arial" w:cs="Arial"/>
                                      <w:sz w:val="14"/>
                                      <w:szCs w:val="14"/>
                                    </w:rPr>
                                  </w:pPr>
                                  <w:r>
                                    <w:rPr>
                                      <w:rFonts w:ascii="Arial" w:hAnsi="Arial" w:cs="Arial"/>
                                      <w:sz w:val="14"/>
                                      <w:szCs w:val="14"/>
                                    </w:rPr>
                                    <w:t>Revisar calibración y programa de mantenimiento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55A974C" id="Rectángulo 5" o:spid="_x0000_s1039" style="position:absolute;margin-left:68.3pt;margin-top:139.3pt;width:62.9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">
                      <v:textbox>
                        <w:txbxContent>
                          <w:p w14:paraId="3BC8221E" w14:textId="77777777" w:rsidR="000623B0" w:rsidRDefault="000623B0" w:rsidP="00E74866">
                            <w:pPr>
                              <w:jc w:val="center"/>
                              <w:rPr>
                                <w:rFonts w:ascii="Arial" w:hAnsi="Arial" w:cs="Arial"/>
                                <w:sz w:val="14"/>
                                <w:szCs w:val="14"/>
                              </w:rPr>
                            </w:pPr>
                            <w:r>
                              <w:rPr>
                                <w:rFonts w:ascii="Arial" w:hAnsi="Arial" w:cs="Arial"/>
                                <w:sz w:val="14"/>
                                <w:szCs w:val="14"/>
                              </w:rPr>
                              <w:t>Revisar calibración y programa de mantenimiento</w:t>
                            </w:r>
                          </w:p>
                        </w:txbxContent>
                      </v:textbox>
                    </v:rect>
                  </w:pict>
                </mc:Fallback>
              </mc:AlternateContent>
            </w:r>
            <w:r w:rsidRPr="000D1034">
              <w:rPr>
                <w:noProof/>
                <w:lang w:eastAsia="es-MX"/>
                <w:rPrChange w:id="187" w:author="Segurida-Higiene 1" w:date="2018-04-19T08:59:00Z">
                  <w:rPr>
                    <w:noProof/>
                    <w:lang w:eastAsia="es-MX"/>
                  </w:rPr>
                </w:rPrChange>
              </w:rPr>
              <mc:AlternateContent>
                <mc:Choice Requires="wps">
                  <w:drawing>
                    <wp:anchor distT="0" distB="0" distL="114300" distR="114300" simplePos="0" relativeHeight="251736064" behindDoc="0" locked="0" layoutInCell="1" allowOverlap="1" wp14:anchorId="0F6B19BA" wp14:editId="7B885FF5">
                      <wp:simplePos x="0" y="0"/>
                      <wp:positionH relativeFrom="column">
                        <wp:posOffset>599440</wp:posOffset>
                      </wp:positionH>
                      <wp:positionV relativeFrom="paragraph">
                        <wp:posOffset>5041900</wp:posOffset>
                      </wp:positionV>
                      <wp:extent cx="1381125" cy="857250"/>
                      <wp:effectExtent l="19050" t="19050" r="28575" b="38100"/>
                      <wp:wrapNone/>
                      <wp:docPr id="359" name="Rombo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857250"/>
                              </a:xfrm>
                              <a:prstGeom prst="diamond">
                                <a:avLst/>
                              </a:prstGeom>
                              <a:solidFill>
                                <a:srgbClr val="FFFFFF"/>
                              </a:solidFill>
                              <a:ln w="9525">
                                <a:solidFill>
                                  <a:srgbClr val="000000"/>
                                </a:solidFill>
                                <a:miter lim="800000"/>
                                <a:headEnd/>
                                <a:tailEnd/>
                              </a:ln>
                            </wps:spPr>
                            <wps:txbx>
                              <w:txbxContent>
                                <w:p w14:paraId="12165618" w14:textId="77777777" w:rsidR="000623B0" w:rsidRDefault="000623B0" w:rsidP="00E74866">
                                  <w:pPr>
                                    <w:jc w:val="center"/>
                                    <w:rPr>
                                      <w:szCs w:val="14"/>
                                    </w:rPr>
                                  </w:pPr>
                                  <w:r>
                                    <w:rPr>
                                      <w:rFonts w:ascii="Arial" w:hAnsi="Arial" w:cs="Arial"/>
                                      <w:sz w:val="14"/>
                                      <w:szCs w:val="14"/>
                                    </w:rPr>
                                    <w:t>¿Se cumplen los requisitos?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6B19BA" id="_x0000_t4" coordsize="21600,21600" o:spt="4" path="m10800,l,10800,10800,21600,21600,10800xe">
                      <v:stroke joinstyle="miter"/>
                      <v:path gradientshapeok="t" o:connecttype="rect" textboxrect="5400,5400,16200,16200"/>
                    </v:shapetype>
                    <v:shape id="Rombo 359" o:spid="_x0000_s1040" type="#_x0000_t4" style="position:absolute;margin-left:47.2pt;margin-top:397pt;width:108.75pt;height:6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">
                      <v:textbox>
                        <w:txbxContent>
                          <w:p w14:paraId="12165618" w14:textId="77777777" w:rsidR="000623B0" w:rsidRDefault="000623B0" w:rsidP="00E74866">
                            <w:pPr>
                              <w:jc w:val="center"/>
                              <w:rPr>
                                <w:szCs w:val="14"/>
                              </w:rPr>
                            </w:pPr>
                            <w:r>
                              <w:rPr>
                                <w:rFonts w:ascii="Arial" w:hAnsi="Arial" w:cs="Arial"/>
                                <w:sz w:val="14"/>
                                <w:szCs w:val="14"/>
                              </w:rPr>
                              <w:t>¿Se cumplen los requisitos?</w:t>
                            </w:r>
                          </w:p>
                        </w:txbxContent>
                      </v:textbox>
                    </v:shape>
                  </w:pict>
                </mc:Fallback>
              </mc:AlternateContent>
            </w:r>
            <w:r w:rsidRPr="000D1034">
              <w:rPr>
                <w:noProof/>
                <w:lang w:eastAsia="es-MX"/>
                <w:rPrChange w:id="188" w:author="Segurida-Higiene 1" w:date="2018-04-19T08:59:00Z">
                  <w:rPr>
                    <w:noProof/>
                    <w:lang w:eastAsia="es-MX"/>
                  </w:rPr>
                </w:rPrChange>
              </w:rPr>
              <mc:AlternateContent>
                <mc:Choice Requires="wps">
                  <w:drawing>
                    <wp:anchor distT="0" distB="0" distL="114300" distR="114300" simplePos="0" relativeHeight="251737088" behindDoc="0" locked="0" layoutInCell="1" allowOverlap="1" wp14:anchorId="1AC6A341" wp14:editId="39D63E07">
                      <wp:simplePos x="0" y="0"/>
                      <wp:positionH relativeFrom="column">
                        <wp:posOffset>866140</wp:posOffset>
                      </wp:positionH>
                      <wp:positionV relativeFrom="paragraph">
                        <wp:posOffset>2474595</wp:posOffset>
                      </wp:positionV>
                      <wp:extent cx="799465" cy="381000"/>
                      <wp:effectExtent l="0" t="0" r="19685" b="19050"/>
                      <wp:wrapNone/>
                      <wp:docPr id="346" name="Rectángulo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81000"/>
                              </a:xfrm>
                              <a:prstGeom prst="rect">
                                <a:avLst/>
                              </a:prstGeom>
                              <a:solidFill>
                                <a:srgbClr val="FFFFFF"/>
                              </a:solidFill>
                              <a:ln w="9525">
                                <a:solidFill>
                                  <a:srgbClr val="000000"/>
                                </a:solidFill>
                                <a:miter lim="800000"/>
                                <a:headEnd/>
                                <a:tailEnd/>
                              </a:ln>
                            </wps:spPr>
                            <wps:txbx>
                              <w:txbxContent>
                                <w:p w14:paraId="38CD9520" w14:textId="77777777" w:rsidR="000623B0" w:rsidRDefault="000623B0" w:rsidP="00E74866">
                                  <w:pPr>
                                    <w:jc w:val="center"/>
                                    <w:rPr>
                                      <w:rFonts w:ascii="Arial" w:hAnsi="Arial" w:cs="Arial"/>
                                      <w:sz w:val="14"/>
                                      <w:szCs w:val="14"/>
                                    </w:rPr>
                                  </w:pPr>
                                  <w:r>
                                    <w:rPr>
                                      <w:rFonts w:ascii="Arial" w:hAnsi="Arial" w:cs="Arial"/>
                                      <w:sz w:val="14"/>
                                      <w:szCs w:val="14"/>
                                    </w:rPr>
                                    <w:t>Ajustar equipo a cero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AC6A341" id="Rectángulo 346" o:spid="_x0000_s1041" style="position:absolute;margin-left:68.2pt;margin-top:194.85pt;width:62.95pt;height:30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">
                      <v:textbox>
                        <w:txbxContent>
                          <w:p w14:paraId="38CD9520" w14:textId="77777777" w:rsidR="000623B0" w:rsidRDefault="000623B0" w:rsidP="00E74866">
                            <w:pPr>
                              <w:jc w:val="center"/>
                              <w:rPr>
                                <w:rFonts w:ascii="Arial" w:hAnsi="Arial" w:cs="Arial"/>
                                <w:sz w:val="14"/>
                                <w:szCs w:val="14"/>
                              </w:rPr>
                            </w:pPr>
                            <w:r>
                              <w:rPr>
                                <w:rFonts w:ascii="Arial" w:hAnsi="Arial" w:cs="Arial"/>
                                <w:sz w:val="14"/>
                                <w:szCs w:val="14"/>
                              </w:rPr>
                              <w:t>Ajustar equipo a cero</w:t>
                            </w:r>
                          </w:p>
                        </w:txbxContent>
                      </v:textbox>
                    </v:rect>
                  </w:pict>
                </mc:Fallback>
              </mc:AlternateContent>
            </w:r>
            <w:r w:rsidRPr="000D1034">
              <w:rPr>
                <w:noProof/>
                <w:lang w:eastAsia="es-MX"/>
                <w:rPrChange w:id="189" w:author="Segurida-Higiene 1" w:date="2018-04-19T08:59:00Z">
                  <w:rPr>
                    <w:noProof/>
                    <w:lang w:eastAsia="es-MX"/>
                  </w:rPr>
                </w:rPrChange>
              </w:rPr>
              <mc:AlternateContent>
                <mc:Choice Requires="wps">
                  <w:drawing>
                    <wp:anchor distT="0" distB="0" distL="114300" distR="114300" simplePos="0" relativeHeight="251738112" behindDoc="0" locked="0" layoutInCell="1" allowOverlap="1" wp14:anchorId="5171AE4F" wp14:editId="6B166E7A">
                      <wp:simplePos x="0" y="0"/>
                      <wp:positionH relativeFrom="column">
                        <wp:posOffset>866775</wp:posOffset>
                      </wp:positionH>
                      <wp:positionV relativeFrom="paragraph">
                        <wp:posOffset>3037205</wp:posOffset>
                      </wp:positionV>
                      <wp:extent cx="799465" cy="447675"/>
                      <wp:effectExtent l="0" t="0" r="19685" b="28575"/>
                      <wp:wrapNone/>
                      <wp:docPr id="357" name="Rectángulo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47675"/>
                              </a:xfrm>
                              <a:prstGeom prst="rect">
                                <a:avLst/>
                              </a:prstGeom>
                              <a:solidFill>
                                <a:srgbClr val="FFFFFF"/>
                              </a:solidFill>
                              <a:ln w="9525">
                                <a:solidFill>
                                  <a:srgbClr val="000000"/>
                                </a:solidFill>
                                <a:miter lim="800000"/>
                                <a:headEnd/>
                                <a:tailEnd/>
                              </a:ln>
                            </wps:spPr>
                            <wps:txbx>
                              <w:txbxContent>
                                <w:p w14:paraId="1B3F8B98" w14:textId="77777777" w:rsidR="000623B0" w:rsidRDefault="000623B0" w:rsidP="00E74866">
                                  <w:pPr>
                                    <w:jc w:val="center"/>
                                    <w:rPr>
                                      <w:rFonts w:ascii="Arial" w:hAnsi="Arial" w:cs="Arial"/>
                                      <w:sz w:val="14"/>
                                      <w:szCs w:val="14"/>
                                    </w:rPr>
                                  </w:pPr>
                                  <w:r>
                                    <w:rPr>
                                      <w:rFonts w:ascii="Arial" w:hAnsi="Arial" w:cs="Arial"/>
                                      <w:sz w:val="14"/>
                                      <w:szCs w:val="14"/>
                                    </w:rPr>
                                    <w:t>Verificar cualidades metrológicas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171AE4F" id="Rectángulo 357" o:spid="_x0000_s1042" style="position:absolute;margin-left:68.25pt;margin-top:239.15pt;width:62.95pt;height:35.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">
                      <v:textbox>
                        <w:txbxContent>
                          <w:p w14:paraId="1B3F8B98" w14:textId="77777777" w:rsidR="000623B0" w:rsidRDefault="000623B0" w:rsidP="00E74866">
                            <w:pPr>
                              <w:jc w:val="center"/>
                              <w:rPr>
                                <w:rFonts w:ascii="Arial" w:hAnsi="Arial" w:cs="Arial"/>
                                <w:sz w:val="14"/>
                                <w:szCs w:val="14"/>
                              </w:rPr>
                            </w:pPr>
                            <w:r>
                              <w:rPr>
                                <w:rFonts w:ascii="Arial" w:hAnsi="Arial" w:cs="Arial"/>
                                <w:sz w:val="14"/>
                                <w:szCs w:val="14"/>
                              </w:rPr>
                              <w:t>Verificar cualidades metrológicas</w:t>
                            </w:r>
                          </w:p>
                        </w:txbxContent>
                      </v:textbox>
                    </v:rect>
                  </w:pict>
                </mc:Fallback>
              </mc:AlternateContent>
            </w:r>
            <w:r w:rsidRPr="000D1034">
              <w:rPr>
                <w:noProof/>
                <w:lang w:eastAsia="es-MX"/>
                <w:rPrChange w:id="190" w:author="Segurida-Higiene 1" w:date="2018-04-19T08:59:00Z">
                  <w:rPr>
                    <w:noProof/>
                    <w:lang w:eastAsia="es-MX"/>
                  </w:rPr>
                </w:rPrChange>
              </w:rPr>
              <mc:AlternateContent>
                <mc:Choice Requires="wps">
                  <w:drawing>
                    <wp:anchor distT="0" distB="0" distL="114300" distR="114300" simplePos="0" relativeHeight="251739136" behindDoc="0" locked="0" layoutInCell="1" allowOverlap="1" wp14:anchorId="1138E14C" wp14:editId="569939A7">
                      <wp:simplePos x="0" y="0"/>
                      <wp:positionH relativeFrom="column">
                        <wp:posOffset>866140</wp:posOffset>
                      </wp:positionH>
                      <wp:positionV relativeFrom="paragraph">
                        <wp:posOffset>3672205</wp:posOffset>
                      </wp:positionV>
                      <wp:extent cx="799465" cy="542925"/>
                      <wp:effectExtent l="0" t="0" r="19685" b="28575"/>
                      <wp:wrapNone/>
                      <wp:docPr id="361" name="Rectángulo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42925"/>
                              </a:xfrm>
                              <a:prstGeom prst="rect">
                                <a:avLst/>
                              </a:prstGeom>
                              <a:solidFill>
                                <a:srgbClr val="FFFFFF"/>
                              </a:solidFill>
                              <a:ln w="9525">
                                <a:solidFill>
                                  <a:srgbClr val="000000"/>
                                </a:solidFill>
                                <a:miter lim="800000"/>
                                <a:headEnd/>
                                <a:tailEnd/>
                              </a:ln>
                            </wps:spPr>
                            <wps:txbx>
                              <w:txbxContent>
                                <w:p w14:paraId="401FA286" w14:textId="77777777" w:rsidR="000623B0" w:rsidRDefault="000623B0" w:rsidP="00E74866">
                                  <w:pPr>
                                    <w:jc w:val="center"/>
                                    <w:rPr>
                                      <w:rFonts w:ascii="Arial" w:hAnsi="Arial" w:cs="Arial"/>
                                      <w:sz w:val="14"/>
                                      <w:szCs w:val="14"/>
                                    </w:rPr>
                                  </w:pPr>
                                  <w:r>
                                    <w:rPr>
                                      <w:rFonts w:ascii="Arial" w:hAnsi="Arial" w:cs="Arial"/>
                                      <w:sz w:val="14"/>
                                      <w:szCs w:val="14"/>
                                    </w:rPr>
                                    <w:t>Verificar elemento primario de medición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138E14C" id="Rectángulo 361" o:spid="_x0000_s1043" style="position:absolute;margin-left:68.2pt;margin-top:289.15pt;width:62.95pt;height:42.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">
                      <v:textbox>
                        <w:txbxContent>
                          <w:p w14:paraId="401FA286" w14:textId="77777777" w:rsidR="000623B0" w:rsidRDefault="000623B0" w:rsidP="00E74866">
                            <w:pPr>
                              <w:jc w:val="center"/>
                              <w:rPr>
                                <w:rFonts w:ascii="Arial" w:hAnsi="Arial" w:cs="Arial"/>
                                <w:sz w:val="14"/>
                                <w:szCs w:val="14"/>
                              </w:rPr>
                            </w:pPr>
                            <w:r>
                              <w:rPr>
                                <w:rFonts w:ascii="Arial" w:hAnsi="Arial" w:cs="Arial"/>
                                <w:sz w:val="14"/>
                                <w:szCs w:val="14"/>
                              </w:rPr>
                              <w:t>Verificar elemento primario de medición</w:t>
                            </w:r>
                          </w:p>
                        </w:txbxContent>
                      </v:textbox>
                    </v:rect>
                  </w:pict>
                </mc:Fallback>
              </mc:AlternateContent>
            </w:r>
            <w:r w:rsidRPr="000D1034">
              <w:rPr>
                <w:noProof/>
                <w:lang w:eastAsia="es-MX"/>
                <w:rPrChange w:id="191" w:author="Segurida-Higiene 1" w:date="2018-04-19T08:59:00Z">
                  <w:rPr>
                    <w:noProof/>
                    <w:lang w:eastAsia="es-MX"/>
                  </w:rPr>
                </w:rPrChange>
              </w:rPr>
              <mc:AlternateContent>
                <mc:Choice Requires="wps">
                  <w:drawing>
                    <wp:anchor distT="0" distB="0" distL="114300" distR="114300" simplePos="0" relativeHeight="251740160" behindDoc="0" locked="0" layoutInCell="1" allowOverlap="1" wp14:anchorId="4E27D6DB" wp14:editId="4F4594E8">
                      <wp:simplePos x="0" y="0"/>
                      <wp:positionH relativeFrom="column">
                        <wp:posOffset>1005840</wp:posOffset>
                      </wp:positionH>
                      <wp:positionV relativeFrom="paragraph">
                        <wp:posOffset>5883910</wp:posOffset>
                      </wp:positionV>
                      <wp:extent cx="314325" cy="24765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14:paraId="6AFDE66F" w14:textId="77777777" w:rsidR="000623B0" w:rsidRDefault="000623B0" w:rsidP="00E74866">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7D6DB" id="Cuadro de texto 15" o:spid="_x0000_s1044" type="#_x0000_t202" style="position:absolute;margin-left:79.2pt;margin-top:463.3pt;width:24.75pt;height: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" filled="f" stroked="f">
                      <v:textbox>
                        <w:txbxContent>
                          <w:p w14:paraId="6AFDE66F" w14:textId="77777777" w:rsidR="000623B0" w:rsidRDefault="000623B0" w:rsidP="00E74866">
                            <w:pPr>
                              <w:rPr>
                                <w:rFonts w:ascii="Arial" w:hAnsi="Arial" w:cs="Arial"/>
                                <w:sz w:val="14"/>
                              </w:rPr>
                            </w:pPr>
                            <w:r>
                              <w:rPr>
                                <w:rFonts w:ascii="Arial" w:hAnsi="Arial" w:cs="Arial"/>
                                <w:sz w:val="14"/>
                              </w:rPr>
                              <w:t>SI</w:t>
                            </w:r>
                          </w:p>
                        </w:txbxContent>
                      </v:textbox>
                    </v:shape>
                  </w:pict>
                </mc:Fallback>
              </mc:AlternateContent>
            </w:r>
            <w:r w:rsidRPr="000D1034">
              <w:rPr>
                <w:noProof/>
                <w:lang w:eastAsia="es-MX"/>
                <w:rPrChange w:id="192" w:author="Segurida-Higiene 1" w:date="2018-04-19T08:59:00Z">
                  <w:rPr>
                    <w:noProof/>
                    <w:lang w:eastAsia="es-MX"/>
                  </w:rPr>
                </w:rPrChange>
              </w:rPr>
              <mc:AlternateContent>
                <mc:Choice Requires="wps">
                  <w:drawing>
                    <wp:anchor distT="0" distB="0" distL="114300" distR="114300" simplePos="0" relativeHeight="251741184" behindDoc="0" locked="0" layoutInCell="1" allowOverlap="1" wp14:anchorId="696A7CE0" wp14:editId="3B6E6EEF">
                      <wp:simplePos x="0" y="0"/>
                      <wp:positionH relativeFrom="column">
                        <wp:posOffset>1904365</wp:posOffset>
                      </wp:positionH>
                      <wp:positionV relativeFrom="paragraph">
                        <wp:posOffset>5290820</wp:posOffset>
                      </wp:positionV>
                      <wp:extent cx="381000" cy="247650"/>
                      <wp:effectExtent l="0" t="0" r="0" b="0"/>
                      <wp:wrapNone/>
                      <wp:docPr id="358" name="Cuadro de texto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14:paraId="675DD0B4" w14:textId="77777777" w:rsidR="000623B0" w:rsidRDefault="000623B0" w:rsidP="00E74866">
                                  <w:pPr>
                                    <w:rPr>
                                      <w:rFonts w:ascii="Arial" w:hAnsi="Arial" w:cs="Arial"/>
                                      <w:sz w:val="14"/>
                                    </w:rPr>
                                  </w:pPr>
                                  <w:r>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A7CE0" id="Cuadro de texto 358" o:spid="_x0000_s1045" type="#_x0000_t202" style="position:absolute;margin-left:149.95pt;margin-top:416.6pt;width:30pt;height:1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" filled="f" stroked="f">
                      <v:textbox>
                        <w:txbxContent>
                          <w:p w14:paraId="675DD0B4" w14:textId="77777777" w:rsidR="000623B0" w:rsidRDefault="000623B0" w:rsidP="00E74866">
                            <w:pPr>
                              <w:rPr>
                                <w:rFonts w:ascii="Arial" w:hAnsi="Arial" w:cs="Arial"/>
                                <w:sz w:val="14"/>
                              </w:rPr>
                            </w:pPr>
                            <w:r>
                              <w:rPr>
                                <w:rFonts w:ascii="Arial" w:hAnsi="Arial" w:cs="Arial"/>
                                <w:sz w:val="14"/>
                              </w:rPr>
                              <w:t>NO</w:t>
                            </w:r>
                          </w:p>
                        </w:txbxContent>
                      </v:textbox>
                    </v:shape>
                  </w:pict>
                </mc:Fallback>
              </mc:AlternateContent>
            </w:r>
            <w:r w:rsidRPr="000D1034">
              <w:rPr>
                <w:noProof/>
                <w:lang w:eastAsia="es-MX"/>
                <w:rPrChange w:id="193" w:author="Segurida-Higiene 1" w:date="2018-04-19T08:59:00Z">
                  <w:rPr>
                    <w:noProof/>
                    <w:lang w:eastAsia="es-MX"/>
                  </w:rPr>
                </w:rPrChange>
              </w:rPr>
              <mc:AlternateContent>
                <mc:Choice Requires="wps">
                  <w:drawing>
                    <wp:anchor distT="0" distB="0" distL="114300" distR="114300" simplePos="0" relativeHeight="251745280" behindDoc="0" locked="0" layoutInCell="1" allowOverlap="1" wp14:anchorId="35459E1A" wp14:editId="16A29AD2">
                      <wp:simplePos x="0" y="0"/>
                      <wp:positionH relativeFrom="column">
                        <wp:posOffset>799465</wp:posOffset>
                      </wp:positionH>
                      <wp:positionV relativeFrom="paragraph">
                        <wp:posOffset>6076950</wp:posOffset>
                      </wp:positionV>
                      <wp:extent cx="904875" cy="342900"/>
                      <wp:effectExtent l="0" t="0" r="28575" b="1905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42900"/>
                              </a:xfrm>
                              <a:prstGeom prst="rect">
                                <a:avLst/>
                              </a:prstGeom>
                              <a:solidFill>
                                <a:srgbClr val="FFFFFF"/>
                              </a:solidFill>
                              <a:ln w="9525">
                                <a:solidFill>
                                  <a:srgbClr val="000000"/>
                                </a:solidFill>
                                <a:miter lim="800000"/>
                                <a:headEnd/>
                                <a:tailEnd/>
                              </a:ln>
                            </wps:spPr>
                            <wps:txbx>
                              <w:txbxContent>
                                <w:p w14:paraId="0130D0E8" w14:textId="77777777" w:rsidR="000623B0" w:rsidRDefault="000623B0" w:rsidP="00E74866">
                                  <w:pPr>
                                    <w:jc w:val="center"/>
                                    <w:rPr>
                                      <w:rFonts w:ascii="Arial" w:hAnsi="Arial" w:cs="Arial"/>
                                      <w:sz w:val="14"/>
                                      <w:szCs w:val="14"/>
                                    </w:rPr>
                                  </w:pPr>
                                  <w:r>
                                    <w:rPr>
                                      <w:rFonts w:ascii="Arial" w:hAnsi="Arial" w:cs="Arial"/>
                                      <w:sz w:val="14"/>
                                      <w:szCs w:val="14"/>
                                    </w:rPr>
                                    <w:t>Colocar sello de verificación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5459E1A" id="Rectángulo 24" o:spid="_x0000_s1046" style="position:absolute;margin-left:62.95pt;margin-top:478.5pt;width:71.25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">
                      <v:textbox>
                        <w:txbxContent>
                          <w:p w14:paraId="0130D0E8" w14:textId="77777777" w:rsidR="000623B0" w:rsidRDefault="000623B0" w:rsidP="00E74866">
                            <w:pPr>
                              <w:jc w:val="center"/>
                              <w:rPr>
                                <w:rFonts w:ascii="Arial" w:hAnsi="Arial" w:cs="Arial"/>
                                <w:sz w:val="14"/>
                                <w:szCs w:val="14"/>
                              </w:rPr>
                            </w:pPr>
                            <w:r>
                              <w:rPr>
                                <w:rFonts w:ascii="Arial" w:hAnsi="Arial" w:cs="Arial"/>
                                <w:sz w:val="14"/>
                                <w:szCs w:val="14"/>
                              </w:rPr>
                              <w:t>Colocar sello de verificación</w:t>
                            </w:r>
                          </w:p>
                        </w:txbxContent>
                      </v:textbox>
                    </v:rect>
                  </w:pict>
                </mc:Fallback>
              </mc:AlternateContent>
            </w:r>
            <w:r w:rsidRPr="000D1034">
              <w:rPr>
                <w:noProof/>
                <w:lang w:eastAsia="es-MX"/>
                <w:rPrChange w:id="194" w:author="Segurida-Higiene 1" w:date="2018-04-19T08:59:00Z">
                  <w:rPr>
                    <w:noProof/>
                    <w:lang w:eastAsia="es-MX"/>
                  </w:rPr>
                </w:rPrChange>
              </w:rPr>
              <mc:AlternateContent>
                <mc:Choice Requires="wps">
                  <w:drawing>
                    <wp:anchor distT="0" distB="0" distL="114300" distR="114300" simplePos="0" relativeHeight="251746304" behindDoc="0" locked="0" layoutInCell="1" allowOverlap="1" wp14:anchorId="4ACF2788" wp14:editId="771A3584">
                      <wp:simplePos x="0" y="0"/>
                      <wp:positionH relativeFrom="column">
                        <wp:posOffset>818515</wp:posOffset>
                      </wp:positionH>
                      <wp:positionV relativeFrom="paragraph">
                        <wp:posOffset>4421505</wp:posOffset>
                      </wp:positionV>
                      <wp:extent cx="904875" cy="447675"/>
                      <wp:effectExtent l="0" t="0" r="28575" b="28575"/>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47675"/>
                              </a:xfrm>
                              <a:prstGeom prst="rect">
                                <a:avLst/>
                              </a:prstGeom>
                              <a:solidFill>
                                <a:srgbClr val="FFFFFF"/>
                              </a:solidFill>
                              <a:ln w="9525">
                                <a:solidFill>
                                  <a:srgbClr val="000000"/>
                                </a:solidFill>
                                <a:miter lim="800000"/>
                                <a:headEnd/>
                                <a:tailEnd/>
                              </a:ln>
                            </wps:spPr>
                            <wps:txbx>
                              <w:txbxContent>
                                <w:p w14:paraId="2EB09DC4" w14:textId="77777777" w:rsidR="000623B0" w:rsidRDefault="000623B0" w:rsidP="00E74866">
                                  <w:pPr>
                                    <w:jc w:val="center"/>
                                    <w:rPr>
                                      <w:rFonts w:ascii="Arial" w:hAnsi="Arial" w:cs="Arial"/>
                                      <w:sz w:val="14"/>
                                      <w:szCs w:val="14"/>
                                    </w:rPr>
                                  </w:pPr>
                                  <w:r>
                                    <w:rPr>
                                      <w:rFonts w:ascii="Arial" w:hAnsi="Arial" w:cs="Arial"/>
                                      <w:sz w:val="14"/>
                                      <w:szCs w:val="14"/>
                                    </w:rPr>
                                    <w:t>Verificar sistema electrónico y programas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ACF2788" id="Rectángulo 25" o:spid="_x0000_s1047" style="position:absolute;margin-left:64.45pt;margin-top:348.15pt;width:71.25pt;height:35.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">
                      <v:textbox>
                        <w:txbxContent>
                          <w:p w14:paraId="2EB09DC4" w14:textId="77777777" w:rsidR="000623B0" w:rsidRDefault="000623B0" w:rsidP="00E74866">
                            <w:pPr>
                              <w:jc w:val="center"/>
                              <w:rPr>
                                <w:rFonts w:ascii="Arial" w:hAnsi="Arial" w:cs="Arial"/>
                                <w:sz w:val="14"/>
                                <w:szCs w:val="14"/>
                              </w:rPr>
                            </w:pPr>
                            <w:r>
                              <w:rPr>
                                <w:rFonts w:ascii="Arial" w:hAnsi="Arial" w:cs="Arial"/>
                                <w:sz w:val="14"/>
                                <w:szCs w:val="14"/>
                              </w:rPr>
                              <w:t>Verificar sistema electrónico y programas</w:t>
                            </w:r>
                          </w:p>
                        </w:txbxContent>
                      </v:textbox>
                    </v:rect>
                  </w:pict>
                </mc:Fallback>
              </mc:AlternateContent>
            </w:r>
            <w:r w:rsidRPr="000D1034">
              <w:rPr>
                <w:noProof/>
                <w:lang w:eastAsia="es-MX"/>
                <w:rPrChange w:id="195" w:author="Segurida-Higiene 1" w:date="2018-04-19T08:59:00Z">
                  <w:rPr>
                    <w:noProof/>
                    <w:lang w:eastAsia="es-MX"/>
                  </w:rPr>
                </w:rPrChange>
              </w:rPr>
              <mc:AlternateContent>
                <mc:Choice Requires="wps">
                  <w:drawing>
                    <wp:anchor distT="0" distB="0" distL="114300" distR="114300" simplePos="0" relativeHeight="251747328" behindDoc="0" locked="0" layoutInCell="1" allowOverlap="1" wp14:anchorId="082C6F51" wp14:editId="4383F0E1">
                      <wp:simplePos x="0" y="0"/>
                      <wp:positionH relativeFrom="column">
                        <wp:posOffset>791845</wp:posOffset>
                      </wp:positionH>
                      <wp:positionV relativeFrom="paragraph">
                        <wp:posOffset>6602095</wp:posOffset>
                      </wp:positionV>
                      <wp:extent cx="914400" cy="342900"/>
                      <wp:effectExtent l="0" t="0" r="19050" b="19050"/>
                      <wp:wrapNone/>
                      <wp:docPr id="26" name="Rectángulo redondead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FF"/>
                              </a:solidFill>
                              <a:ln w="9525">
                                <a:solidFill>
                                  <a:srgbClr val="000000"/>
                                </a:solidFill>
                                <a:round/>
                                <a:headEnd/>
                                <a:tailEnd/>
                              </a:ln>
                            </wps:spPr>
                            <wps:txbx>
                              <w:txbxContent>
                                <w:p w14:paraId="6A2257B0" w14:textId="77777777" w:rsidR="000623B0" w:rsidRDefault="000623B0" w:rsidP="00E74866">
                                  <w:pPr>
                                    <w:jc w:val="center"/>
                                    <w:rPr>
                                      <w:rFonts w:ascii="Arial" w:hAnsi="Arial" w:cs="Arial"/>
                                      <w:sz w:val="14"/>
                                      <w:szCs w:val="14"/>
                                    </w:rPr>
                                  </w:pPr>
                                  <w:r>
                                    <w:rPr>
                                      <w:rFonts w:ascii="Arial" w:hAnsi="Arial" w:cs="Arial"/>
                                      <w:sz w:val="14"/>
                                      <w:szCs w:val="14"/>
                                    </w:rPr>
                                    <w:t>Termina Procedimiento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2C6F51" id="Rectángulo redondeado 26" o:spid="_x0000_s1048" style="position:absolute;margin-left:62.35pt;margin-top:519.85pt;width:1in;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">
                      <v:textbox>
                        <w:txbxContent>
                          <w:p w14:paraId="6A2257B0" w14:textId="77777777" w:rsidR="000623B0" w:rsidRDefault="000623B0" w:rsidP="00E74866">
                            <w:pPr>
                              <w:jc w:val="center"/>
                              <w:rPr>
                                <w:rFonts w:ascii="Arial" w:hAnsi="Arial" w:cs="Arial"/>
                                <w:sz w:val="14"/>
                                <w:szCs w:val="14"/>
                              </w:rPr>
                            </w:pPr>
                            <w:r>
                              <w:rPr>
                                <w:rFonts w:ascii="Arial" w:hAnsi="Arial" w:cs="Arial"/>
                                <w:sz w:val="14"/>
                                <w:szCs w:val="14"/>
                              </w:rPr>
                              <w:t>Termina Procedimiento</w:t>
                            </w:r>
                          </w:p>
                        </w:txbxContent>
                      </v:textbox>
                    </v:roundrect>
                  </w:pict>
                </mc:Fallback>
              </mc:AlternateContent>
            </w:r>
            <w:r w:rsidRPr="000D1034">
              <w:rPr>
                <w:noProof/>
                <w:lang w:eastAsia="es-MX"/>
                <w:rPrChange w:id="196" w:author="Segurida-Higiene 1" w:date="2018-04-19T08:59:00Z">
                  <w:rPr>
                    <w:noProof/>
                    <w:lang w:eastAsia="es-MX"/>
                  </w:rPr>
                </w:rPrChange>
              </w:rPr>
              <mc:AlternateContent>
                <mc:Choice Requires="wps">
                  <w:drawing>
                    <wp:anchor distT="0" distB="0" distL="114300" distR="114300" simplePos="0" relativeHeight="251748352" behindDoc="0" locked="0" layoutInCell="1" allowOverlap="1" wp14:anchorId="2BB720E9" wp14:editId="37BCBF2E">
                      <wp:simplePos x="0" y="0"/>
                      <wp:positionH relativeFrom="column">
                        <wp:posOffset>1224915</wp:posOffset>
                      </wp:positionH>
                      <wp:positionV relativeFrom="paragraph">
                        <wp:posOffset>384175</wp:posOffset>
                      </wp:positionV>
                      <wp:extent cx="0" cy="179705"/>
                      <wp:effectExtent l="95250" t="0" r="76200" b="48895"/>
                      <wp:wrapNone/>
                      <wp:docPr id="343" name="Conector recto de flecha 343"/>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B3B53" id="Conector recto de flecha 343" o:spid="_x0000_s1026" type="#_x0000_t32" style="position:absolute;margin-left:96.45pt;margin-top:30.25pt;width:0;height:14.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" strokecolor="black [3200]" strokeweight=".5pt">
                      <v:stroke endarrow="open" joinstyle="miter"/>
                    </v:shape>
                  </w:pict>
                </mc:Fallback>
              </mc:AlternateContent>
            </w:r>
            <w:r w:rsidRPr="000D1034">
              <w:rPr>
                <w:noProof/>
                <w:lang w:eastAsia="es-MX"/>
                <w:rPrChange w:id="197" w:author="Segurida-Higiene 1" w:date="2018-04-19T08:59:00Z">
                  <w:rPr>
                    <w:noProof/>
                    <w:lang w:eastAsia="es-MX"/>
                  </w:rPr>
                </w:rPrChange>
              </w:rPr>
              <mc:AlternateContent>
                <mc:Choice Requires="wps">
                  <w:drawing>
                    <wp:anchor distT="0" distB="0" distL="114300" distR="114300" simplePos="0" relativeHeight="251749376" behindDoc="0" locked="0" layoutInCell="1" allowOverlap="1" wp14:anchorId="2B76641C" wp14:editId="5EFF2093">
                      <wp:simplePos x="0" y="0"/>
                      <wp:positionH relativeFrom="column">
                        <wp:posOffset>1243965</wp:posOffset>
                      </wp:positionH>
                      <wp:positionV relativeFrom="paragraph">
                        <wp:posOffset>990600</wp:posOffset>
                      </wp:positionV>
                      <wp:extent cx="0" cy="179705"/>
                      <wp:effectExtent l="95250" t="0" r="76200" b="48895"/>
                      <wp:wrapNone/>
                      <wp:docPr id="365" name="Conector recto de flecha 365"/>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2BAFFA6" id="Conector recto de flecha 365" o:spid="_x0000_s1026" type="#_x0000_t32" style="position:absolute;margin-left:97.95pt;margin-top:78pt;width:0;height:14.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" strokecolor="black [3200]" strokeweight=".5pt">
                      <v:stroke endarrow="open" joinstyle="miter"/>
                    </v:shape>
                  </w:pict>
                </mc:Fallback>
              </mc:AlternateContent>
            </w:r>
            <w:r w:rsidRPr="000D1034">
              <w:rPr>
                <w:noProof/>
                <w:lang w:eastAsia="es-MX"/>
                <w:rPrChange w:id="198" w:author="Segurida-Higiene 1" w:date="2018-04-19T08:59:00Z">
                  <w:rPr>
                    <w:noProof/>
                    <w:lang w:eastAsia="es-MX"/>
                  </w:rPr>
                </w:rPrChange>
              </w:rPr>
              <mc:AlternateContent>
                <mc:Choice Requires="wps">
                  <w:drawing>
                    <wp:anchor distT="0" distB="0" distL="114300" distR="114300" simplePos="0" relativeHeight="251750400" behindDoc="0" locked="0" layoutInCell="1" allowOverlap="1" wp14:anchorId="77EB5B5D" wp14:editId="7C919193">
                      <wp:simplePos x="0" y="0"/>
                      <wp:positionH relativeFrom="column">
                        <wp:posOffset>1253490</wp:posOffset>
                      </wp:positionH>
                      <wp:positionV relativeFrom="paragraph">
                        <wp:posOffset>1585595</wp:posOffset>
                      </wp:positionV>
                      <wp:extent cx="0" cy="179705"/>
                      <wp:effectExtent l="95250" t="0" r="76200" b="48895"/>
                      <wp:wrapNone/>
                      <wp:docPr id="364" name="Conector recto de flecha 364"/>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9DBCD8C" id="Conector recto de flecha 364" o:spid="_x0000_s1026" type="#_x0000_t32" style="position:absolute;margin-left:98.7pt;margin-top:124.85pt;width:0;height:14.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" strokecolor="black [3200]" strokeweight=".5pt">
                      <v:stroke endarrow="open" joinstyle="miter"/>
                    </v:shape>
                  </w:pict>
                </mc:Fallback>
              </mc:AlternateContent>
            </w:r>
            <w:r w:rsidRPr="000D1034">
              <w:rPr>
                <w:noProof/>
                <w:lang w:eastAsia="es-MX"/>
                <w:rPrChange w:id="199" w:author="Segurida-Higiene 1" w:date="2018-04-19T08:59:00Z">
                  <w:rPr>
                    <w:noProof/>
                    <w:lang w:eastAsia="es-MX"/>
                  </w:rPr>
                </w:rPrChange>
              </w:rPr>
              <mc:AlternateContent>
                <mc:Choice Requires="wps">
                  <w:drawing>
                    <wp:anchor distT="0" distB="0" distL="114300" distR="114300" simplePos="0" relativeHeight="251751424" behindDoc="0" locked="0" layoutInCell="1" allowOverlap="1" wp14:anchorId="1B1CECC8" wp14:editId="778A9D00">
                      <wp:simplePos x="0" y="0"/>
                      <wp:positionH relativeFrom="column">
                        <wp:posOffset>1263015</wp:posOffset>
                      </wp:positionH>
                      <wp:positionV relativeFrom="paragraph">
                        <wp:posOffset>2290445</wp:posOffset>
                      </wp:positionV>
                      <wp:extent cx="0" cy="179705"/>
                      <wp:effectExtent l="95250" t="0" r="76200" b="48895"/>
                      <wp:wrapNone/>
                      <wp:docPr id="362" name="Conector recto de flecha 36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83ABC" id="Conector recto de flecha 362" o:spid="_x0000_s1026" type="#_x0000_t32" style="position:absolute;margin-left:99.45pt;margin-top:180.35pt;width:0;height:14.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" strokecolor="black [3200]" strokeweight=".5pt">
                      <v:stroke endarrow="open" joinstyle="miter"/>
                    </v:shape>
                  </w:pict>
                </mc:Fallback>
              </mc:AlternateContent>
            </w:r>
            <w:r w:rsidRPr="000D1034">
              <w:rPr>
                <w:noProof/>
                <w:lang w:eastAsia="es-MX"/>
                <w:rPrChange w:id="200" w:author="Segurida-Higiene 1" w:date="2018-04-19T08:59:00Z">
                  <w:rPr>
                    <w:noProof/>
                    <w:lang w:eastAsia="es-MX"/>
                  </w:rPr>
                </w:rPrChange>
              </w:rPr>
              <mc:AlternateContent>
                <mc:Choice Requires="wps">
                  <w:drawing>
                    <wp:anchor distT="0" distB="0" distL="114300" distR="114300" simplePos="0" relativeHeight="251752448" behindDoc="0" locked="0" layoutInCell="1" allowOverlap="1" wp14:anchorId="3FB48102" wp14:editId="1BB5F8B8">
                      <wp:simplePos x="0" y="0"/>
                      <wp:positionH relativeFrom="column">
                        <wp:posOffset>1263015</wp:posOffset>
                      </wp:positionH>
                      <wp:positionV relativeFrom="paragraph">
                        <wp:posOffset>3492500</wp:posOffset>
                      </wp:positionV>
                      <wp:extent cx="0" cy="179705"/>
                      <wp:effectExtent l="95250" t="0" r="76200" b="48895"/>
                      <wp:wrapNone/>
                      <wp:docPr id="355" name="Conector recto de flecha 355"/>
                      <wp:cNvGraphicFramePr/>
                      <a:graphic xmlns:a="http://schemas.openxmlformats.org/drawingml/2006/main">
                        <a:graphicData uri="http://schemas.microsoft.com/office/word/2010/wordprocessingShape">
                          <wps:wsp>
                            <wps:cNvCnPr/>
                            <wps:spPr>
                              <a:xfrm flipH="1">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2D01E" id="Conector recto de flecha 355" o:spid="_x0000_s1026" type="#_x0000_t32" style="position:absolute;margin-left:99.45pt;margin-top:275pt;width:0;height:14.1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" strokecolor="black [3200]" strokeweight=".5pt">
                      <v:stroke endarrow="open" joinstyle="miter"/>
                    </v:shape>
                  </w:pict>
                </mc:Fallback>
              </mc:AlternateContent>
            </w:r>
            <w:r w:rsidRPr="000D1034">
              <w:rPr>
                <w:noProof/>
                <w:lang w:eastAsia="es-MX"/>
                <w:rPrChange w:id="201" w:author="Segurida-Higiene 1" w:date="2018-04-19T08:59:00Z">
                  <w:rPr>
                    <w:noProof/>
                    <w:lang w:eastAsia="es-MX"/>
                  </w:rPr>
                </w:rPrChange>
              </w:rPr>
              <mc:AlternateContent>
                <mc:Choice Requires="wps">
                  <w:drawing>
                    <wp:anchor distT="0" distB="0" distL="114300" distR="114300" simplePos="0" relativeHeight="251753472" behindDoc="0" locked="0" layoutInCell="1" allowOverlap="1" wp14:anchorId="0AC60717" wp14:editId="2F137E17">
                      <wp:simplePos x="0" y="0"/>
                      <wp:positionH relativeFrom="column">
                        <wp:posOffset>1282065</wp:posOffset>
                      </wp:positionH>
                      <wp:positionV relativeFrom="paragraph">
                        <wp:posOffset>4878705</wp:posOffset>
                      </wp:positionV>
                      <wp:extent cx="0" cy="179705"/>
                      <wp:effectExtent l="95250" t="0" r="76200" b="48895"/>
                      <wp:wrapNone/>
                      <wp:docPr id="356" name="Conector recto de flecha 356"/>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94691B6" id="Conector recto de flecha 356" o:spid="_x0000_s1026" type="#_x0000_t32" style="position:absolute;margin-left:100.95pt;margin-top:384.15pt;width:0;height:14.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" strokecolor="black [3200]" strokeweight=".5pt">
                      <v:stroke endarrow="open" joinstyle="miter"/>
                    </v:shape>
                  </w:pict>
                </mc:Fallback>
              </mc:AlternateContent>
            </w:r>
            <w:r w:rsidRPr="000D1034">
              <w:rPr>
                <w:noProof/>
                <w:lang w:eastAsia="es-MX"/>
                <w:rPrChange w:id="202" w:author="Segurida-Higiene 1" w:date="2018-04-19T08:59:00Z">
                  <w:rPr>
                    <w:noProof/>
                    <w:lang w:eastAsia="es-MX"/>
                  </w:rPr>
                </w:rPrChange>
              </w:rPr>
              <mc:AlternateContent>
                <mc:Choice Requires="wps">
                  <w:drawing>
                    <wp:anchor distT="0" distB="0" distL="114300" distR="114300" simplePos="0" relativeHeight="251754496" behindDoc="0" locked="0" layoutInCell="1" allowOverlap="1" wp14:anchorId="6A0ABD44" wp14:editId="19D90AA1">
                      <wp:simplePos x="0" y="0"/>
                      <wp:positionH relativeFrom="column">
                        <wp:posOffset>1871980</wp:posOffset>
                      </wp:positionH>
                      <wp:positionV relativeFrom="paragraph">
                        <wp:posOffset>575945</wp:posOffset>
                      </wp:positionV>
                      <wp:extent cx="271780" cy="384175"/>
                      <wp:effectExtent l="0" t="0" r="13970" b="12700"/>
                      <wp:wrapNone/>
                      <wp:docPr id="305" name="Conector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14:paraId="66590233" w14:textId="77777777" w:rsidR="000623B0" w:rsidRDefault="000623B0" w:rsidP="00E74866">
                                  <w:pPr>
                                    <w:jc w:val="center"/>
                                    <w:rPr>
                                      <w:rFonts w:ascii="Arial" w:hAnsi="Arial"/>
                                      <w:sz w:val="14"/>
                                      <w:szCs w:val="14"/>
                                    </w:rPr>
                                  </w:pPr>
                                  <w:r>
                                    <w:rPr>
                                      <w:rFonts w:ascii="Arial" w:hAnsi="Arial"/>
                                      <w:sz w:val="14"/>
                                      <w:szCs w:val="14"/>
                                    </w:rPr>
                                    <w:t>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0</wp14:pctHeight>
                      </wp14:sizeRelV>
                    </wp:anchor>
                  </w:drawing>
                </mc:Choice>
                <mc:Fallback>
                  <w:pict>
                    <v:shape w14:anchorId="6A0ABD44" id="Conector 305" o:spid="_x0000_s1049" type="#_x0000_t120" style="position:absolute;margin-left:147.4pt;margin-top:45.35pt;width:21.4pt;height:30.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">
                      <v:textbox style="mso-fit-shape-to-text:t">
                        <w:txbxContent>
                          <w:p w14:paraId="66590233" w14:textId="77777777" w:rsidR="000623B0" w:rsidRDefault="000623B0" w:rsidP="00E74866">
                            <w:pPr>
                              <w:jc w:val="center"/>
                              <w:rPr>
                                <w:rFonts w:ascii="Arial" w:hAnsi="Arial"/>
                                <w:sz w:val="14"/>
                                <w:szCs w:val="14"/>
                              </w:rPr>
                            </w:pPr>
                            <w:r>
                              <w:rPr>
                                <w:rFonts w:ascii="Arial" w:hAnsi="Arial"/>
                                <w:sz w:val="14"/>
                                <w:szCs w:val="14"/>
                              </w:rPr>
                              <w:t>2</w:t>
                            </w:r>
                          </w:p>
                        </w:txbxContent>
                      </v:textbox>
                    </v:shape>
                  </w:pict>
                </mc:Fallback>
              </mc:AlternateContent>
            </w:r>
            <w:r w:rsidRPr="000D1034">
              <w:rPr>
                <w:noProof/>
                <w:lang w:eastAsia="es-MX"/>
                <w:rPrChange w:id="203" w:author="Segurida-Higiene 1" w:date="2018-04-19T08:59:00Z">
                  <w:rPr>
                    <w:noProof/>
                    <w:lang w:eastAsia="es-MX"/>
                  </w:rPr>
                </w:rPrChange>
              </w:rPr>
              <mc:AlternateContent>
                <mc:Choice Requires="wps">
                  <w:drawing>
                    <wp:anchor distT="0" distB="0" distL="114300" distR="114300" simplePos="0" relativeHeight="251755520" behindDoc="0" locked="0" layoutInCell="1" allowOverlap="1" wp14:anchorId="390BD795" wp14:editId="367986E6">
                      <wp:simplePos x="0" y="0"/>
                      <wp:positionH relativeFrom="column">
                        <wp:posOffset>1616075</wp:posOffset>
                      </wp:positionH>
                      <wp:positionV relativeFrom="paragraph">
                        <wp:posOffset>776605</wp:posOffset>
                      </wp:positionV>
                      <wp:extent cx="252095" cy="0"/>
                      <wp:effectExtent l="38100" t="76200" r="0" b="114300"/>
                      <wp:wrapNone/>
                      <wp:docPr id="306" name="Conector recto de flecha 306"/>
                      <wp:cNvGraphicFramePr/>
                      <a:graphic xmlns:a="http://schemas.openxmlformats.org/drawingml/2006/main">
                        <a:graphicData uri="http://schemas.microsoft.com/office/word/2010/wordprocessingShape">
                          <wps:wsp>
                            <wps:cNvCnPr/>
                            <wps:spPr>
                              <a:xfrm flipH="1">
                                <a:off x="0" y="0"/>
                                <a:ext cx="251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3DCE33A5" id="Conector recto de flecha 306" o:spid="_x0000_s1026" type="#_x0000_t32" style="position:absolute;margin-left:127.25pt;margin-top:61.15pt;width:19.85pt;height: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" strokecolor="black [3200]" strokeweight=".5pt">
                      <v:stroke endarrow="open" joinstyle="miter"/>
                    </v:shape>
                  </w:pict>
                </mc:Fallback>
              </mc:AlternateContent>
            </w:r>
            <w:r w:rsidRPr="000D1034">
              <w:rPr>
                <w:noProof/>
                <w:lang w:eastAsia="es-MX"/>
                <w:rPrChange w:id="204" w:author="Segurida-Higiene 1" w:date="2018-04-19T08:59:00Z">
                  <w:rPr>
                    <w:noProof/>
                    <w:lang w:eastAsia="es-MX"/>
                  </w:rPr>
                </w:rPrChange>
              </w:rPr>
              <mc:AlternateContent>
                <mc:Choice Requires="wps">
                  <w:drawing>
                    <wp:anchor distT="0" distB="0" distL="114300" distR="114300" simplePos="0" relativeHeight="251757568" behindDoc="0" locked="0" layoutInCell="1" allowOverlap="1" wp14:anchorId="165A4EF7" wp14:editId="6F38F92C">
                      <wp:simplePos x="0" y="0"/>
                      <wp:positionH relativeFrom="column">
                        <wp:posOffset>1974215</wp:posOffset>
                      </wp:positionH>
                      <wp:positionV relativeFrom="paragraph">
                        <wp:posOffset>5498465</wp:posOffset>
                      </wp:positionV>
                      <wp:extent cx="179705" cy="0"/>
                      <wp:effectExtent l="0" t="76200" r="10795" b="114300"/>
                      <wp:wrapNone/>
                      <wp:docPr id="309" name="Conector recto de flecha 309"/>
                      <wp:cNvGraphicFramePr/>
                      <a:graphic xmlns:a="http://schemas.openxmlformats.org/drawingml/2006/main">
                        <a:graphicData uri="http://schemas.microsoft.com/office/word/2010/wordprocessingShape">
                          <wps:wsp>
                            <wps:cNvCnPr/>
                            <wps:spPr>
                              <a:xfrm>
                                <a:off x="0" y="0"/>
                                <a:ext cx="179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97C2E" id="Conector recto de flecha 309" o:spid="_x0000_s1026" type="#_x0000_t32" style="position:absolute;margin-left:155.45pt;margin-top:432.95pt;width:14.15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" strokecolor="black [3200]" strokeweight=".5pt">
                      <v:stroke endarrow="open" joinstyle="miter"/>
                    </v:shape>
                  </w:pict>
                </mc:Fallback>
              </mc:AlternateContent>
            </w:r>
            <w:r w:rsidRPr="000D1034">
              <w:rPr>
                <w:noProof/>
                <w:lang w:eastAsia="es-MX"/>
                <w:rPrChange w:id="205" w:author="Segurida-Higiene 1" w:date="2018-04-19T08:59:00Z">
                  <w:rPr>
                    <w:noProof/>
                    <w:lang w:eastAsia="es-MX"/>
                  </w:rPr>
                </w:rPrChange>
              </w:rPr>
              <mc:AlternateContent>
                <mc:Choice Requires="wps">
                  <w:drawing>
                    <wp:anchor distT="0" distB="0" distL="114300" distR="114300" simplePos="0" relativeHeight="251758592" behindDoc="0" locked="0" layoutInCell="1" allowOverlap="1" wp14:anchorId="2194196C" wp14:editId="77BC0218">
                      <wp:simplePos x="0" y="0"/>
                      <wp:positionH relativeFrom="column">
                        <wp:posOffset>1263015</wp:posOffset>
                      </wp:positionH>
                      <wp:positionV relativeFrom="paragraph">
                        <wp:posOffset>2858135</wp:posOffset>
                      </wp:positionV>
                      <wp:extent cx="0" cy="179705"/>
                      <wp:effectExtent l="95250" t="0" r="76200" b="48895"/>
                      <wp:wrapNone/>
                      <wp:docPr id="310" name="Conector recto de flecha 31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5AE16" id="Conector recto de flecha 310" o:spid="_x0000_s1026" type="#_x0000_t32" style="position:absolute;margin-left:99.45pt;margin-top:225.05pt;width:0;height:14.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" strokecolor="black [3200]" strokeweight=".5pt">
                      <v:stroke endarrow="open" joinstyle="miter"/>
                    </v:shape>
                  </w:pict>
                </mc:Fallback>
              </mc:AlternateContent>
            </w:r>
            <w:r w:rsidRPr="000D1034">
              <w:rPr>
                <w:noProof/>
                <w:lang w:eastAsia="es-MX"/>
                <w:rPrChange w:id="206" w:author="Segurida-Higiene 1" w:date="2018-04-19T08:59:00Z">
                  <w:rPr>
                    <w:noProof/>
                    <w:lang w:eastAsia="es-MX"/>
                  </w:rPr>
                </w:rPrChange>
              </w:rPr>
              <mc:AlternateContent>
                <mc:Choice Requires="wps">
                  <w:drawing>
                    <wp:anchor distT="0" distB="0" distL="114300" distR="114300" simplePos="0" relativeHeight="251759616" behindDoc="0" locked="0" layoutInCell="1" allowOverlap="1" wp14:anchorId="49A006D8" wp14:editId="02A94F54">
                      <wp:simplePos x="0" y="0"/>
                      <wp:positionH relativeFrom="column">
                        <wp:posOffset>2154555</wp:posOffset>
                      </wp:positionH>
                      <wp:positionV relativeFrom="paragraph">
                        <wp:posOffset>5295265</wp:posOffset>
                      </wp:positionV>
                      <wp:extent cx="271780" cy="384175"/>
                      <wp:effectExtent l="0" t="0" r="13970" b="12700"/>
                      <wp:wrapNone/>
                      <wp:docPr id="311" name="Conector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14:paraId="102F56B3" w14:textId="77777777" w:rsidR="000623B0" w:rsidRDefault="000623B0" w:rsidP="00E74866">
                                  <w:pPr>
                                    <w:jc w:val="center"/>
                                    <w:rPr>
                                      <w:rFonts w:ascii="Arial" w:hAnsi="Arial"/>
                                      <w:sz w:val="14"/>
                                      <w:szCs w:val="14"/>
                                    </w:rPr>
                                  </w:pPr>
                                  <w:r>
                                    <w:rPr>
                                      <w:rFonts w:ascii="Arial" w:hAnsi="Arial"/>
                                      <w:sz w:val="14"/>
                                      <w:szCs w:val="14"/>
                                    </w:rPr>
                                    <w:t>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A006D8" id="Conector 311" o:spid="_x0000_s1050" type="#_x0000_t120" style="position:absolute;margin-left:169.65pt;margin-top:416.95pt;width:21.4pt;height:30.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">
                      <v:textbox style="mso-fit-shape-to-text:t">
                        <w:txbxContent>
                          <w:p w14:paraId="102F56B3" w14:textId="77777777" w:rsidR="000623B0" w:rsidRDefault="000623B0" w:rsidP="00E74866">
                            <w:pPr>
                              <w:jc w:val="center"/>
                              <w:rPr>
                                <w:rFonts w:ascii="Arial" w:hAnsi="Arial"/>
                                <w:sz w:val="14"/>
                                <w:szCs w:val="14"/>
                              </w:rPr>
                            </w:pPr>
                            <w:r>
                              <w:rPr>
                                <w:rFonts w:ascii="Arial" w:hAnsi="Arial"/>
                                <w:sz w:val="14"/>
                                <w:szCs w:val="14"/>
                              </w:rPr>
                              <w:t>1</w:t>
                            </w:r>
                          </w:p>
                        </w:txbxContent>
                      </v:textbox>
                    </v:shape>
                  </w:pict>
                </mc:Fallback>
              </mc:AlternateContent>
            </w:r>
            <w:r w:rsidRPr="000D1034">
              <w:rPr>
                <w:noProof/>
                <w:lang w:eastAsia="es-MX"/>
                <w:rPrChange w:id="207" w:author="Segurida-Higiene 1" w:date="2018-04-19T08:59:00Z">
                  <w:rPr>
                    <w:noProof/>
                    <w:lang w:eastAsia="es-MX"/>
                  </w:rPr>
                </w:rPrChange>
              </w:rPr>
              <mc:AlternateContent>
                <mc:Choice Requires="wps">
                  <w:drawing>
                    <wp:anchor distT="0" distB="0" distL="114300" distR="114300" simplePos="0" relativeHeight="251765760" behindDoc="0" locked="0" layoutInCell="1" allowOverlap="1" wp14:anchorId="1B3378AB" wp14:editId="3454FFB1">
                      <wp:simplePos x="0" y="0"/>
                      <wp:positionH relativeFrom="column">
                        <wp:posOffset>1263015</wp:posOffset>
                      </wp:positionH>
                      <wp:positionV relativeFrom="paragraph">
                        <wp:posOffset>4234180</wp:posOffset>
                      </wp:positionV>
                      <wp:extent cx="0" cy="179705"/>
                      <wp:effectExtent l="95250" t="0" r="76200" b="48895"/>
                      <wp:wrapNone/>
                      <wp:docPr id="318" name="Conector recto de flecha 318"/>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3FC0F8F" id="Conector recto de flecha 318" o:spid="_x0000_s1026" type="#_x0000_t32" style="position:absolute;margin-left:99.45pt;margin-top:333.4pt;width:0;height:14.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" strokecolor="black [3200]" strokeweight=".5pt">
                      <v:stroke endarrow="open" joinstyle="miter"/>
                    </v:shape>
                  </w:pict>
                </mc:Fallback>
              </mc:AlternateContent>
            </w:r>
            <w:r w:rsidRPr="000D1034">
              <w:rPr>
                <w:noProof/>
                <w:lang w:eastAsia="es-MX"/>
                <w:rPrChange w:id="208" w:author="Segurida-Higiene 1" w:date="2018-04-19T08:59:00Z">
                  <w:rPr>
                    <w:noProof/>
                    <w:lang w:eastAsia="es-MX"/>
                  </w:rPr>
                </w:rPrChange>
              </w:rPr>
              <mc:AlternateContent>
                <mc:Choice Requires="wps">
                  <w:drawing>
                    <wp:anchor distT="0" distB="0" distL="114300" distR="114300" simplePos="0" relativeHeight="251766784" behindDoc="0" locked="0" layoutInCell="1" allowOverlap="1" wp14:anchorId="20A8F6B0" wp14:editId="3BE1E94B">
                      <wp:simplePos x="0" y="0"/>
                      <wp:positionH relativeFrom="column">
                        <wp:posOffset>1282065</wp:posOffset>
                      </wp:positionH>
                      <wp:positionV relativeFrom="paragraph">
                        <wp:posOffset>5927090</wp:posOffset>
                      </wp:positionV>
                      <wp:extent cx="0" cy="179705"/>
                      <wp:effectExtent l="95250" t="0" r="76200" b="48895"/>
                      <wp:wrapNone/>
                      <wp:docPr id="319" name="Conector recto de flecha 319"/>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72731579" id="Conector recto de flecha 319" o:spid="_x0000_s1026" type="#_x0000_t32" style="position:absolute;margin-left:100.95pt;margin-top:466.7pt;width:0;height:14.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" strokecolor="black [3200]" strokeweight=".5pt">
                      <v:stroke endarrow="open" joinstyle="miter"/>
                    </v:shape>
                  </w:pict>
                </mc:Fallback>
              </mc:AlternateContent>
            </w:r>
            <w:r w:rsidRPr="000D1034">
              <w:rPr>
                <w:noProof/>
                <w:lang w:eastAsia="es-MX"/>
                <w:rPrChange w:id="209" w:author="Segurida-Higiene 1" w:date="2018-04-19T08:59:00Z">
                  <w:rPr>
                    <w:noProof/>
                    <w:lang w:eastAsia="es-MX"/>
                  </w:rPr>
                </w:rPrChange>
              </w:rPr>
              <mc:AlternateContent>
                <mc:Choice Requires="wps">
                  <w:drawing>
                    <wp:anchor distT="0" distB="0" distL="114300" distR="114300" simplePos="0" relativeHeight="251767808" behindDoc="0" locked="0" layoutInCell="1" allowOverlap="1" wp14:anchorId="0D0C8B1E" wp14:editId="64BFB15E">
                      <wp:simplePos x="0" y="0"/>
                      <wp:positionH relativeFrom="column">
                        <wp:posOffset>1253490</wp:posOffset>
                      </wp:positionH>
                      <wp:positionV relativeFrom="paragraph">
                        <wp:posOffset>6413500</wp:posOffset>
                      </wp:positionV>
                      <wp:extent cx="0" cy="179705"/>
                      <wp:effectExtent l="95250" t="0" r="76200" b="48895"/>
                      <wp:wrapNone/>
                      <wp:docPr id="161" name="Conector recto de flecha 161"/>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7D8E89D" id="Conector recto de flecha 161" o:spid="_x0000_s1026" type="#_x0000_t32" style="position:absolute;margin-left:98.7pt;margin-top:505pt;width:0;height:14.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" strokecolor="black [3200]" strokeweight=".5pt">
                      <v:stroke endarrow="open" joinstyle="miter"/>
                    </v:shape>
                  </w:pict>
                </mc:Fallback>
              </mc:AlternateContent>
            </w:r>
            <w:r w:rsidRPr="000D1034">
              <w:rPr>
                <w:noProof/>
                <w:lang w:eastAsia="es-MX"/>
                <w:rPrChange w:id="210" w:author="Segurida-Higiene 1" w:date="2018-04-19T08:59:00Z">
                  <w:rPr>
                    <w:noProof/>
                    <w:lang w:eastAsia="es-MX"/>
                  </w:rPr>
                </w:rPrChange>
              </w:rPr>
              <mc:AlternateContent>
                <mc:Choice Requires="wps">
                  <w:drawing>
                    <wp:anchor distT="0" distB="0" distL="114300" distR="114300" simplePos="0" relativeHeight="251731968" behindDoc="0" locked="0" layoutInCell="1" allowOverlap="1" wp14:anchorId="3541B4D2" wp14:editId="29045C29">
                      <wp:simplePos x="0" y="0"/>
                      <wp:positionH relativeFrom="column">
                        <wp:posOffset>772795</wp:posOffset>
                      </wp:positionH>
                      <wp:positionV relativeFrom="paragraph">
                        <wp:posOffset>48260</wp:posOffset>
                      </wp:positionV>
                      <wp:extent cx="914400" cy="342900"/>
                      <wp:effectExtent l="0" t="0" r="19050" b="19050"/>
                      <wp:wrapNone/>
                      <wp:docPr id="162" name="Rectángulo redondeado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FF"/>
                              </a:solidFill>
                              <a:ln w="9525">
                                <a:solidFill>
                                  <a:srgbClr val="000000"/>
                                </a:solidFill>
                                <a:round/>
                                <a:headEnd/>
                                <a:tailEnd/>
                              </a:ln>
                            </wps:spPr>
                            <wps:txbx>
                              <w:txbxContent>
                                <w:p w14:paraId="270B65EB" w14:textId="77777777" w:rsidR="000623B0" w:rsidRDefault="000623B0" w:rsidP="00E74866">
                                  <w:pPr>
                                    <w:jc w:val="center"/>
                                    <w:rPr>
                                      <w:rFonts w:ascii="Arial" w:hAnsi="Arial" w:cs="Arial"/>
                                      <w:sz w:val="14"/>
                                      <w:szCs w:val="14"/>
                                    </w:rPr>
                                  </w:pPr>
                                  <w:r>
                                    <w:rPr>
                                      <w:rFonts w:ascii="Arial" w:hAnsi="Arial" w:cs="Arial"/>
                                      <w:sz w:val="14"/>
                                      <w:szCs w:val="14"/>
                                    </w:rPr>
                                    <w:t>Inicia Procedimiento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41B4D2" id="Rectángulo redondeado 162" o:spid="_x0000_s1051" style="position:absolute;margin-left:60.85pt;margin-top:3.8pt;width:1in;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">
                      <v:textbox>
                        <w:txbxContent>
                          <w:p w14:paraId="270B65EB" w14:textId="77777777" w:rsidR="000623B0" w:rsidRDefault="000623B0" w:rsidP="00E74866">
                            <w:pPr>
                              <w:jc w:val="center"/>
                              <w:rPr>
                                <w:rFonts w:ascii="Arial" w:hAnsi="Arial" w:cs="Arial"/>
                                <w:sz w:val="14"/>
                                <w:szCs w:val="14"/>
                              </w:rPr>
                            </w:pPr>
                            <w:r>
                              <w:rPr>
                                <w:rFonts w:ascii="Arial" w:hAnsi="Arial" w:cs="Arial"/>
                                <w:sz w:val="14"/>
                                <w:szCs w:val="14"/>
                              </w:rPr>
                              <w:t>Inicia Procedimiento</w:t>
                            </w:r>
                          </w:p>
                        </w:txbxContent>
                      </v:textbox>
                    </v:roundrect>
                  </w:pict>
                </mc:Fallback>
              </mc:AlternateContent>
            </w:r>
          </w:p>
          <w:p w14:paraId="16131255" w14:textId="1F393DC6" w:rsidR="00F6072F" w:rsidRPr="000D1034" w:rsidRDefault="00F6072F" w:rsidP="00F6072F">
            <w:pPr>
              <w:rPr>
                <w:rFonts w:cstheme="minorHAnsi"/>
                <w:sz w:val="20"/>
                <w:szCs w:val="20"/>
              </w:rPr>
            </w:pPr>
          </w:p>
          <w:p w14:paraId="74B2FFAD" w14:textId="77777777" w:rsidR="00F6072F" w:rsidRPr="000D1034" w:rsidRDefault="00F6072F" w:rsidP="00F6072F">
            <w:pPr>
              <w:rPr>
                <w:rFonts w:cstheme="minorHAnsi"/>
                <w:sz w:val="20"/>
                <w:szCs w:val="20"/>
              </w:rPr>
            </w:pPr>
          </w:p>
          <w:p w14:paraId="1207748E" w14:textId="77777777" w:rsidR="00F6072F" w:rsidRPr="000D1034" w:rsidRDefault="00F6072F" w:rsidP="00F6072F">
            <w:pPr>
              <w:rPr>
                <w:rFonts w:cstheme="minorHAnsi"/>
                <w:sz w:val="20"/>
                <w:szCs w:val="20"/>
              </w:rPr>
            </w:pPr>
          </w:p>
          <w:p w14:paraId="430F23DB" w14:textId="77777777" w:rsidR="00F6072F" w:rsidRPr="000D1034" w:rsidRDefault="00F6072F" w:rsidP="00F6072F">
            <w:pPr>
              <w:rPr>
                <w:rFonts w:cstheme="minorHAnsi"/>
                <w:sz w:val="20"/>
                <w:szCs w:val="20"/>
              </w:rPr>
            </w:pPr>
          </w:p>
          <w:p w14:paraId="36DF7235" w14:textId="77777777" w:rsidR="00F6072F" w:rsidRPr="000D1034" w:rsidRDefault="00F6072F" w:rsidP="00F6072F">
            <w:pPr>
              <w:rPr>
                <w:rFonts w:cstheme="minorHAnsi"/>
                <w:sz w:val="20"/>
                <w:szCs w:val="20"/>
              </w:rPr>
            </w:pPr>
          </w:p>
          <w:p w14:paraId="352D3971" w14:textId="77777777" w:rsidR="00F6072F" w:rsidRPr="000D1034" w:rsidRDefault="00F6072F" w:rsidP="00F6072F">
            <w:pPr>
              <w:rPr>
                <w:rFonts w:cstheme="minorHAnsi"/>
                <w:sz w:val="20"/>
                <w:szCs w:val="20"/>
              </w:rPr>
            </w:pPr>
          </w:p>
          <w:p w14:paraId="230163E4" w14:textId="77777777" w:rsidR="00F6072F" w:rsidRPr="000D1034" w:rsidRDefault="00F6072F" w:rsidP="00F6072F">
            <w:pPr>
              <w:rPr>
                <w:rFonts w:cstheme="minorHAnsi"/>
                <w:sz w:val="20"/>
                <w:szCs w:val="20"/>
              </w:rPr>
            </w:pPr>
          </w:p>
          <w:p w14:paraId="0761F261" w14:textId="77777777" w:rsidR="00F6072F" w:rsidRPr="000D1034" w:rsidRDefault="00F6072F" w:rsidP="00F6072F">
            <w:pPr>
              <w:rPr>
                <w:rFonts w:cstheme="minorHAnsi"/>
                <w:sz w:val="20"/>
                <w:szCs w:val="20"/>
              </w:rPr>
            </w:pPr>
          </w:p>
          <w:p w14:paraId="539C30D4" w14:textId="77777777" w:rsidR="00F6072F" w:rsidRPr="000D1034" w:rsidRDefault="00F6072F" w:rsidP="00F6072F">
            <w:pPr>
              <w:rPr>
                <w:rFonts w:cstheme="minorHAnsi"/>
                <w:sz w:val="20"/>
                <w:szCs w:val="20"/>
              </w:rPr>
            </w:pPr>
          </w:p>
          <w:p w14:paraId="2A0A1AB2" w14:textId="77777777" w:rsidR="00F6072F" w:rsidRPr="000D1034" w:rsidRDefault="00F6072F" w:rsidP="00F6072F">
            <w:pPr>
              <w:rPr>
                <w:rFonts w:cstheme="minorHAnsi"/>
                <w:sz w:val="20"/>
                <w:szCs w:val="20"/>
              </w:rPr>
            </w:pPr>
          </w:p>
          <w:p w14:paraId="60AEE4CC" w14:textId="77777777" w:rsidR="00F6072F" w:rsidRPr="000D1034" w:rsidRDefault="00F6072F" w:rsidP="00F6072F">
            <w:pPr>
              <w:rPr>
                <w:rFonts w:cstheme="minorHAnsi"/>
                <w:sz w:val="20"/>
                <w:szCs w:val="20"/>
              </w:rPr>
            </w:pPr>
          </w:p>
          <w:p w14:paraId="308C408D" w14:textId="77777777" w:rsidR="00F6072F" w:rsidRPr="000D1034" w:rsidRDefault="00F6072F" w:rsidP="00F6072F">
            <w:pPr>
              <w:rPr>
                <w:rFonts w:cstheme="minorHAnsi"/>
                <w:sz w:val="20"/>
                <w:szCs w:val="20"/>
              </w:rPr>
            </w:pPr>
          </w:p>
          <w:p w14:paraId="0F951DEB" w14:textId="77777777" w:rsidR="00F6072F" w:rsidRPr="000D1034" w:rsidRDefault="00F6072F" w:rsidP="00F6072F">
            <w:pPr>
              <w:rPr>
                <w:rFonts w:cstheme="minorHAnsi"/>
                <w:sz w:val="20"/>
                <w:szCs w:val="20"/>
              </w:rPr>
            </w:pPr>
          </w:p>
          <w:p w14:paraId="66A978CA" w14:textId="77777777" w:rsidR="00F6072F" w:rsidRPr="000D1034" w:rsidRDefault="00F6072F" w:rsidP="00F6072F">
            <w:pPr>
              <w:jc w:val="right"/>
              <w:rPr>
                <w:rFonts w:cstheme="minorHAnsi"/>
                <w:sz w:val="20"/>
                <w:szCs w:val="20"/>
              </w:rPr>
            </w:pPr>
          </w:p>
          <w:p w14:paraId="0E8BD4F9" w14:textId="77777777" w:rsidR="00F6072F" w:rsidRPr="000D1034" w:rsidRDefault="00F6072F" w:rsidP="00F6072F">
            <w:pPr>
              <w:jc w:val="both"/>
              <w:rPr>
                <w:rFonts w:cstheme="minorHAnsi"/>
                <w:sz w:val="14"/>
                <w:szCs w:val="14"/>
              </w:rPr>
            </w:pPr>
          </w:p>
          <w:p w14:paraId="2576040A" w14:textId="77777777" w:rsidR="00F6072F" w:rsidRPr="000D1034" w:rsidRDefault="00F6072F" w:rsidP="00F6072F">
            <w:pPr>
              <w:jc w:val="both"/>
              <w:rPr>
                <w:rFonts w:cstheme="minorHAnsi"/>
                <w:sz w:val="14"/>
                <w:szCs w:val="14"/>
              </w:rPr>
            </w:pPr>
          </w:p>
          <w:p w14:paraId="3B85B439" w14:textId="77777777" w:rsidR="00F6072F" w:rsidRPr="000D1034" w:rsidRDefault="00F6072F" w:rsidP="00F6072F">
            <w:pPr>
              <w:jc w:val="both"/>
              <w:rPr>
                <w:rFonts w:cstheme="minorHAnsi"/>
                <w:sz w:val="14"/>
                <w:szCs w:val="14"/>
              </w:rPr>
            </w:pPr>
          </w:p>
          <w:p w14:paraId="135FB837" w14:textId="77777777" w:rsidR="00F6072F" w:rsidRPr="000D1034" w:rsidRDefault="00F6072F" w:rsidP="00F6072F">
            <w:pPr>
              <w:jc w:val="both"/>
              <w:rPr>
                <w:rFonts w:cstheme="minorHAnsi"/>
                <w:sz w:val="14"/>
                <w:szCs w:val="14"/>
              </w:rPr>
            </w:pPr>
          </w:p>
          <w:p w14:paraId="5A2AD0B9" w14:textId="77777777" w:rsidR="00F6072F" w:rsidRPr="000D1034" w:rsidRDefault="00F6072F" w:rsidP="00F6072F">
            <w:pPr>
              <w:jc w:val="both"/>
              <w:rPr>
                <w:rFonts w:cstheme="minorHAnsi"/>
                <w:sz w:val="14"/>
                <w:szCs w:val="14"/>
              </w:rPr>
            </w:pPr>
          </w:p>
          <w:p w14:paraId="379632A2" w14:textId="77777777" w:rsidR="00F6072F" w:rsidRPr="000D1034" w:rsidRDefault="00F6072F" w:rsidP="00F6072F">
            <w:pPr>
              <w:jc w:val="both"/>
              <w:rPr>
                <w:rFonts w:cstheme="minorHAnsi"/>
                <w:sz w:val="14"/>
                <w:szCs w:val="14"/>
              </w:rPr>
            </w:pPr>
          </w:p>
          <w:p w14:paraId="18213A22" w14:textId="77777777" w:rsidR="00F6072F" w:rsidRPr="000D1034" w:rsidRDefault="00F6072F" w:rsidP="00F6072F">
            <w:pPr>
              <w:jc w:val="both"/>
              <w:rPr>
                <w:rFonts w:cstheme="minorHAnsi"/>
                <w:sz w:val="14"/>
                <w:szCs w:val="14"/>
              </w:rPr>
            </w:pPr>
          </w:p>
          <w:p w14:paraId="4DBFF68E" w14:textId="77777777" w:rsidR="00F6072F" w:rsidRPr="000D1034" w:rsidRDefault="00F6072F" w:rsidP="00F6072F">
            <w:pPr>
              <w:jc w:val="both"/>
              <w:rPr>
                <w:rFonts w:cstheme="minorHAnsi"/>
                <w:sz w:val="14"/>
                <w:szCs w:val="14"/>
              </w:rPr>
            </w:pPr>
          </w:p>
          <w:p w14:paraId="58627502" w14:textId="77777777" w:rsidR="00F6072F" w:rsidRPr="000D1034" w:rsidRDefault="00F6072F" w:rsidP="00F6072F">
            <w:pPr>
              <w:jc w:val="both"/>
              <w:rPr>
                <w:rFonts w:cstheme="minorHAnsi"/>
                <w:sz w:val="14"/>
                <w:szCs w:val="14"/>
              </w:rPr>
            </w:pPr>
          </w:p>
          <w:p w14:paraId="542FBC3F" w14:textId="77777777" w:rsidR="00F6072F" w:rsidRPr="000D1034" w:rsidRDefault="00F6072F" w:rsidP="00F6072F">
            <w:pPr>
              <w:jc w:val="center"/>
              <w:rPr>
                <w:rFonts w:cstheme="minorHAnsi"/>
                <w:b/>
                <w:bCs/>
                <w:sz w:val="40"/>
                <w:szCs w:val="40"/>
              </w:rPr>
            </w:pPr>
          </w:p>
          <w:p w14:paraId="465593A7" w14:textId="77777777" w:rsidR="00F6072F" w:rsidRPr="000D1034" w:rsidRDefault="00F6072F" w:rsidP="00F6072F">
            <w:pPr>
              <w:jc w:val="center"/>
              <w:rPr>
                <w:rFonts w:cstheme="minorHAnsi"/>
                <w:b/>
                <w:bCs/>
                <w:sz w:val="40"/>
                <w:szCs w:val="40"/>
              </w:rPr>
            </w:pPr>
          </w:p>
          <w:p w14:paraId="5C0E548B" w14:textId="77777777" w:rsidR="00F6072F" w:rsidRPr="000D1034" w:rsidRDefault="00F6072F" w:rsidP="00F6072F">
            <w:pPr>
              <w:jc w:val="both"/>
              <w:rPr>
                <w:rFonts w:cstheme="minorHAnsi"/>
                <w:b/>
                <w:sz w:val="24"/>
              </w:rPr>
            </w:pPr>
          </w:p>
          <w:p w14:paraId="2CCE4166" w14:textId="77777777" w:rsidR="00F6072F" w:rsidRPr="000D1034" w:rsidRDefault="00F6072F" w:rsidP="00F6072F">
            <w:pPr>
              <w:jc w:val="both"/>
              <w:rPr>
                <w:rFonts w:cstheme="minorHAnsi"/>
                <w:b/>
                <w:sz w:val="24"/>
              </w:rPr>
            </w:pPr>
          </w:p>
          <w:p w14:paraId="7FAFA4EA" w14:textId="77777777" w:rsidR="00F6072F" w:rsidRPr="000D1034" w:rsidRDefault="00F6072F" w:rsidP="00F6072F">
            <w:pPr>
              <w:jc w:val="both"/>
              <w:rPr>
                <w:rFonts w:cstheme="minorHAnsi"/>
                <w:b/>
                <w:sz w:val="24"/>
              </w:rPr>
            </w:pPr>
          </w:p>
          <w:p w14:paraId="1056B46C" w14:textId="77777777" w:rsidR="00F6072F" w:rsidRPr="000D1034" w:rsidRDefault="00F6072F" w:rsidP="00F6072F">
            <w:pPr>
              <w:jc w:val="both"/>
              <w:rPr>
                <w:rFonts w:cstheme="minorHAnsi"/>
                <w:b/>
                <w:sz w:val="24"/>
              </w:rPr>
            </w:pPr>
          </w:p>
          <w:p w14:paraId="6954602F" w14:textId="77777777" w:rsidR="00F6072F" w:rsidRPr="000D1034" w:rsidRDefault="00F6072F" w:rsidP="00F6072F">
            <w:pPr>
              <w:jc w:val="both"/>
              <w:rPr>
                <w:rFonts w:cstheme="minorHAnsi"/>
                <w:b/>
                <w:sz w:val="24"/>
              </w:rPr>
            </w:pPr>
          </w:p>
          <w:p w14:paraId="64FAD9D1" w14:textId="77777777" w:rsidR="00F6072F" w:rsidRPr="000D1034" w:rsidRDefault="00F6072F" w:rsidP="00F6072F">
            <w:pPr>
              <w:jc w:val="both"/>
              <w:rPr>
                <w:rFonts w:cstheme="minorHAnsi"/>
                <w:b/>
                <w:sz w:val="24"/>
              </w:rPr>
            </w:pPr>
          </w:p>
          <w:p w14:paraId="0683129A" w14:textId="77777777" w:rsidR="00F6072F" w:rsidRPr="000D1034" w:rsidRDefault="00F6072F" w:rsidP="00F6072F">
            <w:pPr>
              <w:jc w:val="both"/>
              <w:rPr>
                <w:rFonts w:cstheme="minorHAnsi"/>
                <w:b/>
                <w:sz w:val="24"/>
              </w:rPr>
            </w:pPr>
          </w:p>
          <w:p w14:paraId="6D6D5218" w14:textId="77777777" w:rsidR="00F6072F" w:rsidRPr="000D1034" w:rsidRDefault="00F6072F" w:rsidP="00F6072F">
            <w:pPr>
              <w:jc w:val="both"/>
              <w:rPr>
                <w:rFonts w:cstheme="minorHAnsi"/>
                <w:b/>
                <w:sz w:val="24"/>
              </w:rPr>
            </w:pPr>
          </w:p>
          <w:p w14:paraId="15F34CBF" w14:textId="77777777" w:rsidR="00F6072F" w:rsidRPr="000D1034" w:rsidRDefault="00F6072F" w:rsidP="00F6072F">
            <w:pPr>
              <w:jc w:val="both"/>
              <w:rPr>
                <w:rFonts w:cstheme="minorHAnsi"/>
                <w:b/>
                <w:sz w:val="24"/>
              </w:rPr>
            </w:pPr>
          </w:p>
          <w:p w14:paraId="31D3EFC3" w14:textId="77777777" w:rsidR="00F6072F" w:rsidRPr="000D1034" w:rsidRDefault="00F6072F" w:rsidP="00F6072F">
            <w:pPr>
              <w:jc w:val="both"/>
              <w:rPr>
                <w:rFonts w:cstheme="minorHAnsi"/>
                <w:b/>
                <w:sz w:val="24"/>
              </w:rPr>
            </w:pPr>
          </w:p>
          <w:p w14:paraId="2AA1E468" w14:textId="77777777" w:rsidR="00F6072F" w:rsidRPr="000D1034" w:rsidRDefault="00F6072F" w:rsidP="00F6072F">
            <w:pPr>
              <w:jc w:val="both"/>
              <w:rPr>
                <w:rFonts w:cstheme="minorHAnsi"/>
                <w:b/>
                <w:sz w:val="24"/>
              </w:rPr>
            </w:pPr>
          </w:p>
          <w:p w14:paraId="1FC43815" w14:textId="77777777" w:rsidR="00F6072F" w:rsidRPr="000D1034" w:rsidRDefault="00F6072F" w:rsidP="00F6072F">
            <w:pPr>
              <w:jc w:val="both"/>
              <w:rPr>
                <w:rFonts w:cstheme="minorHAnsi"/>
                <w:b/>
                <w:sz w:val="24"/>
              </w:rPr>
            </w:pPr>
          </w:p>
          <w:p w14:paraId="45A8505A" w14:textId="77777777" w:rsidR="00F6072F" w:rsidRPr="000D1034" w:rsidRDefault="00F6072F" w:rsidP="00F6072F">
            <w:pPr>
              <w:jc w:val="both"/>
              <w:rPr>
                <w:rFonts w:cstheme="minorHAnsi"/>
                <w:b/>
                <w:sz w:val="24"/>
              </w:rPr>
            </w:pPr>
          </w:p>
          <w:p w14:paraId="651F548D" w14:textId="77777777" w:rsidR="00F6072F" w:rsidRPr="000D1034" w:rsidRDefault="00F6072F" w:rsidP="00F6072F">
            <w:pPr>
              <w:jc w:val="both"/>
              <w:rPr>
                <w:rFonts w:cstheme="minorHAnsi"/>
                <w:b/>
                <w:sz w:val="24"/>
              </w:rPr>
            </w:pPr>
          </w:p>
          <w:p w14:paraId="7DFB867A" w14:textId="77777777" w:rsidR="00F6072F" w:rsidRPr="000D1034" w:rsidRDefault="00F6072F" w:rsidP="00F6072F">
            <w:pPr>
              <w:jc w:val="both"/>
              <w:rPr>
                <w:rFonts w:cstheme="minorHAnsi"/>
                <w:b/>
                <w:sz w:val="24"/>
              </w:rPr>
            </w:pPr>
          </w:p>
          <w:p w14:paraId="2F4513B0" w14:textId="77777777" w:rsidR="00F6072F" w:rsidRPr="000D1034" w:rsidRDefault="00F6072F" w:rsidP="00F6072F">
            <w:pPr>
              <w:jc w:val="both"/>
              <w:rPr>
                <w:rFonts w:cstheme="minorHAnsi"/>
                <w:b/>
                <w:sz w:val="24"/>
              </w:rPr>
            </w:pPr>
          </w:p>
          <w:p w14:paraId="08111ADC" w14:textId="77777777" w:rsidR="00F6072F" w:rsidRPr="000D1034" w:rsidRDefault="00F6072F" w:rsidP="00F6072F">
            <w:pPr>
              <w:jc w:val="both"/>
              <w:rPr>
                <w:rFonts w:cstheme="minorHAnsi"/>
                <w:b/>
                <w:sz w:val="24"/>
              </w:rPr>
            </w:pPr>
          </w:p>
          <w:p w14:paraId="0555BE57" w14:textId="77777777" w:rsidR="00F6072F" w:rsidRPr="000D1034" w:rsidRDefault="00F6072F" w:rsidP="00F6072F">
            <w:pPr>
              <w:jc w:val="both"/>
              <w:rPr>
                <w:rFonts w:cstheme="minorHAnsi"/>
                <w:b/>
                <w:sz w:val="24"/>
              </w:rPr>
            </w:pPr>
          </w:p>
          <w:p w14:paraId="13402E2F" w14:textId="77777777" w:rsidR="00F6072F" w:rsidRPr="000D1034" w:rsidRDefault="00F6072F" w:rsidP="00F6072F">
            <w:pPr>
              <w:jc w:val="both"/>
              <w:rPr>
                <w:rFonts w:cstheme="minorHAnsi"/>
                <w:b/>
                <w:sz w:val="24"/>
              </w:rPr>
            </w:pPr>
          </w:p>
        </w:tc>
      </w:tr>
      <w:tr w:rsidR="00F6072F" w:rsidRPr="000D1034" w14:paraId="333DAC03" w14:textId="77777777" w:rsidTr="00D46A18">
        <w:trPr>
          <w:trHeight w:val="312"/>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3969778" w14:textId="77777777" w:rsidR="00F6072F" w:rsidRPr="000D1034" w:rsidRDefault="00F6072F" w:rsidP="00F6072F">
            <w:pPr>
              <w:jc w:val="center"/>
              <w:rPr>
                <w:rFonts w:cstheme="minorHAnsi"/>
                <w:b/>
                <w:sz w:val="24"/>
              </w:rPr>
            </w:pPr>
            <w:r w:rsidRPr="000D1034">
              <w:rPr>
                <w:rFonts w:cstheme="minorHAnsi"/>
                <w:b/>
                <w:sz w:val="24"/>
              </w:rPr>
              <w:lastRenderedPageBreak/>
              <w:t>PROCEDIMIENTO:</w:t>
            </w:r>
          </w:p>
        </w:tc>
      </w:tr>
      <w:tr w:rsidR="00F6072F" w:rsidRPr="000D1034" w14:paraId="249B2649" w14:textId="77777777" w:rsidTr="00D46A18">
        <w:trPr>
          <w:trHeight w:val="312"/>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FFCCBA0" w14:textId="29E5EB7B" w:rsidR="00F6072F" w:rsidRPr="000D1034" w:rsidRDefault="00F6072F" w:rsidP="00F6072F">
            <w:pPr>
              <w:pStyle w:val="Prrafodelista"/>
              <w:numPr>
                <w:ilvl w:val="0"/>
                <w:numId w:val="14"/>
              </w:numPr>
              <w:ind w:left="313" w:hanging="199"/>
              <w:jc w:val="both"/>
              <w:rPr>
                <w:rFonts w:cstheme="minorHAnsi"/>
                <w:b/>
              </w:rPr>
            </w:pPr>
            <w:r w:rsidRPr="000D1034">
              <w:rPr>
                <w:rFonts w:cstheme="minorHAnsi"/>
                <w:b/>
              </w:rPr>
              <w:t>Identificar y registrar el tipo de verificación a realizar.</w:t>
            </w:r>
          </w:p>
          <w:p w14:paraId="001C9F7B" w14:textId="77777777" w:rsidR="00F6072F" w:rsidRPr="000D1034" w:rsidRDefault="00F6072F" w:rsidP="00F6072F">
            <w:pPr>
              <w:jc w:val="both"/>
              <w:rPr>
                <w:rFonts w:cstheme="minorHAnsi"/>
              </w:rPr>
            </w:pPr>
          </w:p>
          <w:p w14:paraId="651EE9CE" w14:textId="77777777" w:rsidR="00F6072F" w:rsidRPr="000D1034" w:rsidRDefault="00F6072F" w:rsidP="00F6072F">
            <w:pPr>
              <w:jc w:val="both"/>
              <w:rPr>
                <w:rFonts w:cstheme="minorHAnsi"/>
              </w:rPr>
            </w:pPr>
            <w:r w:rsidRPr="000D1034">
              <w:rPr>
                <w:rFonts w:cstheme="minorHAnsi"/>
              </w:rPr>
              <w:t>Se debe identificar y registrar en la bitácora del equipo en cuestión, el tipo de verificación que se llevara a cabo, ya sea inicial, periódica o extraordinaria; todas las actividades de verificación deben cumplir con las condiciones de seguridad de operación en pruebas y análisis contempladas en la norma NOM-005-SCFI-2011 párrafo 9.4.2 y aplica para combustibles líquidos como gasolinas y Diésel.</w:t>
            </w:r>
          </w:p>
          <w:p w14:paraId="6DFC5F8C" w14:textId="77777777" w:rsidR="00F6072F" w:rsidRPr="000D1034" w:rsidRDefault="00F6072F" w:rsidP="00F6072F">
            <w:pPr>
              <w:pStyle w:val="Prrafodelista"/>
              <w:ind w:left="1080"/>
              <w:jc w:val="both"/>
              <w:rPr>
                <w:rFonts w:cstheme="minorHAnsi"/>
              </w:rPr>
            </w:pPr>
          </w:p>
          <w:p w14:paraId="05EA72AD" w14:textId="77777777" w:rsidR="00F6072F" w:rsidRPr="000D1034" w:rsidRDefault="00F6072F" w:rsidP="00F6072F">
            <w:pPr>
              <w:pStyle w:val="Prrafodelista"/>
              <w:numPr>
                <w:ilvl w:val="1"/>
                <w:numId w:val="14"/>
              </w:numPr>
              <w:ind w:left="739" w:hanging="426"/>
              <w:jc w:val="both"/>
              <w:rPr>
                <w:rFonts w:cstheme="minorHAnsi"/>
              </w:rPr>
            </w:pPr>
            <w:r w:rsidRPr="000D1034">
              <w:rPr>
                <w:rFonts w:cstheme="minorHAnsi"/>
              </w:rPr>
              <w:t>Verificación inicial: Es aquella que, por primera ocasión y antes de su utilización para transacciones comerciales o para determinar el precio de un bien o un servicio, debe realizarse respecto de las propiedades de funcionamiento y uso de los instrumentos de medición, para determinar si operan de conformidad con las características metrológicas establecidas en las normas oficiales mexicanas y normas mexicanas aplicables.</w:t>
            </w:r>
          </w:p>
          <w:p w14:paraId="0E3E1138" w14:textId="77777777" w:rsidR="00F6072F" w:rsidRPr="000D1034" w:rsidRDefault="00F6072F" w:rsidP="00F6072F">
            <w:pPr>
              <w:pStyle w:val="Prrafodelista"/>
              <w:ind w:left="739" w:hanging="426"/>
              <w:rPr>
                <w:rFonts w:cstheme="minorHAnsi"/>
              </w:rPr>
            </w:pPr>
          </w:p>
          <w:p w14:paraId="7E2757EC" w14:textId="77777777" w:rsidR="00F6072F" w:rsidRPr="000D1034" w:rsidRDefault="00F6072F" w:rsidP="00F6072F">
            <w:pPr>
              <w:pStyle w:val="Prrafodelista"/>
              <w:numPr>
                <w:ilvl w:val="1"/>
                <w:numId w:val="14"/>
              </w:numPr>
              <w:ind w:left="739" w:hanging="426"/>
              <w:jc w:val="both"/>
              <w:rPr>
                <w:rFonts w:cstheme="minorHAnsi"/>
              </w:rPr>
            </w:pPr>
            <w:r w:rsidRPr="000D1034">
              <w:rPr>
                <w:rFonts w:cstheme="minorHAnsi"/>
              </w:rPr>
              <w:t>Verificación periódica: Es aquella que una vez concluida la vigencia de la inicial, se debe realizar en los intervalos de tiempo que determine la Secretaría de Economía, respecto de las propiedades de funcionamiento y uso de los instrumentos de medición para determinar si operan de conformidad con las características metrológicas establecidas en las normas oficiales mexicanas y normas mexicanas aplicables.</w:t>
            </w:r>
          </w:p>
          <w:p w14:paraId="4664FCFC" w14:textId="77777777" w:rsidR="00F6072F" w:rsidRPr="000D1034" w:rsidRDefault="00F6072F" w:rsidP="00F6072F">
            <w:pPr>
              <w:pStyle w:val="Prrafodelista"/>
              <w:ind w:left="739" w:hanging="426"/>
              <w:rPr>
                <w:rFonts w:cstheme="minorHAnsi"/>
              </w:rPr>
            </w:pPr>
          </w:p>
          <w:p w14:paraId="2B4A19F4" w14:textId="77777777" w:rsidR="00F6072F" w:rsidRPr="000D1034" w:rsidRDefault="00F6072F" w:rsidP="00F6072F">
            <w:pPr>
              <w:pStyle w:val="Prrafodelista"/>
              <w:numPr>
                <w:ilvl w:val="1"/>
                <w:numId w:val="14"/>
              </w:numPr>
              <w:ind w:left="739" w:hanging="426"/>
              <w:jc w:val="both"/>
              <w:rPr>
                <w:rFonts w:cstheme="minorHAnsi"/>
              </w:rPr>
            </w:pPr>
            <w:r w:rsidRPr="000D1034">
              <w:rPr>
                <w:rFonts w:cstheme="minorHAnsi"/>
              </w:rPr>
              <w:t>Verificación extraordinaria: Es aquella que, no siendo inicial o periódica, se realiza respecto de las propiedades de funcionamiento y uso de los instrumentos de medición para determinar si operan de conformidad con las características metrológicas establecidas en las normas oficiales mexicanas y normas mexicanas aplicables, cuando lo soliciten los usuarios de los mismos, cuando pierdan su condición de “instrumento verificado” o cuando así lo determine la autoridad competente.</w:t>
            </w:r>
          </w:p>
          <w:p w14:paraId="54D26747" w14:textId="77777777" w:rsidR="00F6072F" w:rsidRPr="000D1034" w:rsidRDefault="00F6072F" w:rsidP="00F6072F">
            <w:pPr>
              <w:pStyle w:val="Prrafodelista"/>
              <w:rPr>
                <w:rFonts w:cstheme="minorHAnsi"/>
              </w:rPr>
            </w:pPr>
          </w:p>
          <w:p w14:paraId="26D0ED21" w14:textId="77777777" w:rsidR="00F6072F" w:rsidRPr="000D1034" w:rsidRDefault="00F6072F" w:rsidP="00F6072F">
            <w:pPr>
              <w:pStyle w:val="Prrafodelista"/>
              <w:ind w:left="313"/>
              <w:jc w:val="both"/>
              <w:rPr>
                <w:rFonts w:cstheme="minorHAnsi"/>
              </w:rPr>
            </w:pPr>
          </w:p>
          <w:p w14:paraId="3825D8C4" w14:textId="77777777" w:rsidR="00F6072F" w:rsidRPr="000D1034" w:rsidRDefault="00F6072F" w:rsidP="00F6072F">
            <w:pPr>
              <w:pStyle w:val="Prrafodelista"/>
              <w:numPr>
                <w:ilvl w:val="0"/>
                <w:numId w:val="14"/>
              </w:numPr>
              <w:ind w:left="313" w:hanging="284"/>
              <w:jc w:val="both"/>
              <w:rPr>
                <w:rFonts w:cstheme="minorHAnsi"/>
                <w:b/>
              </w:rPr>
            </w:pPr>
            <w:r w:rsidRPr="000D1034">
              <w:rPr>
                <w:rFonts w:cstheme="minorHAnsi"/>
                <w:b/>
              </w:rPr>
              <w:t>Realizar inspección visual.</w:t>
            </w:r>
          </w:p>
          <w:p w14:paraId="1EF99F83" w14:textId="77777777" w:rsidR="00F6072F" w:rsidRPr="000D1034" w:rsidRDefault="00F6072F" w:rsidP="00F6072F">
            <w:pPr>
              <w:pStyle w:val="Prrafodelista"/>
              <w:ind w:left="313"/>
              <w:jc w:val="both"/>
              <w:rPr>
                <w:rFonts w:cstheme="minorHAnsi"/>
              </w:rPr>
            </w:pPr>
          </w:p>
          <w:p w14:paraId="696922EE" w14:textId="77777777" w:rsidR="00F6072F" w:rsidRPr="000D1034" w:rsidRDefault="00F6072F" w:rsidP="00F6072F">
            <w:pPr>
              <w:jc w:val="both"/>
              <w:rPr>
                <w:rFonts w:cstheme="minorHAnsi"/>
              </w:rPr>
            </w:pPr>
            <w:r w:rsidRPr="000D1034">
              <w:rPr>
                <w:rFonts w:cstheme="minorHAnsi"/>
              </w:rPr>
              <w:t>En ésta se debe verificar que el sistema de medición de despacho de gasolina y otros combustibles líquidos cumpla con las características requeridas y no presente alguna situación que afecte al funcionamiento o condiciones que generen desperfectos, tales como tener piezas sueltas o la falta de alguna leyenda dirigida al cliente. Se deben verificar igualmente los componentes del equipo, tales como dispositivos contador o controlador, carátula indicadora, mecanismo de ajuste, dispositivos de despacho y manguera de descarga para constatar que no existan desperfectos. Todo esto conforme a lo que se marca en la norma NOM-005-SCFI-2011 párrafo 9.2.</w:t>
            </w:r>
          </w:p>
          <w:p w14:paraId="016DE319" w14:textId="77777777" w:rsidR="00F6072F" w:rsidRPr="000D1034" w:rsidRDefault="00F6072F" w:rsidP="00F6072F">
            <w:pPr>
              <w:pStyle w:val="Prrafodelista"/>
              <w:ind w:left="1080"/>
              <w:jc w:val="both"/>
              <w:rPr>
                <w:rFonts w:cstheme="minorHAnsi"/>
              </w:rPr>
            </w:pPr>
          </w:p>
          <w:p w14:paraId="6FADF95D" w14:textId="77777777" w:rsidR="00F6072F" w:rsidRPr="000D1034" w:rsidRDefault="00F6072F" w:rsidP="00F6072F">
            <w:pPr>
              <w:pStyle w:val="Prrafodelista"/>
              <w:numPr>
                <w:ilvl w:val="0"/>
                <w:numId w:val="14"/>
              </w:numPr>
              <w:ind w:left="313" w:hanging="199"/>
              <w:jc w:val="both"/>
              <w:rPr>
                <w:rFonts w:cstheme="minorHAnsi"/>
                <w:b/>
              </w:rPr>
            </w:pPr>
            <w:r w:rsidRPr="000D1034">
              <w:rPr>
                <w:rFonts w:cstheme="minorHAnsi"/>
                <w:b/>
              </w:rPr>
              <w:t>Revisar estados de calibración de instrumentos y programa de mantenimiento preventivo.</w:t>
            </w:r>
          </w:p>
          <w:p w14:paraId="00446957" w14:textId="77777777" w:rsidR="00F6072F" w:rsidRPr="000D1034" w:rsidRDefault="00F6072F" w:rsidP="00F6072F">
            <w:pPr>
              <w:pStyle w:val="Prrafodelista"/>
              <w:ind w:left="313"/>
              <w:jc w:val="both"/>
              <w:rPr>
                <w:rFonts w:cstheme="minorHAnsi"/>
              </w:rPr>
            </w:pPr>
          </w:p>
          <w:p w14:paraId="5B89D3B2" w14:textId="77777777" w:rsidR="00F6072F" w:rsidRPr="000D1034" w:rsidRDefault="00F6072F" w:rsidP="00F6072F">
            <w:pPr>
              <w:jc w:val="both"/>
              <w:rPr>
                <w:rFonts w:cstheme="minorHAnsi"/>
              </w:rPr>
            </w:pPr>
            <w:r w:rsidRPr="000D1034">
              <w:rPr>
                <w:rFonts w:cstheme="minorHAnsi"/>
              </w:rPr>
              <w:t xml:space="preserve">El equipo básico necesario para la realización de las verificaciones es el siguiente: medida volumétrica de 20 litros y otras capacidades (excepto menores a 10 litros) con escala graduada con divisiones mínimas de </w:t>
            </w:r>
            <w:r w:rsidRPr="000D1034">
              <w:rPr>
                <w:rFonts w:cstheme="minorHAnsi"/>
              </w:rPr>
              <w:lastRenderedPageBreak/>
              <w:t xml:space="preserve">10 mililitros, siendo el volumen mínimo medible de 2 litro, un termómetro con resolución de 1°C, cronómetro con división mínima de 0,01 segundos. </w:t>
            </w:r>
          </w:p>
          <w:p w14:paraId="518B2A22" w14:textId="77777777" w:rsidR="00F6072F" w:rsidRPr="000D1034" w:rsidRDefault="00F6072F" w:rsidP="00F6072F">
            <w:pPr>
              <w:jc w:val="both"/>
              <w:rPr>
                <w:rFonts w:cstheme="minorHAnsi"/>
              </w:rPr>
            </w:pPr>
            <w:r w:rsidRPr="000D1034">
              <w:rPr>
                <w:rFonts w:cstheme="minorHAnsi"/>
              </w:rPr>
              <w:t xml:space="preserve">Estos instrumentos de medición deben contar con un informe de calibración vigente expedido por un laboratorio de calibración acreditado y en su caso aprobado, de lo contrario no pueden ser usados para el presente procedimiento. </w:t>
            </w:r>
          </w:p>
          <w:p w14:paraId="62DC33BD" w14:textId="77777777" w:rsidR="00F6072F" w:rsidRPr="000D1034" w:rsidRDefault="00F6072F" w:rsidP="00F6072F">
            <w:pPr>
              <w:jc w:val="both"/>
              <w:rPr>
                <w:rFonts w:cstheme="minorHAnsi"/>
              </w:rPr>
            </w:pPr>
          </w:p>
          <w:p w14:paraId="34B9CE40" w14:textId="215F8031" w:rsidR="00F6072F" w:rsidRPr="000D1034" w:rsidRDefault="00F6072F" w:rsidP="00F6072F">
            <w:pPr>
              <w:jc w:val="both"/>
              <w:rPr>
                <w:rFonts w:cstheme="minorHAnsi"/>
              </w:rPr>
            </w:pPr>
            <w:r w:rsidRPr="000D1034">
              <w:rPr>
                <w:rFonts w:cstheme="minorHAnsi"/>
              </w:rPr>
              <w:t>Todos los equipos mencionados, además de todos los que se usen para la verificación deben ser controlados mediante el registro Control de Calibración de Equipos (SASISOPA-F-019).</w:t>
            </w:r>
          </w:p>
          <w:p w14:paraId="572A3900" w14:textId="77777777" w:rsidR="00F6072F" w:rsidRPr="000D1034" w:rsidRDefault="00F6072F" w:rsidP="00F6072F">
            <w:pPr>
              <w:pStyle w:val="Prrafodelista"/>
              <w:ind w:left="1080"/>
              <w:jc w:val="both"/>
              <w:rPr>
                <w:rFonts w:cstheme="minorHAnsi"/>
              </w:rPr>
            </w:pPr>
          </w:p>
          <w:p w14:paraId="09D9A758" w14:textId="09B36E59" w:rsidR="00F6072F" w:rsidRPr="000D1034" w:rsidRDefault="00F6072F" w:rsidP="00F6072F">
            <w:pPr>
              <w:jc w:val="both"/>
              <w:rPr>
                <w:rFonts w:cstheme="minorHAnsi"/>
              </w:rPr>
            </w:pPr>
            <w:r w:rsidRPr="000D1034">
              <w:rPr>
                <w:rFonts w:cstheme="minorHAnsi"/>
              </w:rPr>
              <w:t xml:space="preserve">Se debe seguir el programa de mantenimiento preventivo de equipos de medición descrito en el procedimiento (SASISOPA-M-002) para asegurar su correcto funcionamiento, aumentar su vida útil y evitar gastos no deseados; teniendo en consideración un posible mantenimiento correctivo de los equipos para dar solución a las fallas que se puedan presentar en ellos de la manera más eficiente posible y corregir las fallas que se presenten durante las verificaciones. </w:t>
            </w:r>
          </w:p>
          <w:p w14:paraId="7DF5957C" w14:textId="77777777" w:rsidR="00F6072F" w:rsidRPr="000D1034" w:rsidRDefault="00F6072F" w:rsidP="00F6072F">
            <w:pPr>
              <w:pStyle w:val="Prrafodelista"/>
              <w:ind w:left="1080"/>
              <w:jc w:val="both"/>
              <w:rPr>
                <w:rFonts w:cstheme="minorHAnsi"/>
              </w:rPr>
            </w:pPr>
          </w:p>
          <w:p w14:paraId="5174B0EE" w14:textId="77777777" w:rsidR="00F6072F" w:rsidRPr="000D1034" w:rsidRDefault="00F6072F" w:rsidP="00F6072F">
            <w:pPr>
              <w:pStyle w:val="Prrafodelista"/>
              <w:ind w:left="1080"/>
              <w:jc w:val="both"/>
              <w:rPr>
                <w:rFonts w:cstheme="minorHAnsi"/>
              </w:rPr>
            </w:pPr>
          </w:p>
          <w:p w14:paraId="04B4701C" w14:textId="77777777" w:rsidR="00F6072F" w:rsidRPr="000D1034" w:rsidRDefault="00F6072F" w:rsidP="00F6072F">
            <w:pPr>
              <w:pStyle w:val="Prrafodelista"/>
              <w:numPr>
                <w:ilvl w:val="0"/>
                <w:numId w:val="14"/>
              </w:numPr>
              <w:ind w:left="313" w:hanging="199"/>
              <w:jc w:val="both"/>
              <w:rPr>
                <w:rFonts w:cstheme="minorHAnsi"/>
                <w:b/>
              </w:rPr>
            </w:pPr>
            <w:r w:rsidRPr="000D1034">
              <w:rPr>
                <w:rFonts w:cstheme="minorHAnsi"/>
                <w:b/>
              </w:rPr>
              <w:t>Ajustar el equipo a cero.</w:t>
            </w:r>
          </w:p>
          <w:p w14:paraId="193D86E4" w14:textId="77777777" w:rsidR="00F6072F" w:rsidRPr="000D1034" w:rsidRDefault="00F6072F" w:rsidP="00F6072F">
            <w:pPr>
              <w:pStyle w:val="Prrafodelista"/>
              <w:ind w:left="313"/>
              <w:jc w:val="both"/>
              <w:rPr>
                <w:rFonts w:cstheme="minorHAnsi"/>
              </w:rPr>
            </w:pPr>
          </w:p>
          <w:p w14:paraId="686C8C74" w14:textId="77777777" w:rsidR="00F6072F" w:rsidRPr="000D1034" w:rsidRDefault="00F6072F" w:rsidP="00F6072F">
            <w:pPr>
              <w:jc w:val="both"/>
              <w:rPr>
                <w:rFonts w:cstheme="minorHAnsi"/>
              </w:rPr>
            </w:pPr>
            <w:r w:rsidRPr="000D1034">
              <w:rPr>
                <w:rFonts w:eastAsia="Times New Roman" w:cstheme="minorHAnsi"/>
                <w:lang w:eastAsia="es-MX"/>
              </w:rPr>
              <w:t>En toda verificación inicial, periódica o extraordinaria, el instrumento de medición debe ser ajustado mediante el procedimiento indicado por el fabricante, aplicando las pruebas mencionadas en el paso 5 del presente procedimiento, en forma tal de dejar el error ajustado en el punto más próximo a cero como sea posible (el error máximo tolerado para el ajuste del error a cero es el cuarenta por ciento de error máximo tolerado para la verificación periódica y extraordinaria).</w:t>
            </w:r>
          </w:p>
          <w:p w14:paraId="27551DC0" w14:textId="77777777" w:rsidR="00F6072F" w:rsidRPr="000D1034" w:rsidRDefault="00F6072F" w:rsidP="00F6072F">
            <w:pPr>
              <w:pStyle w:val="Prrafodelista"/>
              <w:rPr>
                <w:rFonts w:cstheme="minorHAnsi"/>
              </w:rPr>
            </w:pPr>
          </w:p>
          <w:p w14:paraId="07631FE7" w14:textId="67C5929E" w:rsidR="00F6072F" w:rsidRPr="000D1034" w:rsidRDefault="00F6072F" w:rsidP="00F6072F">
            <w:pPr>
              <w:pStyle w:val="Prrafodelista"/>
              <w:numPr>
                <w:ilvl w:val="0"/>
                <w:numId w:val="14"/>
              </w:numPr>
              <w:ind w:left="313" w:hanging="199"/>
              <w:jc w:val="both"/>
              <w:rPr>
                <w:rFonts w:cstheme="minorHAnsi"/>
                <w:b/>
              </w:rPr>
            </w:pPr>
            <w:r w:rsidRPr="000D1034">
              <w:rPr>
                <w:rFonts w:cstheme="minorHAnsi"/>
                <w:b/>
              </w:rPr>
              <w:t>Verificar cualidades metrológicas.</w:t>
            </w:r>
          </w:p>
          <w:p w14:paraId="00CB8989" w14:textId="77777777" w:rsidR="00F6072F" w:rsidRPr="000D1034" w:rsidRDefault="00F6072F" w:rsidP="00F6072F">
            <w:pPr>
              <w:jc w:val="both"/>
              <w:rPr>
                <w:rFonts w:cstheme="minorHAnsi"/>
              </w:rPr>
            </w:pPr>
          </w:p>
          <w:p w14:paraId="1B67EB1E" w14:textId="2196A7CB" w:rsidR="00F6072F" w:rsidRPr="000D1034" w:rsidRDefault="00F6072F" w:rsidP="00F6072F">
            <w:pPr>
              <w:pStyle w:val="Prrafodelista"/>
              <w:numPr>
                <w:ilvl w:val="1"/>
                <w:numId w:val="14"/>
              </w:numPr>
              <w:ind w:left="739"/>
              <w:jc w:val="both"/>
              <w:rPr>
                <w:rFonts w:cstheme="minorHAnsi"/>
              </w:rPr>
            </w:pPr>
            <w:r w:rsidRPr="000D1034">
              <w:rPr>
                <w:rFonts w:cstheme="minorHAnsi"/>
              </w:rPr>
              <w:t>Preparación del sistema de medición.</w:t>
            </w:r>
          </w:p>
          <w:p w14:paraId="7CB3A707" w14:textId="77777777" w:rsidR="00F6072F" w:rsidRPr="000D1034" w:rsidRDefault="00F6072F" w:rsidP="00F6072F">
            <w:pPr>
              <w:pStyle w:val="Prrafodelista"/>
              <w:ind w:left="739"/>
              <w:jc w:val="both"/>
              <w:rPr>
                <w:rFonts w:cstheme="minorHAnsi"/>
              </w:rPr>
            </w:pPr>
          </w:p>
          <w:p w14:paraId="131BA7AD" w14:textId="77777777" w:rsidR="00F6072F" w:rsidRPr="000D1034" w:rsidRDefault="00F6072F" w:rsidP="00F6072F">
            <w:pPr>
              <w:jc w:val="both"/>
              <w:rPr>
                <w:rFonts w:cstheme="minorHAnsi"/>
              </w:rPr>
            </w:pPr>
            <w:r w:rsidRPr="000D1034">
              <w:rPr>
                <w:rFonts w:cstheme="minorHAnsi"/>
              </w:rPr>
              <w:t>Se debe utilizar un sistema de medición con todos los aditamentos propios y trabajando a valores de tensión nominales. Estando la válvula de descarga activa pero aún cerrada se debe comprobar que los golpes de presión ocasionados por la bomba remota, apertura y cierre continuo de la válvula de descarga no muevan los registros de los totalizadores instantáneos correspondientes a la válvula de descarga cerrada. El cambio que pudiera presentarse en dichos registros no debe rebasar el error máximo tolerado.</w:t>
            </w:r>
          </w:p>
          <w:p w14:paraId="26FC57EA" w14:textId="77777777" w:rsidR="00F6072F" w:rsidRPr="000D1034" w:rsidRDefault="00F6072F" w:rsidP="00F6072F">
            <w:pPr>
              <w:pStyle w:val="Prrafodelista"/>
              <w:ind w:left="739"/>
              <w:jc w:val="both"/>
              <w:rPr>
                <w:rFonts w:cstheme="minorHAnsi"/>
              </w:rPr>
            </w:pPr>
          </w:p>
          <w:p w14:paraId="39C56B19" w14:textId="14941FDC" w:rsidR="00F6072F" w:rsidRPr="000D1034" w:rsidRDefault="00F6072F" w:rsidP="00F6072F">
            <w:pPr>
              <w:pStyle w:val="Prrafodelista"/>
              <w:numPr>
                <w:ilvl w:val="1"/>
                <w:numId w:val="14"/>
              </w:numPr>
              <w:ind w:left="739"/>
              <w:jc w:val="both"/>
              <w:rPr>
                <w:rFonts w:eastAsia="Times New Roman" w:cstheme="minorHAnsi"/>
                <w:lang w:eastAsia="es-MX"/>
              </w:rPr>
            </w:pPr>
            <w:r w:rsidRPr="000D1034">
              <w:rPr>
                <w:rFonts w:eastAsia="Times New Roman" w:cstheme="minorHAnsi"/>
                <w:lang w:eastAsia="es-MX"/>
              </w:rPr>
              <w:t>Nivelar la medida volumétrica y verificar que se encuentre limpia.</w:t>
            </w:r>
          </w:p>
          <w:p w14:paraId="65AA75AC" w14:textId="77777777" w:rsidR="00F6072F" w:rsidRPr="000D1034" w:rsidRDefault="00F6072F" w:rsidP="00F6072F">
            <w:pPr>
              <w:pStyle w:val="Prrafodelista"/>
              <w:ind w:left="739"/>
              <w:jc w:val="both"/>
              <w:rPr>
                <w:rFonts w:eastAsia="Times New Roman" w:cstheme="minorHAnsi"/>
                <w:lang w:eastAsia="es-MX"/>
              </w:rPr>
            </w:pPr>
          </w:p>
          <w:p w14:paraId="57712E49" w14:textId="77777777" w:rsidR="00F6072F" w:rsidRPr="000D1034" w:rsidRDefault="00F6072F" w:rsidP="00F6072F">
            <w:pPr>
              <w:jc w:val="both"/>
              <w:rPr>
                <w:rFonts w:eastAsia="Times New Roman" w:cstheme="minorHAnsi"/>
                <w:lang w:eastAsia="es-MX"/>
              </w:rPr>
            </w:pPr>
            <w:r w:rsidRPr="000D1034">
              <w:rPr>
                <w:rFonts w:eastAsia="Times New Roman" w:cstheme="minorHAnsi"/>
                <w:lang w:eastAsia="es-MX"/>
              </w:rPr>
              <w:t>Cuando dicha nivelación no pueda obtenerse, es necesaria la utilización de una plancha niveladora. Esto se verifica haciendo uso de un nivel de burbuja.</w:t>
            </w:r>
          </w:p>
          <w:p w14:paraId="2C098874" w14:textId="77777777" w:rsidR="00F6072F" w:rsidRPr="000D1034" w:rsidRDefault="00F6072F" w:rsidP="00F6072F">
            <w:pPr>
              <w:pStyle w:val="Prrafodelista"/>
              <w:ind w:left="739"/>
              <w:jc w:val="both"/>
              <w:rPr>
                <w:rFonts w:eastAsia="Times New Roman" w:cstheme="minorHAnsi"/>
                <w:lang w:eastAsia="es-MX"/>
              </w:rPr>
            </w:pPr>
          </w:p>
          <w:p w14:paraId="04C48D21" w14:textId="119706D4" w:rsidR="00F6072F" w:rsidRPr="000D1034" w:rsidRDefault="00F6072F" w:rsidP="00F6072F">
            <w:pPr>
              <w:pStyle w:val="Prrafodelista"/>
              <w:numPr>
                <w:ilvl w:val="1"/>
                <w:numId w:val="14"/>
              </w:numPr>
              <w:ind w:left="739"/>
              <w:jc w:val="both"/>
              <w:rPr>
                <w:rFonts w:eastAsia="Times New Roman" w:cstheme="minorHAnsi"/>
                <w:lang w:eastAsia="es-MX"/>
              </w:rPr>
            </w:pPr>
            <w:r w:rsidRPr="000D1034">
              <w:rPr>
                <w:rFonts w:eastAsia="Times New Roman" w:cstheme="minorHAnsi"/>
                <w:lang w:eastAsia="es-MX"/>
              </w:rPr>
              <w:t>Corrida de ambientación.</w:t>
            </w:r>
          </w:p>
          <w:p w14:paraId="0366ED4E" w14:textId="77777777" w:rsidR="00F6072F" w:rsidRPr="000D1034" w:rsidRDefault="00F6072F" w:rsidP="00F6072F">
            <w:pPr>
              <w:pStyle w:val="Prrafodelista"/>
              <w:ind w:left="739"/>
              <w:jc w:val="both"/>
              <w:rPr>
                <w:rFonts w:cstheme="minorHAnsi"/>
              </w:rPr>
            </w:pPr>
          </w:p>
          <w:p w14:paraId="1EAA734C" w14:textId="77777777" w:rsidR="00F6072F" w:rsidRPr="000D1034" w:rsidRDefault="00F6072F" w:rsidP="00F6072F">
            <w:pPr>
              <w:jc w:val="both"/>
              <w:rPr>
                <w:rFonts w:eastAsia="Times New Roman" w:cstheme="minorHAnsi"/>
                <w:lang w:eastAsia="es-MX"/>
              </w:rPr>
            </w:pPr>
            <w:r w:rsidRPr="000D1034">
              <w:rPr>
                <w:rFonts w:cstheme="minorHAnsi"/>
              </w:rPr>
              <w:t>Una vez seleccionado el instrumento de medición del sistema de medición y despacho de gasolina y otros combustibles líquidos, se llenan sus dispositivos de despacho, para proceder a la apertura de la compuerta de salida de la válvula de descarga y entonces se llena la medida volumétrica hasta algún punto cercano al volumen nominal.</w:t>
            </w:r>
          </w:p>
          <w:p w14:paraId="0C15F9AA" w14:textId="77777777" w:rsidR="00F6072F" w:rsidRPr="000D1034" w:rsidRDefault="00F6072F" w:rsidP="00F6072F">
            <w:pPr>
              <w:pStyle w:val="Prrafodelista"/>
              <w:ind w:left="881"/>
              <w:jc w:val="both"/>
              <w:rPr>
                <w:rFonts w:cstheme="minorHAnsi"/>
              </w:rPr>
            </w:pPr>
          </w:p>
          <w:p w14:paraId="1D9861EA" w14:textId="69EDA690" w:rsidR="00F6072F" w:rsidRPr="000D1034" w:rsidRDefault="00F6072F" w:rsidP="00F6072F">
            <w:pPr>
              <w:pStyle w:val="Prrafodelista"/>
              <w:numPr>
                <w:ilvl w:val="1"/>
                <w:numId w:val="14"/>
              </w:numPr>
              <w:ind w:left="881"/>
              <w:jc w:val="both"/>
              <w:rPr>
                <w:rFonts w:cstheme="minorHAnsi"/>
              </w:rPr>
            </w:pPr>
            <w:r w:rsidRPr="000D1034">
              <w:rPr>
                <w:rFonts w:cstheme="minorHAnsi"/>
              </w:rPr>
              <w:t>Procedimiento de verificación volumétrica.</w:t>
            </w:r>
          </w:p>
          <w:p w14:paraId="79F10CA5" w14:textId="77777777" w:rsidR="00F6072F" w:rsidRPr="000D1034" w:rsidRDefault="00F6072F" w:rsidP="00F6072F">
            <w:pPr>
              <w:pStyle w:val="Prrafodelista"/>
              <w:ind w:left="881"/>
              <w:jc w:val="both"/>
              <w:rPr>
                <w:rFonts w:cstheme="minorHAnsi"/>
              </w:rPr>
            </w:pPr>
          </w:p>
          <w:p w14:paraId="2F7F1073" w14:textId="77777777" w:rsidR="00F6072F" w:rsidRPr="000D1034" w:rsidRDefault="00F6072F" w:rsidP="00F6072F">
            <w:pPr>
              <w:pStyle w:val="Prrafodelista"/>
              <w:numPr>
                <w:ilvl w:val="2"/>
                <w:numId w:val="14"/>
              </w:numPr>
              <w:spacing w:after="94"/>
              <w:ind w:left="1452"/>
              <w:jc w:val="both"/>
              <w:rPr>
                <w:rFonts w:eastAsia="Times New Roman" w:cstheme="minorHAnsi"/>
                <w:lang w:eastAsia="es-MX"/>
              </w:rPr>
            </w:pPr>
            <w:r w:rsidRPr="000D1034">
              <w:rPr>
                <w:rFonts w:eastAsia="Times New Roman" w:cstheme="minorHAnsi"/>
                <w:lang w:eastAsia="es-MX"/>
              </w:rPr>
              <w:t>Verificar que la indicación del totalizador instantáneo sea cero cada vez que se inicie un despacho.</w:t>
            </w:r>
          </w:p>
          <w:p w14:paraId="38A6E505" w14:textId="77777777" w:rsidR="00F6072F" w:rsidRPr="000D1034" w:rsidRDefault="00F6072F" w:rsidP="00F6072F">
            <w:pPr>
              <w:pStyle w:val="Prrafodelista"/>
              <w:numPr>
                <w:ilvl w:val="2"/>
                <w:numId w:val="14"/>
              </w:numPr>
              <w:spacing w:after="94"/>
              <w:ind w:left="1452"/>
              <w:jc w:val="both"/>
              <w:rPr>
                <w:rFonts w:eastAsia="Times New Roman" w:cstheme="minorHAnsi"/>
                <w:lang w:eastAsia="es-MX"/>
              </w:rPr>
            </w:pPr>
            <w:r w:rsidRPr="000D1034">
              <w:rPr>
                <w:rFonts w:eastAsia="Times New Roman" w:cstheme="minorHAnsi"/>
                <w:lang w:eastAsia="es-MX"/>
              </w:rPr>
              <w:t xml:space="preserve">Abriendo y cerrando la válvula de descarga del instrumento de medición seleccionado, colectar de preferencia el volumen nominal de la medida o alguna cantidad cercana al volumen nominal. Durante el llenado, medir el tiempo necesario para colectar la cuarta parte de la capacidad nominal de la medida volumétrica, este tiempo debe medirse después de la primera cuarta parte y antes de la última cuarta parte de la capacidad nominal de la medida volumétrica. </w:t>
            </w:r>
          </w:p>
          <w:p w14:paraId="75ACB11A" w14:textId="77777777" w:rsidR="00F6072F" w:rsidRPr="000D1034" w:rsidRDefault="00F6072F" w:rsidP="00F6072F">
            <w:pPr>
              <w:pStyle w:val="Prrafodelista"/>
              <w:spacing w:after="94"/>
              <w:ind w:left="1452"/>
              <w:jc w:val="both"/>
              <w:rPr>
                <w:rFonts w:eastAsia="Times New Roman" w:cstheme="minorHAnsi"/>
                <w:lang w:eastAsia="es-MX"/>
              </w:rPr>
            </w:pPr>
            <w:r w:rsidRPr="000D1034">
              <w:rPr>
                <w:rFonts w:eastAsia="Times New Roman" w:cstheme="minorHAnsi"/>
                <w:lang w:eastAsia="es-MX"/>
              </w:rPr>
              <w:t>Tomar y registrar la lectura de la medida volumétrica, posteriormente la lectura del termómetro incorporado, o indirectamente del combustible contenido en él, teniendo que esperar 60 s para alcanzar el equilibrio térmico.</w:t>
            </w:r>
          </w:p>
          <w:p w14:paraId="7D132CCD" w14:textId="77777777" w:rsidR="00F6072F" w:rsidRPr="000D1034" w:rsidRDefault="00F6072F" w:rsidP="00F6072F">
            <w:pPr>
              <w:pStyle w:val="Prrafodelista"/>
              <w:numPr>
                <w:ilvl w:val="2"/>
                <w:numId w:val="14"/>
              </w:numPr>
              <w:spacing w:after="94"/>
              <w:ind w:left="1452"/>
              <w:jc w:val="both"/>
              <w:rPr>
                <w:rFonts w:eastAsia="Times New Roman" w:cstheme="minorHAnsi"/>
                <w:lang w:eastAsia="es-MX"/>
              </w:rPr>
            </w:pPr>
            <w:r w:rsidRPr="000D1034">
              <w:rPr>
                <w:rFonts w:eastAsia="Times New Roman" w:cstheme="minorHAnsi"/>
                <w:lang w:eastAsia="es-MX"/>
              </w:rPr>
              <w:t>Drenar la medida volumétrica esperando el escurrido de la medida volumétrica, una vez que el chorro principal ha cesado, el tiempo de escurrido debe ser lo indicado en el informe de calibración.</w:t>
            </w:r>
          </w:p>
          <w:p w14:paraId="63AAA623" w14:textId="77777777" w:rsidR="00F6072F" w:rsidRPr="000D1034" w:rsidRDefault="00F6072F" w:rsidP="00F6072F">
            <w:pPr>
              <w:pStyle w:val="Prrafodelista"/>
              <w:numPr>
                <w:ilvl w:val="2"/>
                <w:numId w:val="14"/>
              </w:numPr>
              <w:spacing w:after="94"/>
              <w:ind w:left="1452"/>
              <w:jc w:val="both"/>
              <w:rPr>
                <w:rFonts w:eastAsia="Times New Roman" w:cstheme="minorHAnsi"/>
                <w:lang w:eastAsia="es-MX"/>
              </w:rPr>
            </w:pPr>
            <w:r w:rsidRPr="000D1034">
              <w:rPr>
                <w:rFonts w:eastAsia="Times New Roman" w:cstheme="minorHAnsi"/>
                <w:lang w:eastAsia="es-MX"/>
              </w:rPr>
              <w:t>La verificación de los instrumentos de medición se realiza aplicando tres pruebas en cada gasto que se fije el selector de gasto volumétrico de la válvula de descarga: con el selector de gasto volumétrico de la válvula de descarga en la posición de gasto máximo; con el selector de gasto volumétrico de la válvula de descarga en la posición de gasto medio; y con el selector de gasto volumétrico de la válvula de descarga en la posición de gasto mínimo.</w:t>
            </w:r>
          </w:p>
          <w:p w14:paraId="24B47BB0" w14:textId="77777777" w:rsidR="00F6072F" w:rsidRPr="000D1034" w:rsidRDefault="00F6072F" w:rsidP="00F6072F">
            <w:pPr>
              <w:spacing w:after="94"/>
              <w:jc w:val="both"/>
              <w:rPr>
                <w:rFonts w:eastAsia="Times New Roman" w:cstheme="minorHAnsi"/>
                <w:lang w:eastAsia="es-MX"/>
              </w:rPr>
            </w:pPr>
          </w:p>
          <w:p w14:paraId="3AF9C2CA" w14:textId="5D1BE151" w:rsidR="00F6072F" w:rsidRPr="000D1034" w:rsidRDefault="00F6072F" w:rsidP="00F6072F">
            <w:pPr>
              <w:pStyle w:val="Prrafodelista"/>
              <w:numPr>
                <w:ilvl w:val="1"/>
                <w:numId w:val="14"/>
              </w:numPr>
              <w:spacing w:after="94"/>
              <w:ind w:left="881"/>
              <w:jc w:val="both"/>
              <w:rPr>
                <w:rFonts w:eastAsia="Times New Roman" w:cstheme="minorHAnsi"/>
                <w:lang w:eastAsia="es-MX"/>
              </w:rPr>
            </w:pPr>
            <w:r w:rsidRPr="000D1034">
              <w:rPr>
                <w:rFonts w:eastAsia="Times New Roman" w:cstheme="minorHAnsi"/>
                <w:lang w:eastAsia="es-MX"/>
              </w:rPr>
              <w:t xml:space="preserve">Número de pruebas. </w:t>
            </w:r>
          </w:p>
          <w:p w14:paraId="1AB28D89" w14:textId="77777777" w:rsidR="00F6072F" w:rsidRPr="000D1034" w:rsidRDefault="00F6072F" w:rsidP="00F6072F">
            <w:pPr>
              <w:spacing w:after="94"/>
              <w:jc w:val="both"/>
              <w:rPr>
                <w:rFonts w:eastAsia="Times New Roman" w:cstheme="minorHAnsi"/>
                <w:lang w:eastAsia="es-MX"/>
              </w:rPr>
            </w:pPr>
            <w:r w:rsidRPr="000D1034">
              <w:rPr>
                <w:rFonts w:eastAsia="Times New Roman" w:cstheme="minorHAnsi"/>
                <w:lang w:eastAsia="es-MX"/>
              </w:rPr>
              <w:t xml:space="preserve">Cada prueba se repite tres veces calculando el promedio a cada gasto, registrando los datos en la siguiente en el Formato de Verificación Volumétrica (SASISOPA-F-020). </w:t>
            </w:r>
          </w:p>
          <w:p w14:paraId="4EEC858E" w14:textId="77777777" w:rsidR="00F6072F" w:rsidRPr="000D1034" w:rsidRDefault="00F6072F" w:rsidP="00F6072F">
            <w:pPr>
              <w:pStyle w:val="Prrafodelista"/>
              <w:spacing w:after="94"/>
              <w:ind w:left="1485"/>
              <w:jc w:val="both"/>
              <w:rPr>
                <w:rFonts w:eastAsia="Times New Roman" w:cstheme="minorHAnsi"/>
                <w:lang w:eastAsia="es-MX"/>
              </w:rPr>
            </w:pPr>
          </w:p>
          <w:p w14:paraId="62CC68AF" w14:textId="77777777" w:rsidR="00F6072F" w:rsidRPr="000D1034" w:rsidRDefault="00F6072F" w:rsidP="00F6072F">
            <w:pPr>
              <w:spacing w:after="94"/>
              <w:jc w:val="both"/>
              <w:rPr>
                <w:rFonts w:cstheme="minorHAnsi"/>
              </w:rPr>
            </w:pPr>
            <w:r w:rsidRPr="000D1034">
              <w:rPr>
                <w:rFonts w:cstheme="minorHAnsi"/>
              </w:rPr>
              <w:t>Verificar y registrar en la tabla que la diferencia entre las lecturas inicial y final del totalizador acumulado sea igual a la lectura en litros redondeada al entero más cercano del totalizador instantáneo en cada prueba.</w:t>
            </w:r>
          </w:p>
          <w:p w14:paraId="56D8E215" w14:textId="77777777" w:rsidR="00F6072F" w:rsidRPr="000D1034" w:rsidRDefault="00F6072F" w:rsidP="00F6072F">
            <w:pPr>
              <w:pStyle w:val="Prrafodelista"/>
              <w:spacing w:after="94"/>
              <w:ind w:left="2160"/>
              <w:jc w:val="both"/>
              <w:rPr>
                <w:rFonts w:cstheme="minorHAnsi"/>
                <w:sz w:val="12"/>
              </w:rPr>
            </w:pPr>
          </w:p>
          <w:p w14:paraId="596617AB" w14:textId="1EB6C4F0" w:rsidR="00F6072F" w:rsidRPr="000D1034" w:rsidRDefault="00F6072F" w:rsidP="00F6072F">
            <w:pPr>
              <w:pStyle w:val="Prrafodelista"/>
              <w:numPr>
                <w:ilvl w:val="1"/>
                <w:numId w:val="14"/>
              </w:numPr>
              <w:spacing w:after="94"/>
              <w:ind w:left="881"/>
              <w:jc w:val="both"/>
              <w:rPr>
                <w:rFonts w:cstheme="minorHAnsi"/>
              </w:rPr>
            </w:pPr>
            <w:r w:rsidRPr="000D1034">
              <w:rPr>
                <w:rFonts w:cstheme="minorHAnsi"/>
              </w:rPr>
              <w:t>Cálculos y correcciones.</w:t>
            </w:r>
          </w:p>
          <w:p w14:paraId="3CA6E55F" w14:textId="77777777" w:rsidR="00F6072F" w:rsidRPr="000D1034" w:rsidRDefault="00F6072F" w:rsidP="00F6072F">
            <w:pPr>
              <w:pStyle w:val="Prrafodelista"/>
              <w:spacing w:after="94"/>
              <w:ind w:left="881"/>
              <w:jc w:val="both"/>
              <w:rPr>
                <w:rFonts w:cstheme="minorHAnsi"/>
              </w:rPr>
            </w:pPr>
          </w:p>
          <w:p w14:paraId="69BA36B7" w14:textId="77777777" w:rsidR="00F6072F" w:rsidRPr="000D1034" w:rsidRDefault="00F6072F" w:rsidP="00F6072F">
            <w:pPr>
              <w:pStyle w:val="Prrafodelista"/>
              <w:numPr>
                <w:ilvl w:val="2"/>
                <w:numId w:val="14"/>
              </w:numPr>
              <w:spacing w:after="94"/>
              <w:ind w:left="1452"/>
              <w:jc w:val="both"/>
              <w:rPr>
                <w:rFonts w:cstheme="minorHAnsi"/>
              </w:rPr>
            </w:pPr>
            <w:r w:rsidRPr="000D1034">
              <w:rPr>
                <w:rFonts w:cstheme="minorHAnsi"/>
              </w:rPr>
              <w:t xml:space="preserve">Calcular el coeficiente de corrección por expansión térmica (CTS) mediante la siguiente fórmula: </w:t>
            </w:r>
          </w:p>
          <w:p w14:paraId="27D1F614" w14:textId="77777777" w:rsidR="00F6072F" w:rsidRPr="000D1034" w:rsidRDefault="00F6072F" w:rsidP="00F6072F">
            <w:pPr>
              <w:pStyle w:val="Prrafodelista"/>
              <w:spacing w:after="94"/>
              <w:ind w:left="1022"/>
              <w:jc w:val="both"/>
              <w:rPr>
                <w:rFonts w:cstheme="minorHAnsi"/>
              </w:rPr>
            </w:pPr>
          </w:p>
          <w:p w14:paraId="3CDA30D0" w14:textId="77777777" w:rsidR="00F6072F" w:rsidRPr="000D1034" w:rsidRDefault="00F6072F" w:rsidP="00F6072F">
            <w:pPr>
              <w:pStyle w:val="Prrafodelista"/>
              <w:spacing w:after="94"/>
              <w:ind w:left="1022"/>
              <w:jc w:val="both"/>
              <w:rPr>
                <w:rFonts w:cstheme="minorHAnsi"/>
              </w:rPr>
            </w:pPr>
            <w:r w:rsidRPr="000D1034">
              <w:rPr>
                <w:rFonts w:cstheme="minorHAnsi"/>
                <w:b/>
              </w:rPr>
              <w:t>CTS= 1+α(</w:t>
            </w:r>
            <w:proofErr w:type="spellStart"/>
            <w:r w:rsidRPr="000D1034">
              <w:rPr>
                <w:rFonts w:cstheme="minorHAnsi"/>
                <w:b/>
              </w:rPr>
              <w:t>Tmv</w:t>
            </w:r>
            <w:proofErr w:type="spellEnd"/>
            <w:r w:rsidRPr="000D1034">
              <w:rPr>
                <w:rFonts w:cstheme="minorHAnsi"/>
                <w:b/>
              </w:rPr>
              <w:t xml:space="preserve"> -20°C)</w:t>
            </w:r>
          </w:p>
          <w:p w14:paraId="198F6359" w14:textId="77777777" w:rsidR="00F6072F" w:rsidRPr="000D1034" w:rsidRDefault="00F6072F" w:rsidP="00F6072F">
            <w:pPr>
              <w:pStyle w:val="Prrafodelista"/>
              <w:spacing w:after="94"/>
              <w:ind w:left="1022"/>
              <w:jc w:val="both"/>
              <w:rPr>
                <w:rFonts w:cstheme="minorHAnsi"/>
                <w:sz w:val="16"/>
              </w:rPr>
            </w:pPr>
          </w:p>
          <w:p w14:paraId="2CE30142" w14:textId="77777777" w:rsidR="00F6072F" w:rsidRPr="000D1034" w:rsidRDefault="00F6072F" w:rsidP="00F6072F">
            <w:pPr>
              <w:pStyle w:val="Prrafodelista"/>
              <w:spacing w:after="94"/>
              <w:ind w:left="1022"/>
              <w:jc w:val="both"/>
              <w:rPr>
                <w:rFonts w:cstheme="minorHAnsi"/>
              </w:rPr>
            </w:pPr>
            <w:r w:rsidRPr="000D1034">
              <w:rPr>
                <w:rFonts w:cstheme="minorHAnsi"/>
              </w:rPr>
              <w:t>Donde:</w:t>
            </w:r>
          </w:p>
          <w:p w14:paraId="1BB41619" w14:textId="77777777" w:rsidR="00F6072F" w:rsidRPr="000D1034" w:rsidRDefault="00F6072F" w:rsidP="00F6072F">
            <w:pPr>
              <w:pStyle w:val="Prrafodelista"/>
              <w:spacing w:after="94"/>
              <w:ind w:left="1022"/>
              <w:jc w:val="both"/>
              <w:rPr>
                <w:rFonts w:cstheme="minorHAnsi"/>
              </w:rPr>
            </w:pPr>
            <w:r w:rsidRPr="000D1034">
              <w:rPr>
                <w:rFonts w:cstheme="minorHAnsi"/>
              </w:rPr>
              <w:t>α= coeficiente cúbico de expansión térmica del material de fabricación de la medida volumétrica (para acero inoxidable 304 α= 0,000 047 7 y para acero a bajo carbono α= 0,000 034).</w:t>
            </w:r>
          </w:p>
          <w:p w14:paraId="66C07DBE" w14:textId="77777777" w:rsidR="00F6072F" w:rsidRPr="000D1034" w:rsidRDefault="00F6072F" w:rsidP="00F6072F">
            <w:pPr>
              <w:pStyle w:val="Prrafodelista"/>
              <w:spacing w:after="94"/>
              <w:ind w:left="1022"/>
              <w:jc w:val="both"/>
              <w:rPr>
                <w:rFonts w:cstheme="minorHAnsi"/>
              </w:rPr>
            </w:pPr>
            <w:proofErr w:type="spellStart"/>
            <w:r w:rsidRPr="000D1034">
              <w:rPr>
                <w:rFonts w:cstheme="minorHAnsi"/>
              </w:rPr>
              <w:t>Tmv</w:t>
            </w:r>
            <w:proofErr w:type="spellEnd"/>
            <w:r w:rsidRPr="000D1034">
              <w:rPr>
                <w:rFonts w:cstheme="minorHAnsi"/>
              </w:rPr>
              <w:t>= temperatura de trabajo de la medida volumétrica, en °C.</w:t>
            </w:r>
          </w:p>
          <w:p w14:paraId="01A4D8DD" w14:textId="77777777" w:rsidR="00F6072F" w:rsidRPr="000D1034" w:rsidRDefault="00F6072F" w:rsidP="00F6072F">
            <w:pPr>
              <w:pStyle w:val="Prrafodelista"/>
              <w:spacing w:after="94"/>
              <w:ind w:left="1022"/>
              <w:jc w:val="both"/>
              <w:rPr>
                <w:rFonts w:cstheme="minorHAnsi"/>
              </w:rPr>
            </w:pPr>
            <w:r w:rsidRPr="000D1034">
              <w:rPr>
                <w:rFonts w:cstheme="minorHAnsi"/>
              </w:rPr>
              <w:lastRenderedPageBreak/>
              <w:t>20°C= temperatura a la cual se especifica el volumen calibrado en el informe de medición de la medida volumétrica.</w:t>
            </w:r>
          </w:p>
          <w:p w14:paraId="2C204CE9" w14:textId="77777777" w:rsidR="00F6072F" w:rsidRPr="000D1034" w:rsidRDefault="00F6072F" w:rsidP="00F6072F">
            <w:pPr>
              <w:pStyle w:val="Prrafodelista"/>
              <w:spacing w:after="94"/>
              <w:ind w:left="1022"/>
              <w:jc w:val="both"/>
              <w:rPr>
                <w:rFonts w:cstheme="minorHAnsi"/>
              </w:rPr>
            </w:pPr>
          </w:p>
          <w:p w14:paraId="6E334A14" w14:textId="77777777" w:rsidR="00F6072F" w:rsidRPr="000D1034" w:rsidRDefault="00F6072F" w:rsidP="00F6072F">
            <w:pPr>
              <w:pStyle w:val="Prrafodelista"/>
              <w:numPr>
                <w:ilvl w:val="2"/>
                <w:numId w:val="14"/>
              </w:numPr>
              <w:spacing w:after="94"/>
              <w:ind w:left="1022"/>
              <w:jc w:val="both"/>
              <w:rPr>
                <w:rFonts w:cstheme="minorHAnsi"/>
              </w:rPr>
            </w:pPr>
            <w:r w:rsidRPr="000D1034">
              <w:rPr>
                <w:rFonts w:cstheme="minorHAnsi"/>
              </w:rPr>
              <w:t>Calcular el volumen de la medida volumétrica corregido a la temperatura de trabajo (</w:t>
            </w:r>
            <w:proofErr w:type="spellStart"/>
            <w:r w:rsidRPr="000D1034">
              <w:rPr>
                <w:rFonts w:cstheme="minorHAnsi"/>
              </w:rPr>
              <w:t>Vcmv</w:t>
            </w:r>
            <w:proofErr w:type="spellEnd"/>
            <w:r w:rsidRPr="000D1034">
              <w:rPr>
                <w:rFonts w:cstheme="minorHAnsi"/>
              </w:rPr>
              <w:t>) mediante la siguiente fórmula:</w:t>
            </w:r>
          </w:p>
          <w:p w14:paraId="40ADD8E4" w14:textId="77777777" w:rsidR="00F6072F" w:rsidRPr="000D1034" w:rsidRDefault="00F6072F" w:rsidP="00F6072F">
            <w:pPr>
              <w:pStyle w:val="Prrafodelista"/>
              <w:spacing w:after="94"/>
              <w:ind w:left="1022"/>
              <w:jc w:val="both"/>
              <w:rPr>
                <w:rFonts w:cstheme="minorHAnsi"/>
              </w:rPr>
            </w:pPr>
          </w:p>
          <w:p w14:paraId="6866692F" w14:textId="77777777" w:rsidR="00F6072F" w:rsidRPr="000D1034" w:rsidRDefault="00F6072F" w:rsidP="00F6072F">
            <w:pPr>
              <w:pStyle w:val="Prrafodelista"/>
              <w:spacing w:after="94"/>
              <w:ind w:left="1022"/>
              <w:jc w:val="both"/>
              <w:rPr>
                <w:rFonts w:cstheme="minorHAnsi"/>
                <w:b/>
              </w:rPr>
            </w:pPr>
            <w:proofErr w:type="spellStart"/>
            <w:r w:rsidRPr="000D1034">
              <w:rPr>
                <w:rFonts w:cstheme="minorHAnsi"/>
                <w:b/>
              </w:rPr>
              <w:t>Vcmv</w:t>
            </w:r>
            <w:proofErr w:type="spellEnd"/>
            <w:r w:rsidRPr="000D1034">
              <w:rPr>
                <w:rFonts w:cstheme="minorHAnsi"/>
                <w:b/>
              </w:rPr>
              <w:t>= [V20+Lc*Kc]CTS</w:t>
            </w:r>
          </w:p>
          <w:p w14:paraId="3BDE1F6B" w14:textId="77777777" w:rsidR="00F6072F" w:rsidRPr="000D1034" w:rsidRDefault="00F6072F" w:rsidP="00F6072F">
            <w:pPr>
              <w:pStyle w:val="Prrafodelista"/>
              <w:spacing w:after="94"/>
              <w:ind w:left="1022"/>
              <w:jc w:val="both"/>
              <w:rPr>
                <w:rFonts w:cstheme="minorHAnsi"/>
                <w:b/>
              </w:rPr>
            </w:pPr>
          </w:p>
          <w:p w14:paraId="53682290" w14:textId="77777777" w:rsidR="00F6072F" w:rsidRPr="000D1034" w:rsidRDefault="00F6072F" w:rsidP="00F6072F">
            <w:pPr>
              <w:pStyle w:val="Prrafodelista"/>
              <w:spacing w:after="94"/>
              <w:ind w:left="1022"/>
              <w:jc w:val="both"/>
              <w:rPr>
                <w:rFonts w:cstheme="minorHAnsi"/>
              </w:rPr>
            </w:pPr>
            <w:r w:rsidRPr="000D1034">
              <w:rPr>
                <w:rFonts w:cstheme="minorHAnsi"/>
              </w:rPr>
              <w:t>Donde:</w:t>
            </w:r>
          </w:p>
          <w:p w14:paraId="5D02CE38" w14:textId="77777777" w:rsidR="00F6072F" w:rsidRPr="000D1034" w:rsidRDefault="00F6072F" w:rsidP="00F6072F">
            <w:pPr>
              <w:pStyle w:val="Prrafodelista"/>
              <w:spacing w:after="94"/>
              <w:ind w:left="1022"/>
              <w:jc w:val="both"/>
              <w:rPr>
                <w:rFonts w:cstheme="minorHAnsi"/>
              </w:rPr>
            </w:pPr>
            <w:proofErr w:type="spellStart"/>
            <w:r w:rsidRPr="000D1034">
              <w:rPr>
                <w:rFonts w:cstheme="minorHAnsi"/>
              </w:rPr>
              <w:t>Vcmv</w:t>
            </w:r>
            <w:proofErr w:type="spellEnd"/>
            <w:r w:rsidRPr="000D1034">
              <w:rPr>
                <w:rFonts w:cstheme="minorHAnsi"/>
              </w:rPr>
              <w:t xml:space="preserve">= volumen de la medida volumétrica corregido a la temperatura de trabajo, en </w:t>
            </w:r>
            <w:proofErr w:type="spellStart"/>
            <w:r w:rsidRPr="000D1034">
              <w:rPr>
                <w:rFonts w:cstheme="minorHAnsi"/>
              </w:rPr>
              <w:t>mL</w:t>
            </w:r>
            <w:proofErr w:type="spellEnd"/>
            <w:r w:rsidRPr="000D1034">
              <w:rPr>
                <w:rFonts w:cstheme="minorHAnsi"/>
              </w:rPr>
              <w:t>.</w:t>
            </w:r>
          </w:p>
          <w:p w14:paraId="4FAE275D" w14:textId="77777777" w:rsidR="00F6072F" w:rsidRPr="000D1034" w:rsidRDefault="00F6072F" w:rsidP="00F6072F">
            <w:pPr>
              <w:pStyle w:val="Prrafodelista"/>
              <w:spacing w:after="94"/>
              <w:ind w:left="1022"/>
              <w:jc w:val="both"/>
              <w:rPr>
                <w:rFonts w:cstheme="minorHAnsi"/>
              </w:rPr>
            </w:pPr>
            <w:r w:rsidRPr="000D1034">
              <w:rPr>
                <w:rFonts w:cstheme="minorHAnsi"/>
              </w:rPr>
              <w:t xml:space="preserve">V20=volumen de la medida volumétrica a 20°C, en </w:t>
            </w:r>
            <w:proofErr w:type="spellStart"/>
            <w:r w:rsidRPr="000D1034">
              <w:rPr>
                <w:rFonts w:cstheme="minorHAnsi"/>
              </w:rPr>
              <w:t>mL</w:t>
            </w:r>
            <w:proofErr w:type="spellEnd"/>
            <w:r w:rsidRPr="000D1034">
              <w:rPr>
                <w:rFonts w:cstheme="minorHAnsi"/>
              </w:rPr>
              <w:t>.</w:t>
            </w:r>
          </w:p>
          <w:p w14:paraId="6728FFA3" w14:textId="77777777" w:rsidR="00F6072F" w:rsidRPr="000D1034" w:rsidRDefault="00F6072F" w:rsidP="00F6072F">
            <w:pPr>
              <w:pStyle w:val="Prrafodelista"/>
              <w:spacing w:after="94"/>
              <w:ind w:left="1022"/>
              <w:jc w:val="both"/>
              <w:rPr>
                <w:rFonts w:cstheme="minorHAnsi"/>
              </w:rPr>
            </w:pPr>
            <w:proofErr w:type="spellStart"/>
            <w:r w:rsidRPr="000D1034">
              <w:rPr>
                <w:rFonts w:cstheme="minorHAnsi"/>
              </w:rPr>
              <w:t>Lc</w:t>
            </w:r>
            <w:proofErr w:type="spellEnd"/>
            <w:r w:rsidRPr="000D1034">
              <w:rPr>
                <w:rFonts w:cstheme="minorHAnsi"/>
              </w:rPr>
              <w:t>= lectura del menisco en la escala del cuello de la medida volumétrica, en ml (la lectura es positiva si se sitúa por encima de la marca de volumen nominal y negativa si la lectura se sitúa por abajo).</w:t>
            </w:r>
          </w:p>
          <w:p w14:paraId="2AE3FCCA" w14:textId="77777777" w:rsidR="00F6072F" w:rsidRPr="000D1034" w:rsidRDefault="00F6072F" w:rsidP="00F6072F">
            <w:pPr>
              <w:pStyle w:val="Prrafodelista"/>
              <w:spacing w:after="94"/>
              <w:ind w:left="1022"/>
              <w:jc w:val="both"/>
              <w:rPr>
                <w:rFonts w:cstheme="minorHAnsi"/>
              </w:rPr>
            </w:pPr>
            <w:r w:rsidRPr="000D1034">
              <w:rPr>
                <w:rFonts w:cstheme="minorHAnsi"/>
              </w:rPr>
              <w:t>Kc= es el factor de corrección de la escala graduada del cuello de la medida volumétrica, adimensional (reportado en el informe de calibración de la medida volumétrica).</w:t>
            </w:r>
          </w:p>
          <w:p w14:paraId="07658C6E" w14:textId="77777777" w:rsidR="00F6072F" w:rsidRPr="000D1034" w:rsidRDefault="00F6072F" w:rsidP="00F6072F">
            <w:pPr>
              <w:pStyle w:val="Prrafodelista"/>
              <w:spacing w:after="94"/>
              <w:ind w:left="1022"/>
              <w:jc w:val="both"/>
              <w:rPr>
                <w:rFonts w:cstheme="minorHAnsi"/>
              </w:rPr>
            </w:pPr>
            <w:r w:rsidRPr="000D1034">
              <w:rPr>
                <w:rFonts w:cstheme="minorHAnsi"/>
              </w:rPr>
              <w:t xml:space="preserve">CTS= coeficiente de corrección por expansión térmica del material de fabricación de la medida volumétrica. </w:t>
            </w:r>
          </w:p>
          <w:p w14:paraId="5DC91088" w14:textId="77777777" w:rsidR="00F6072F" w:rsidRPr="000D1034" w:rsidRDefault="00F6072F" w:rsidP="00F6072F">
            <w:pPr>
              <w:pStyle w:val="Prrafodelista"/>
              <w:spacing w:after="94"/>
              <w:ind w:left="1022"/>
              <w:jc w:val="both"/>
              <w:rPr>
                <w:rFonts w:cstheme="minorHAnsi"/>
              </w:rPr>
            </w:pPr>
          </w:p>
          <w:p w14:paraId="058C1092" w14:textId="77777777" w:rsidR="00F6072F" w:rsidRPr="000D1034" w:rsidRDefault="00F6072F" w:rsidP="00F6072F">
            <w:pPr>
              <w:pStyle w:val="Prrafodelista"/>
              <w:numPr>
                <w:ilvl w:val="2"/>
                <w:numId w:val="14"/>
              </w:numPr>
              <w:spacing w:after="94"/>
              <w:ind w:left="1022"/>
              <w:jc w:val="both"/>
              <w:rPr>
                <w:rFonts w:cstheme="minorHAnsi"/>
              </w:rPr>
            </w:pPr>
            <w:r w:rsidRPr="000D1034">
              <w:rPr>
                <w:rFonts w:cstheme="minorHAnsi"/>
              </w:rPr>
              <w:t>Calcular el error de indicación (E) mediante la siguiente fórmula:</w:t>
            </w:r>
          </w:p>
          <w:p w14:paraId="69645860" w14:textId="77777777" w:rsidR="00F6072F" w:rsidRPr="000D1034" w:rsidRDefault="00F6072F" w:rsidP="00F6072F">
            <w:pPr>
              <w:pStyle w:val="Prrafodelista"/>
              <w:spacing w:after="94"/>
              <w:ind w:left="1022"/>
              <w:jc w:val="both"/>
              <w:rPr>
                <w:rFonts w:cstheme="minorHAnsi"/>
              </w:rPr>
            </w:pPr>
          </w:p>
          <w:p w14:paraId="499F4293" w14:textId="77777777" w:rsidR="00F6072F" w:rsidRPr="000D1034" w:rsidRDefault="00F6072F" w:rsidP="00F6072F">
            <w:pPr>
              <w:pStyle w:val="Prrafodelista"/>
              <w:spacing w:after="94"/>
              <w:ind w:left="1022"/>
              <w:jc w:val="both"/>
              <w:rPr>
                <w:rFonts w:cstheme="minorHAnsi"/>
                <w:b/>
              </w:rPr>
            </w:pPr>
            <w:r w:rsidRPr="000D1034">
              <w:rPr>
                <w:rFonts w:cstheme="minorHAnsi"/>
                <w:b/>
              </w:rPr>
              <w:t xml:space="preserve">E= I- </w:t>
            </w:r>
            <w:proofErr w:type="spellStart"/>
            <w:r w:rsidRPr="000D1034">
              <w:rPr>
                <w:rFonts w:cstheme="minorHAnsi"/>
                <w:b/>
              </w:rPr>
              <w:t>Vcmv</w:t>
            </w:r>
            <w:proofErr w:type="spellEnd"/>
          </w:p>
          <w:p w14:paraId="7DC9EA39" w14:textId="77777777" w:rsidR="00F6072F" w:rsidRPr="000D1034" w:rsidRDefault="00F6072F" w:rsidP="00F6072F">
            <w:pPr>
              <w:pStyle w:val="Prrafodelista"/>
              <w:spacing w:after="94"/>
              <w:ind w:left="1022"/>
              <w:jc w:val="both"/>
              <w:rPr>
                <w:rFonts w:cstheme="minorHAnsi"/>
              </w:rPr>
            </w:pPr>
          </w:p>
          <w:p w14:paraId="462B9154" w14:textId="77777777" w:rsidR="00F6072F" w:rsidRPr="000D1034" w:rsidRDefault="00F6072F" w:rsidP="00F6072F">
            <w:pPr>
              <w:pStyle w:val="Prrafodelista"/>
              <w:spacing w:after="94"/>
              <w:ind w:left="1022"/>
              <w:jc w:val="both"/>
              <w:rPr>
                <w:rFonts w:cstheme="minorHAnsi"/>
              </w:rPr>
            </w:pPr>
            <w:r w:rsidRPr="000D1034">
              <w:rPr>
                <w:rFonts w:cstheme="minorHAnsi"/>
              </w:rPr>
              <w:t>Donde:</w:t>
            </w:r>
          </w:p>
          <w:p w14:paraId="107330D7" w14:textId="77777777" w:rsidR="00F6072F" w:rsidRPr="000D1034" w:rsidRDefault="00F6072F" w:rsidP="00F6072F">
            <w:pPr>
              <w:pStyle w:val="Prrafodelista"/>
              <w:spacing w:after="94"/>
              <w:ind w:left="1022"/>
              <w:jc w:val="both"/>
              <w:rPr>
                <w:rFonts w:cstheme="minorHAnsi"/>
              </w:rPr>
            </w:pPr>
            <w:r w:rsidRPr="000D1034">
              <w:rPr>
                <w:rFonts w:cstheme="minorHAnsi"/>
              </w:rPr>
              <w:t xml:space="preserve">I= volumen registrado en la carátula indicadora del instrumento de medición seleccionado, en </w:t>
            </w:r>
            <w:proofErr w:type="spellStart"/>
            <w:r w:rsidRPr="000D1034">
              <w:rPr>
                <w:rFonts w:cstheme="minorHAnsi"/>
              </w:rPr>
              <w:t>mL</w:t>
            </w:r>
            <w:proofErr w:type="spellEnd"/>
            <w:r w:rsidRPr="000D1034">
              <w:rPr>
                <w:rFonts w:cstheme="minorHAnsi"/>
              </w:rPr>
              <w:t>.</w:t>
            </w:r>
          </w:p>
          <w:p w14:paraId="2E255C1B" w14:textId="77777777" w:rsidR="00F6072F" w:rsidRPr="000D1034" w:rsidRDefault="00F6072F" w:rsidP="00F6072F">
            <w:pPr>
              <w:pStyle w:val="Prrafodelista"/>
              <w:spacing w:after="94"/>
              <w:ind w:left="1022"/>
              <w:jc w:val="both"/>
              <w:rPr>
                <w:rFonts w:cstheme="minorHAnsi"/>
              </w:rPr>
            </w:pPr>
            <w:proofErr w:type="spellStart"/>
            <w:r w:rsidRPr="000D1034">
              <w:rPr>
                <w:rFonts w:cstheme="minorHAnsi"/>
              </w:rPr>
              <w:t>Vcmv</w:t>
            </w:r>
            <w:proofErr w:type="spellEnd"/>
            <w:r w:rsidRPr="000D1034">
              <w:rPr>
                <w:rFonts w:cstheme="minorHAnsi"/>
              </w:rPr>
              <w:t xml:space="preserve">= volumen de la medida volumétrica corregida a la temperatura de trabajo, en </w:t>
            </w:r>
            <w:proofErr w:type="spellStart"/>
            <w:r w:rsidRPr="000D1034">
              <w:rPr>
                <w:rFonts w:cstheme="minorHAnsi"/>
              </w:rPr>
              <w:t>mL</w:t>
            </w:r>
            <w:proofErr w:type="spellEnd"/>
            <w:r w:rsidRPr="000D1034">
              <w:rPr>
                <w:rFonts w:cstheme="minorHAnsi"/>
              </w:rPr>
              <w:t>.</w:t>
            </w:r>
          </w:p>
          <w:p w14:paraId="6A4B53E5" w14:textId="77777777" w:rsidR="00F6072F" w:rsidRPr="000D1034" w:rsidRDefault="00F6072F" w:rsidP="00F6072F">
            <w:pPr>
              <w:pStyle w:val="Prrafodelista"/>
              <w:spacing w:after="94"/>
              <w:ind w:left="1022"/>
              <w:jc w:val="both"/>
              <w:rPr>
                <w:rFonts w:cstheme="minorHAnsi"/>
              </w:rPr>
            </w:pPr>
          </w:p>
          <w:p w14:paraId="66DE5B18" w14:textId="77777777" w:rsidR="00F6072F" w:rsidRPr="000D1034" w:rsidRDefault="00F6072F" w:rsidP="00F6072F">
            <w:pPr>
              <w:pStyle w:val="Prrafodelista"/>
              <w:spacing w:after="94"/>
              <w:ind w:left="1022"/>
              <w:jc w:val="both"/>
              <w:rPr>
                <w:rFonts w:cstheme="minorHAnsi"/>
              </w:rPr>
            </w:pPr>
            <w:r w:rsidRPr="000D1034">
              <w:rPr>
                <w:rFonts w:cstheme="minorHAnsi"/>
              </w:rPr>
              <w:t>Un error de indicación negativo indica que el instrumento está entregando más producto del que está registrando; por el contrario, si es positivo indica que el instrumento está entregando menos producto del que está registrando.</w:t>
            </w:r>
          </w:p>
          <w:p w14:paraId="7B599EED" w14:textId="77777777" w:rsidR="00F6072F" w:rsidRPr="000D1034" w:rsidRDefault="00F6072F" w:rsidP="00F6072F">
            <w:pPr>
              <w:pStyle w:val="Prrafodelista"/>
              <w:spacing w:after="94"/>
              <w:ind w:left="1022"/>
              <w:jc w:val="both"/>
              <w:rPr>
                <w:rFonts w:cstheme="minorHAnsi"/>
              </w:rPr>
            </w:pPr>
          </w:p>
          <w:p w14:paraId="3832E9ED" w14:textId="77777777" w:rsidR="00F6072F" w:rsidRPr="000D1034" w:rsidRDefault="00F6072F" w:rsidP="00F6072F">
            <w:pPr>
              <w:pStyle w:val="Prrafodelista"/>
              <w:numPr>
                <w:ilvl w:val="2"/>
                <w:numId w:val="14"/>
              </w:numPr>
              <w:spacing w:after="94"/>
              <w:ind w:left="1022"/>
              <w:jc w:val="both"/>
              <w:rPr>
                <w:rFonts w:cstheme="minorHAnsi"/>
              </w:rPr>
            </w:pPr>
            <w:r w:rsidRPr="000D1034">
              <w:rPr>
                <w:rFonts w:cstheme="minorHAnsi"/>
              </w:rPr>
              <w:t>Calcular el gasto al cual se realiza la prueba (</w:t>
            </w:r>
            <w:proofErr w:type="spellStart"/>
            <w:r w:rsidRPr="000D1034">
              <w:rPr>
                <w:rFonts w:cstheme="minorHAnsi"/>
              </w:rPr>
              <w:t>qv</w:t>
            </w:r>
            <w:proofErr w:type="spellEnd"/>
            <w:r w:rsidRPr="000D1034">
              <w:rPr>
                <w:rFonts w:cstheme="minorHAnsi"/>
              </w:rPr>
              <w:t>), mediante la siguiente fórmula:</w:t>
            </w:r>
          </w:p>
          <w:p w14:paraId="1444FE72" w14:textId="77777777" w:rsidR="00F6072F" w:rsidRPr="000D1034" w:rsidRDefault="00F6072F" w:rsidP="00F6072F">
            <w:pPr>
              <w:pStyle w:val="Prrafodelista"/>
              <w:spacing w:after="94"/>
              <w:ind w:left="1022"/>
              <w:jc w:val="both"/>
              <w:rPr>
                <w:rFonts w:cstheme="minorHAnsi"/>
              </w:rPr>
            </w:pPr>
          </w:p>
          <w:p w14:paraId="35E20A9F" w14:textId="77777777" w:rsidR="00F6072F" w:rsidRPr="000D1034" w:rsidRDefault="00F6072F" w:rsidP="00F6072F">
            <w:pPr>
              <w:pStyle w:val="Prrafodelista"/>
              <w:spacing w:before="240" w:after="94"/>
              <w:ind w:left="1022"/>
              <w:jc w:val="both"/>
              <w:rPr>
                <w:rFonts w:eastAsiaTheme="minorEastAsia" w:cstheme="minorHAnsi"/>
                <w:b/>
              </w:rPr>
            </w:pPr>
            <w:proofErr w:type="spellStart"/>
            <w:r w:rsidRPr="000D1034">
              <w:rPr>
                <w:rFonts w:cstheme="minorHAnsi"/>
                <w:b/>
              </w:rPr>
              <w:t>qv</w:t>
            </w:r>
            <w:proofErr w:type="spellEnd"/>
            <w:r w:rsidRPr="000D1034">
              <w:rPr>
                <w:rFonts w:cstheme="minorHAnsi"/>
                <w:b/>
              </w:rPr>
              <w:t xml:space="preserve">= </w:t>
            </w:r>
            <m:oMath>
              <m:f>
                <m:fPr>
                  <m:ctrlPr>
                    <w:rPr>
                      <w:rFonts w:ascii="Cambria Math" w:hAnsi="Cambria Math" w:cstheme="minorHAnsi"/>
                      <w:b/>
                      <w:i/>
                    </w:rPr>
                  </m:ctrlPr>
                </m:fPr>
                <m:num>
                  <m:r>
                    <m:rPr>
                      <m:sty m:val="b"/>
                    </m:rPr>
                    <w:rPr>
                      <w:rFonts w:ascii="Cambria Math" w:hAnsi="Cambria Math" w:cstheme="minorHAnsi"/>
                    </w:rPr>
                    <m:t>Vcmv</m:t>
                  </m:r>
                </m:num>
                <m:den>
                  <m:r>
                    <m:rPr>
                      <m:sty m:val="bi"/>
                    </m:rPr>
                    <w:rPr>
                      <w:rFonts w:ascii="Cambria Math" w:hAnsi="Cambria Math" w:cstheme="minorHAnsi"/>
                    </w:rPr>
                    <m:t>T</m:t>
                  </m:r>
                </m:den>
              </m:f>
            </m:oMath>
          </w:p>
          <w:p w14:paraId="3BBE39DF" w14:textId="77777777" w:rsidR="00F6072F" w:rsidRPr="000D1034" w:rsidRDefault="00F6072F" w:rsidP="00F6072F">
            <w:pPr>
              <w:pStyle w:val="Prrafodelista"/>
              <w:spacing w:before="240" w:after="94"/>
              <w:ind w:left="1022"/>
              <w:jc w:val="both"/>
              <w:rPr>
                <w:rFonts w:cstheme="minorHAnsi"/>
                <w:b/>
              </w:rPr>
            </w:pPr>
          </w:p>
          <w:p w14:paraId="0BBEFE20" w14:textId="77777777" w:rsidR="00F6072F" w:rsidRPr="000D1034" w:rsidRDefault="00F6072F" w:rsidP="00F6072F">
            <w:pPr>
              <w:pStyle w:val="Prrafodelista"/>
              <w:spacing w:before="240" w:after="94"/>
              <w:ind w:left="1022"/>
              <w:jc w:val="both"/>
              <w:rPr>
                <w:rFonts w:cstheme="minorHAnsi"/>
              </w:rPr>
            </w:pPr>
            <w:r w:rsidRPr="000D1034">
              <w:rPr>
                <w:rFonts w:cstheme="minorHAnsi"/>
              </w:rPr>
              <w:t>Donde:</w:t>
            </w:r>
          </w:p>
          <w:p w14:paraId="3927CA7F" w14:textId="77777777" w:rsidR="00F6072F" w:rsidRPr="000D1034" w:rsidRDefault="00F6072F" w:rsidP="00F6072F">
            <w:pPr>
              <w:pStyle w:val="Prrafodelista"/>
              <w:spacing w:after="94"/>
              <w:ind w:left="1022"/>
              <w:jc w:val="both"/>
              <w:rPr>
                <w:rFonts w:cstheme="minorHAnsi"/>
              </w:rPr>
            </w:pPr>
            <w:proofErr w:type="spellStart"/>
            <w:proofErr w:type="gramStart"/>
            <w:r w:rsidRPr="000D1034">
              <w:rPr>
                <w:rFonts w:cstheme="minorHAnsi"/>
              </w:rPr>
              <w:t>qv</w:t>
            </w:r>
            <w:proofErr w:type="spellEnd"/>
            <w:proofErr w:type="gramEnd"/>
            <w:r w:rsidRPr="000D1034">
              <w:rPr>
                <w:rFonts w:cstheme="minorHAnsi"/>
              </w:rPr>
              <w:t>= gasto de la prueba, en L/min.</w:t>
            </w:r>
          </w:p>
          <w:p w14:paraId="46903ECE" w14:textId="77777777" w:rsidR="00F6072F" w:rsidRPr="000D1034" w:rsidRDefault="00F6072F" w:rsidP="00F6072F">
            <w:pPr>
              <w:pStyle w:val="Prrafodelista"/>
              <w:spacing w:after="94"/>
              <w:ind w:left="1022"/>
              <w:jc w:val="both"/>
              <w:rPr>
                <w:rFonts w:cstheme="minorHAnsi"/>
              </w:rPr>
            </w:pPr>
            <w:r w:rsidRPr="000D1034">
              <w:rPr>
                <w:rFonts w:cstheme="minorHAnsi"/>
              </w:rPr>
              <w:t>T= tiempo de ejecución de la prueba, en min</w:t>
            </w:r>
          </w:p>
          <w:p w14:paraId="26C6486B" w14:textId="77777777" w:rsidR="00F6072F" w:rsidRPr="000D1034" w:rsidRDefault="00F6072F" w:rsidP="00F6072F">
            <w:pPr>
              <w:pStyle w:val="Prrafodelista"/>
              <w:spacing w:after="94"/>
              <w:ind w:left="1022"/>
              <w:jc w:val="both"/>
              <w:rPr>
                <w:rFonts w:cstheme="minorHAnsi"/>
              </w:rPr>
            </w:pPr>
            <w:proofErr w:type="spellStart"/>
            <w:r w:rsidRPr="000D1034">
              <w:rPr>
                <w:rFonts w:cstheme="minorHAnsi"/>
              </w:rPr>
              <w:t>Vcmv</w:t>
            </w:r>
            <w:proofErr w:type="spellEnd"/>
            <w:r w:rsidRPr="000D1034">
              <w:rPr>
                <w:rFonts w:cstheme="minorHAnsi"/>
              </w:rPr>
              <w:t xml:space="preserve">= volumen de la medida volumétrica corregida a la temperatura de trabajo, en </w:t>
            </w:r>
            <w:proofErr w:type="spellStart"/>
            <w:r w:rsidRPr="000D1034">
              <w:rPr>
                <w:rFonts w:cstheme="minorHAnsi"/>
              </w:rPr>
              <w:t>mL</w:t>
            </w:r>
            <w:proofErr w:type="spellEnd"/>
            <w:r w:rsidRPr="000D1034">
              <w:rPr>
                <w:rFonts w:cstheme="minorHAnsi"/>
              </w:rPr>
              <w:t>.</w:t>
            </w:r>
          </w:p>
          <w:p w14:paraId="1FD4F3B6" w14:textId="77777777" w:rsidR="00F6072F" w:rsidRPr="000D1034" w:rsidRDefault="00F6072F" w:rsidP="00F6072F">
            <w:pPr>
              <w:pStyle w:val="Prrafodelista"/>
              <w:spacing w:after="94"/>
              <w:ind w:left="1022"/>
              <w:jc w:val="both"/>
              <w:rPr>
                <w:rFonts w:cstheme="minorHAnsi"/>
              </w:rPr>
            </w:pPr>
          </w:p>
          <w:p w14:paraId="4796417E" w14:textId="77777777" w:rsidR="00F6072F" w:rsidRPr="000D1034" w:rsidRDefault="00F6072F" w:rsidP="00F6072F">
            <w:pPr>
              <w:pStyle w:val="Prrafodelista"/>
              <w:spacing w:after="94"/>
              <w:ind w:left="1022"/>
              <w:jc w:val="both"/>
              <w:rPr>
                <w:rFonts w:cstheme="minorHAnsi"/>
              </w:rPr>
            </w:pPr>
            <w:r w:rsidRPr="000D1034">
              <w:rPr>
                <w:rFonts w:cstheme="minorHAnsi"/>
              </w:rPr>
              <w:t>El tiempo registrado con la válvula de descarga en la posición de gasto medio se multiplica por 4 para obtener el tiempo t de ejecución de la prueba.</w:t>
            </w:r>
          </w:p>
          <w:p w14:paraId="6A5B5756" w14:textId="77777777" w:rsidR="00F6072F" w:rsidRPr="000D1034" w:rsidRDefault="00F6072F" w:rsidP="00F6072F">
            <w:pPr>
              <w:pStyle w:val="Prrafodelista"/>
              <w:spacing w:after="94"/>
              <w:ind w:left="1022"/>
              <w:jc w:val="both"/>
              <w:rPr>
                <w:rFonts w:cstheme="minorHAnsi"/>
              </w:rPr>
            </w:pPr>
          </w:p>
          <w:p w14:paraId="4D3272E8" w14:textId="77777777" w:rsidR="00F6072F" w:rsidRPr="000D1034" w:rsidRDefault="00F6072F" w:rsidP="00F6072F">
            <w:pPr>
              <w:pStyle w:val="Prrafodelista"/>
              <w:numPr>
                <w:ilvl w:val="2"/>
                <w:numId w:val="14"/>
              </w:numPr>
              <w:spacing w:after="94"/>
              <w:ind w:left="1022"/>
              <w:jc w:val="both"/>
              <w:rPr>
                <w:rFonts w:cstheme="minorHAnsi"/>
              </w:rPr>
            </w:pPr>
            <w:r w:rsidRPr="000D1034">
              <w:rPr>
                <w:rFonts w:cstheme="minorHAnsi"/>
              </w:rPr>
              <w:lastRenderedPageBreak/>
              <w:t>Gastos volumétricos en las pruebas.</w:t>
            </w:r>
          </w:p>
          <w:p w14:paraId="2DED803A" w14:textId="77777777" w:rsidR="00F6072F" w:rsidRPr="000D1034" w:rsidRDefault="00F6072F" w:rsidP="00F6072F">
            <w:pPr>
              <w:pStyle w:val="Prrafodelista"/>
              <w:spacing w:after="94"/>
              <w:ind w:left="1022"/>
              <w:jc w:val="both"/>
              <w:rPr>
                <w:rFonts w:cstheme="minorHAnsi"/>
              </w:rPr>
            </w:pPr>
          </w:p>
          <w:p w14:paraId="236F0101" w14:textId="77777777" w:rsidR="00F6072F" w:rsidRPr="000D1034" w:rsidRDefault="00F6072F" w:rsidP="00F6072F">
            <w:pPr>
              <w:pStyle w:val="Prrafodelista"/>
              <w:spacing w:after="94"/>
              <w:ind w:left="1022"/>
              <w:jc w:val="both"/>
              <w:rPr>
                <w:rFonts w:cstheme="minorHAnsi"/>
              </w:rPr>
            </w:pPr>
            <w:r w:rsidRPr="000D1034">
              <w:rPr>
                <w:rFonts w:cstheme="minorHAnsi"/>
              </w:rPr>
              <w:t>Los valores de gasto máximo y mínimo de las pruebas de operación no deben exceder el alcance de la medición del instrumento de medición declarado por el fabricante.</w:t>
            </w:r>
          </w:p>
          <w:p w14:paraId="071D1080" w14:textId="77777777" w:rsidR="00F6072F" w:rsidRPr="000D1034" w:rsidRDefault="00F6072F" w:rsidP="00F6072F">
            <w:pPr>
              <w:pStyle w:val="Prrafodelista"/>
              <w:spacing w:after="94"/>
              <w:ind w:left="1022"/>
              <w:jc w:val="both"/>
              <w:rPr>
                <w:rFonts w:cstheme="minorHAnsi"/>
              </w:rPr>
            </w:pPr>
          </w:p>
          <w:p w14:paraId="74864B37" w14:textId="77777777" w:rsidR="00F6072F" w:rsidRPr="000D1034" w:rsidRDefault="00F6072F" w:rsidP="00F6072F">
            <w:pPr>
              <w:pStyle w:val="Prrafodelista"/>
              <w:numPr>
                <w:ilvl w:val="2"/>
                <w:numId w:val="14"/>
              </w:numPr>
              <w:spacing w:after="94"/>
              <w:ind w:left="1022"/>
              <w:jc w:val="both"/>
              <w:rPr>
                <w:rFonts w:cstheme="minorHAnsi"/>
              </w:rPr>
            </w:pPr>
            <w:r w:rsidRPr="000D1034">
              <w:rPr>
                <w:rFonts w:cstheme="minorHAnsi"/>
              </w:rPr>
              <w:t>Error máximo tolerado.</w:t>
            </w:r>
          </w:p>
          <w:p w14:paraId="010EA53E" w14:textId="77777777" w:rsidR="00F6072F" w:rsidRPr="000D1034" w:rsidRDefault="00F6072F" w:rsidP="00F6072F">
            <w:pPr>
              <w:pStyle w:val="Prrafodelista"/>
              <w:spacing w:after="94"/>
              <w:ind w:left="1022"/>
              <w:jc w:val="both"/>
              <w:rPr>
                <w:rFonts w:cstheme="minorHAnsi"/>
              </w:rPr>
            </w:pPr>
          </w:p>
          <w:p w14:paraId="5F008499" w14:textId="77777777" w:rsidR="00F6072F" w:rsidRPr="000D1034" w:rsidRDefault="00F6072F" w:rsidP="00F6072F">
            <w:pPr>
              <w:pStyle w:val="Prrafodelista"/>
              <w:spacing w:after="94"/>
              <w:ind w:left="1022"/>
              <w:jc w:val="both"/>
              <w:rPr>
                <w:rFonts w:cstheme="minorHAnsi"/>
              </w:rPr>
            </w:pPr>
            <w:r w:rsidRPr="000D1034">
              <w:rPr>
                <w:rFonts w:cstheme="minorHAnsi"/>
              </w:rPr>
              <w:t xml:space="preserve">El error máximo tolerado (EMT) para verificación inicial no debe ser mayor que la suma de 10 </w:t>
            </w:r>
            <w:proofErr w:type="spellStart"/>
            <w:r w:rsidRPr="000D1034">
              <w:rPr>
                <w:rFonts w:cstheme="minorHAnsi"/>
              </w:rPr>
              <w:t>mL</w:t>
            </w:r>
            <w:proofErr w:type="spellEnd"/>
            <w:r w:rsidRPr="000D1034">
              <w:rPr>
                <w:rFonts w:cstheme="minorHAnsi"/>
              </w:rPr>
              <w:t xml:space="preserve"> más 2 </w:t>
            </w:r>
            <w:proofErr w:type="spellStart"/>
            <w:r w:rsidRPr="000D1034">
              <w:rPr>
                <w:rFonts w:cstheme="minorHAnsi"/>
              </w:rPr>
              <w:t>mL</w:t>
            </w:r>
            <w:proofErr w:type="spellEnd"/>
            <w:r w:rsidRPr="000D1034">
              <w:rPr>
                <w:rFonts w:cstheme="minorHAnsi"/>
              </w:rPr>
              <w:t xml:space="preserve"> por litro, conforme a la fórmula siguiente:</w:t>
            </w:r>
          </w:p>
          <w:p w14:paraId="31EBD918" w14:textId="77777777" w:rsidR="00F6072F" w:rsidRPr="000D1034" w:rsidRDefault="00F6072F" w:rsidP="00F6072F">
            <w:pPr>
              <w:pStyle w:val="Prrafodelista"/>
              <w:spacing w:after="94"/>
              <w:ind w:left="1022"/>
              <w:jc w:val="both"/>
              <w:rPr>
                <w:rFonts w:cstheme="minorHAnsi"/>
              </w:rPr>
            </w:pPr>
          </w:p>
          <w:p w14:paraId="3FF43CB2" w14:textId="77777777" w:rsidR="00F6072F" w:rsidRPr="000D1034" w:rsidRDefault="00F6072F" w:rsidP="00F6072F">
            <w:pPr>
              <w:pStyle w:val="Prrafodelista"/>
              <w:spacing w:after="94"/>
              <w:ind w:left="1022"/>
              <w:jc w:val="both"/>
              <w:rPr>
                <w:rFonts w:cstheme="minorHAnsi"/>
                <w:b/>
              </w:rPr>
            </w:pPr>
            <w:r w:rsidRPr="000D1034">
              <w:rPr>
                <w:rFonts w:cstheme="minorHAnsi"/>
                <w:b/>
              </w:rPr>
              <w:t>EMT≤10(</w:t>
            </w:r>
            <w:proofErr w:type="spellStart"/>
            <w:r w:rsidRPr="000D1034">
              <w:rPr>
                <w:rFonts w:cstheme="minorHAnsi"/>
                <w:b/>
              </w:rPr>
              <w:t>mL</w:t>
            </w:r>
            <w:proofErr w:type="spellEnd"/>
            <w:r w:rsidRPr="000D1034">
              <w:rPr>
                <w:rFonts w:cstheme="minorHAnsi"/>
                <w:b/>
              </w:rPr>
              <w:t>)+2(</w:t>
            </w:r>
            <m:oMath>
              <m:f>
                <m:fPr>
                  <m:ctrlPr>
                    <w:rPr>
                      <w:rFonts w:ascii="Cambria Math" w:hAnsi="Cambria Math" w:cstheme="minorHAnsi"/>
                      <w:b/>
                      <w:i/>
                    </w:rPr>
                  </m:ctrlPr>
                </m:fPr>
                <m:num>
                  <m:r>
                    <m:rPr>
                      <m:sty m:val="bi"/>
                    </m:rPr>
                    <w:rPr>
                      <w:rFonts w:ascii="Cambria Math" w:hAnsi="Cambria Math" w:cstheme="minorHAnsi"/>
                    </w:rPr>
                    <m:t>mL</m:t>
                  </m:r>
                </m:num>
                <m:den>
                  <m:r>
                    <m:rPr>
                      <m:sty m:val="bi"/>
                    </m:rPr>
                    <w:rPr>
                      <w:rFonts w:ascii="Cambria Math" w:hAnsi="Cambria Math" w:cstheme="minorHAnsi"/>
                    </w:rPr>
                    <m:t>L</m:t>
                  </m:r>
                </m:den>
              </m:f>
            </m:oMath>
            <w:r w:rsidRPr="000D1034">
              <w:rPr>
                <w:rFonts w:eastAsiaTheme="minorEastAsia" w:cstheme="minorHAnsi"/>
                <w:b/>
              </w:rPr>
              <w:t xml:space="preserve"> )* Vn (L)</w:t>
            </w:r>
          </w:p>
          <w:p w14:paraId="17C93D60" w14:textId="77777777" w:rsidR="00F6072F" w:rsidRPr="000D1034" w:rsidRDefault="00F6072F" w:rsidP="00F6072F">
            <w:pPr>
              <w:pStyle w:val="Prrafodelista"/>
              <w:spacing w:after="94"/>
              <w:ind w:left="1022"/>
              <w:jc w:val="both"/>
              <w:rPr>
                <w:rFonts w:cstheme="minorHAnsi"/>
              </w:rPr>
            </w:pPr>
          </w:p>
          <w:p w14:paraId="1E445502" w14:textId="77777777" w:rsidR="00F6072F" w:rsidRPr="000D1034" w:rsidRDefault="00F6072F" w:rsidP="00F6072F">
            <w:pPr>
              <w:pStyle w:val="Prrafodelista"/>
              <w:spacing w:after="94"/>
              <w:ind w:left="1022"/>
              <w:jc w:val="both"/>
              <w:rPr>
                <w:rFonts w:cstheme="minorHAnsi"/>
              </w:rPr>
            </w:pPr>
            <w:r w:rsidRPr="000D1034">
              <w:rPr>
                <w:rFonts w:cstheme="minorHAnsi"/>
              </w:rPr>
              <w:t>Donde:</w:t>
            </w:r>
          </w:p>
          <w:p w14:paraId="3E7DEBFE" w14:textId="77777777" w:rsidR="00F6072F" w:rsidRPr="000D1034" w:rsidRDefault="00F6072F" w:rsidP="00F6072F">
            <w:pPr>
              <w:pStyle w:val="Prrafodelista"/>
              <w:spacing w:after="94"/>
              <w:ind w:left="1022"/>
              <w:jc w:val="both"/>
              <w:rPr>
                <w:rFonts w:eastAsiaTheme="minorEastAsia" w:cstheme="minorHAnsi"/>
              </w:rPr>
            </w:pPr>
            <w:proofErr w:type="spellStart"/>
            <w:r w:rsidRPr="000D1034">
              <w:rPr>
                <w:rFonts w:eastAsiaTheme="minorEastAsia" w:cstheme="minorHAnsi"/>
              </w:rPr>
              <w:t>Vn</w:t>
            </w:r>
            <w:proofErr w:type="spellEnd"/>
            <w:r w:rsidRPr="000D1034">
              <w:rPr>
                <w:rFonts w:eastAsiaTheme="minorEastAsia" w:cstheme="minorHAnsi"/>
              </w:rPr>
              <w:t xml:space="preserve">= capacidad nominal de la medida volumétrica, en L. </w:t>
            </w:r>
          </w:p>
          <w:p w14:paraId="7FD346F0" w14:textId="77777777" w:rsidR="00F6072F" w:rsidRPr="000D1034" w:rsidRDefault="00F6072F" w:rsidP="00F6072F">
            <w:pPr>
              <w:pStyle w:val="Prrafodelista"/>
              <w:spacing w:after="94"/>
              <w:ind w:left="1022"/>
              <w:jc w:val="both"/>
              <w:rPr>
                <w:rFonts w:eastAsiaTheme="minorEastAsia" w:cstheme="minorHAnsi"/>
              </w:rPr>
            </w:pPr>
            <w:r w:rsidRPr="000D1034">
              <w:rPr>
                <w:rFonts w:eastAsiaTheme="minorEastAsia" w:cstheme="minorHAnsi"/>
              </w:rPr>
              <w:t xml:space="preserve">EMT= error máximo tolerado, en </w:t>
            </w:r>
            <w:proofErr w:type="spellStart"/>
            <w:r w:rsidRPr="000D1034">
              <w:rPr>
                <w:rFonts w:eastAsiaTheme="minorEastAsia" w:cstheme="minorHAnsi"/>
              </w:rPr>
              <w:t>mL</w:t>
            </w:r>
            <w:proofErr w:type="spellEnd"/>
            <w:r w:rsidRPr="000D1034">
              <w:rPr>
                <w:rFonts w:eastAsiaTheme="minorEastAsia" w:cstheme="minorHAnsi"/>
              </w:rPr>
              <w:t>.</w:t>
            </w:r>
          </w:p>
          <w:p w14:paraId="675552F5" w14:textId="77777777" w:rsidR="00F6072F" w:rsidRPr="000D1034" w:rsidRDefault="00F6072F" w:rsidP="00F6072F">
            <w:pPr>
              <w:pStyle w:val="Prrafodelista"/>
              <w:spacing w:after="94"/>
              <w:ind w:left="1022"/>
              <w:jc w:val="both"/>
              <w:rPr>
                <w:rFonts w:eastAsiaTheme="minorEastAsia" w:cstheme="minorHAnsi"/>
              </w:rPr>
            </w:pPr>
          </w:p>
          <w:p w14:paraId="4F5C5EE3" w14:textId="77777777" w:rsidR="00F6072F" w:rsidRPr="000D1034" w:rsidRDefault="00F6072F" w:rsidP="00F6072F">
            <w:pPr>
              <w:pStyle w:val="Prrafodelista"/>
              <w:spacing w:after="94"/>
              <w:ind w:left="1022"/>
              <w:jc w:val="both"/>
              <w:rPr>
                <w:rFonts w:eastAsiaTheme="minorEastAsia" w:cstheme="minorHAnsi"/>
              </w:rPr>
            </w:pPr>
            <w:r w:rsidRPr="000D1034">
              <w:rPr>
                <w:rFonts w:eastAsiaTheme="minorEastAsia" w:cstheme="minorHAnsi"/>
              </w:rPr>
              <w:t xml:space="preserve">El error máximo tolerado (EMT) para verificación periódica y extraordinaria no debe ser mayor que la suma de 20 </w:t>
            </w:r>
            <w:proofErr w:type="spellStart"/>
            <w:r w:rsidRPr="000D1034">
              <w:rPr>
                <w:rFonts w:eastAsiaTheme="minorEastAsia" w:cstheme="minorHAnsi"/>
              </w:rPr>
              <w:t>mL</w:t>
            </w:r>
            <w:proofErr w:type="spellEnd"/>
            <w:r w:rsidRPr="000D1034">
              <w:rPr>
                <w:rFonts w:eastAsiaTheme="minorEastAsia" w:cstheme="minorHAnsi"/>
              </w:rPr>
              <w:t xml:space="preserve"> más 4 </w:t>
            </w:r>
            <w:proofErr w:type="spellStart"/>
            <w:r w:rsidRPr="000D1034">
              <w:rPr>
                <w:rFonts w:eastAsiaTheme="minorEastAsia" w:cstheme="minorHAnsi"/>
              </w:rPr>
              <w:t>mL</w:t>
            </w:r>
            <w:proofErr w:type="spellEnd"/>
            <w:r w:rsidRPr="000D1034">
              <w:rPr>
                <w:rFonts w:eastAsiaTheme="minorEastAsia" w:cstheme="minorHAnsi"/>
              </w:rPr>
              <w:t xml:space="preserve"> por litro conforme a: </w:t>
            </w:r>
          </w:p>
          <w:p w14:paraId="25B11B29" w14:textId="77777777" w:rsidR="00F6072F" w:rsidRPr="000D1034" w:rsidRDefault="00F6072F" w:rsidP="00F6072F">
            <w:pPr>
              <w:pStyle w:val="Prrafodelista"/>
              <w:spacing w:after="94"/>
              <w:ind w:left="2124"/>
              <w:jc w:val="both"/>
              <w:rPr>
                <w:rFonts w:eastAsiaTheme="minorEastAsia" w:cstheme="minorHAnsi"/>
              </w:rPr>
            </w:pPr>
          </w:p>
          <w:p w14:paraId="166BAE91" w14:textId="77777777" w:rsidR="00F6072F" w:rsidRPr="000D1034" w:rsidRDefault="00F6072F" w:rsidP="00F6072F">
            <w:pPr>
              <w:pStyle w:val="Prrafodelista"/>
              <w:spacing w:after="94"/>
              <w:ind w:left="2160"/>
              <w:jc w:val="both"/>
              <w:rPr>
                <w:rFonts w:eastAsiaTheme="minorEastAsia" w:cstheme="minorHAnsi"/>
                <w:b/>
              </w:rPr>
            </w:pPr>
            <w:r w:rsidRPr="000D1034">
              <w:rPr>
                <w:rFonts w:cstheme="minorHAnsi"/>
                <w:b/>
              </w:rPr>
              <w:t>EMT≤20(</w:t>
            </w:r>
            <w:proofErr w:type="spellStart"/>
            <w:r w:rsidRPr="000D1034">
              <w:rPr>
                <w:rFonts w:cstheme="minorHAnsi"/>
                <w:b/>
              </w:rPr>
              <w:t>mL</w:t>
            </w:r>
            <w:proofErr w:type="spellEnd"/>
            <w:r w:rsidRPr="000D1034">
              <w:rPr>
                <w:rFonts w:cstheme="minorHAnsi"/>
                <w:b/>
              </w:rPr>
              <w:t>)+4(</w:t>
            </w:r>
            <m:oMath>
              <m:f>
                <m:fPr>
                  <m:ctrlPr>
                    <w:rPr>
                      <w:rFonts w:ascii="Cambria Math" w:hAnsi="Cambria Math" w:cstheme="minorHAnsi"/>
                      <w:b/>
                      <w:i/>
                    </w:rPr>
                  </m:ctrlPr>
                </m:fPr>
                <m:num>
                  <m:r>
                    <m:rPr>
                      <m:sty m:val="bi"/>
                    </m:rPr>
                    <w:rPr>
                      <w:rFonts w:ascii="Cambria Math" w:hAnsi="Cambria Math" w:cstheme="minorHAnsi"/>
                    </w:rPr>
                    <m:t>mL</m:t>
                  </m:r>
                </m:num>
                <m:den>
                  <m:r>
                    <m:rPr>
                      <m:sty m:val="bi"/>
                    </m:rPr>
                    <w:rPr>
                      <w:rFonts w:ascii="Cambria Math" w:hAnsi="Cambria Math" w:cstheme="minorHAnsi"/>
                    </w:rPr>
                    <m:t>L</m:t>
                  </m:r>
                </m:den>
              </m:f>
            </m:oMath>
            <w:r w:rsidRPr="000D1034">
              <w:rPr>
                <w:rFonts w:eastAsiaTheme="minorEastAsia" w:cstheme="minorHAnsi"/>
                <w:b/>
              </w:rPr>
              <w:t xml:space="preserve"> )* Vn (L)</w:t>
            </w:r>
          </w:p>
          <w:p w14:paraId="3C14ACC5" w14:textId="77777777" w:rsidR="00F6072F" w:rsidRPr="000D1034" w:rsidRDefault="00F6072F" w:rsidP="00F6072F">
            <w:pPr>
              <w:pStyle w:val="Prrafodelista"/>
              <w:spacing w:after="94"/>
              <w:ind w:left="2160"/>
              <w:jc w:val="both"/>
              <w:rPr>
                <w:rFonts w:cstheme="minorHAnsi"/>
                <w:b/>
              </w:rPr>
            </w:pPr>
          </w:p>
          <w:p w14:paraId="0034CEF9" w14:textId="77777777" w:rsidR="00F6072F" w:rsidRPr="000D1034" w:rsidRDefault="00F6072F" w:rsidP="00F6072F">
            <w:pPr>
              <w:pStyle w:val="Prrafodelista"/>
              <w:numPr>
                <w:ilvl w:val="0"/>
                <w:numId w:val="14"/>
              </w:numPr>
              <w:ind w:left="313" w:hanging="341"/>
              <w:jc w:val="both"/>
              <w:rPr>
                <w:rFonts w:cstheme="minorHAnsi"/>
              </w:rPr>
            </w:pPr>
            <w:r w:rsidRPr="000D1034">
              <w:rPr>
                <w:rFonts w:cstheme="minorHAnsi"/>
                <w:b/>
              </w:rPr>
              <w:t>Verificar elemento primario de medición</w:t>
            </w:r>
            <w:r w:rsidRPr="000D1034">
              <w:rPr>
                <w:rFonts w:cstheme="minorHAnsi"/>
              </w:rPr>
              <w:t>.</w:t>
            </w:r>
          </w:p>
          <w:p w14:paraId="04F4CBED" w14:textId="77777777" w:rsidR="00F6072F" w:rsidRPr="000D1034" w:rsidRDefault="00F6072F" w:rsidP="00F6072F">
            <w:pPr>
              <w:spacing w:after="94"/>
              <w:jc w:val="both"/>
              <w:rPr>
                <w:rFonts w:cstheme="minorHAnsi"/>
              </w:rPr>
            </w:pPr>
          </w:p>
          <w:p w14:paraId="3E3FEFAF" w14:textId="77777777" w:rsidR="00F6072F" w:rsidRPr="000D1034" w:rsidRDefault="00F6072F" w:rsidP="00F6072F">
            <w:pPr>
              <w:spacing w:after="94"/>
              <w:jc w:val="both"/>
              <w:rPr>
                <w:rFonts w:cstheme="minorHAnsi"/>
              </w:rPr>
            </w:pPr>
            <w:r w:rsidRPr="000D1034">
              <w:rPr>
                <w:rFonts w:cstheme="minorHAnsi"/>
              </w:rPr>
              <w:t>Verificar contrastando la tabla que el alcance del elemento primario de medición esté dentro del alcance declarado por el fabricante.</w:t>
            </w:r>
          </w:p>
          <w:p w14:paraId="35DAD158" w14:textId="77777777" w:rsidR="00F6072F" w:rsidRPr="000D1034" w:rsidRDefault="00F6072F" w:rsidP="00F6072F">
            <w:pPr>
              <w:pStyle w:val="Prrafodelista"/>
              <w:rPr>
                <w:rFonts w:cstheme="minorHAnsi"/>
              </w:rPr>
            </w:pPr>
          </w:p>
          <w:p w14:paraId="269DFC94" w14:textId="74878AC0" w:rsidR="00F6072F" w:rsidRPr="000D1034" w:rsidRDefault="00F6072F" w:rsidP="00F6072F">
            <w:pPr>
              <w:pStyle w:val="Prrafodelista"/>
              <w:numPr>
                <w:ilvl w:val="0"/>
                <w:numId w:val="14"/>
              </w:numPr>
              <w:ind w:left="313" w:hanging="313"/>
              <w:jc w:val="both"/>
              <w:rPr>
                <w:rFonts w:cstheme="minorHAnsi"/>
              </w:rPr>
            </w:pPr>
            <w:r w:rsidRPr="000D1034">
              <w:rPr>
                <w:rFonts w:cstheme="minorHAnsi"/>
                <w:b/>
              </w:rPr>
              <w:t>Verificar sistema electrónico y programas de cómputo.</w:t>
            </w:r>
          </w:p>
          <w:p w14:paraId="15EF8AEA" w14:textId="77777777" w:rsidR="00F6072F" w:rsidRPr="000D1034" w:rsidRDefault="00F6072F" w:rsidP="00F6072F">
            <w:pPr>
              <w:jc w:val="both"/>
              <w:rPr>
                <w:rFonts w:eastAsia="Times New Roman" w:cstheme="minorHAnsi"/>
                <w:lang w:eastAsia="es-MX"/>
              </w:rPr>
            </w:pPr>
          </w:p>
          <w:p w14:paraId="21B101FC" w14:textId="77777777" w:rsidR="00F6072F" w:rsidRPr="000D1034" w:rsidRDefault="00F6072F" w:rsidP="00F6072F">
            <w:pPr>
              <w:jc w:val="both"/>
              <w:rPr>
                <w:rFonts w:eastAsia="Times New Roman" w:cstheme="minorHAnsi"/>
                <w:lang w:eastAsia="es-MX"/>
              </w:rPr>
            </w:pPr>
            <w:r w:rsidRPr="000D1034">
              <w:rPr>
                <w:rFonts w:eastAsia="Times New Roman" w:cstheme="minorHAnsi"/>
                <w:lang w:eastAsia="es-MX"/>
              </w:rPr>
              <w:t>La verificación para autentificar el sistema electrónico y programas de cómputo, los accesorios y demás componentes, equipos o sistemas vinculados o conectados al sistema de medición y despacho de gasolina y otros combustibles líquidos, los cuales deben coincidir con la aprobación del modelo o prototipo; se debe realizar bajo las especificaciones y métodos de prueba especificados en la norma NOM-185-SCFI-2012 párrafos 5 y 6.</w:t>
            </w:r>
          </w:p>
          <w:p w14:paraId="1EA5E542" w14:textId="77777777" w:rsidR="00F6072F" w:rsidRPr="000D1034" w:rsidRDefault="00F6072F" w:rsidP="00F6072F">
            <w:pPr>
              <w:pStyle w:val="Prrafodelista"/>
              <w:ind w:left="1485"/>
              <w:jc w:val="both"/>
              <w:rPr>
                <w:rFonts w:eastAsia="Times New Roman" w:cstheme="minorHAnsi"/>
                <w:lang w:eastAsia="es-MX"/>
              </w:rPr>
            </w:pPr>
          </w:p>
          <w:p w14:paraId="5D58DE1B" w14:textId="0EE2CE84" w:rsidR="00F6072F" w:rsidRPr="000D1034" w:rsidRDefault="00F6072F" w:rsidP="00F6072F">
            <w:pPr>
              <w:pStyle w:val="Prrafodelista"/>
              <w:numPr>
                <w:ilvl w:val="1"/>
                <w:numId w:val="14"/>
              </w:numPr>
              <w:ind w:left="1022"/>
              <w:jc w:val="both"/>
              <w:rPr>
                <w:rFonts w:eastAsia="Times New Roman" w:cstheme="minorHAnsi"/>
                <w:lang w:eastAsia="es-MX"/>
              </w:rPr>
            </w:pPr>
            <w:r w:rsidRPr="000D1034">
              <w:rPr>
                <w:rFonts w:eastAsia="Times New Roman" w:cstheme="minorHAnsi"/>
                <w:lang w:eastAsia="es-MX"/>
              </w:rPr>
              <w:t>Documentación.</w:t>
            </w:r>
          </w:p>
          <w:p w14:paraId="354D9670" w14:textId="77777777" w:rsidR="00F6072F" w:rsidRPr="000D1034" w:rsidRDefault="00F6072F" w:rsidP="00F6072F">
            <w:pPr>
              <w:pStyle w:val="Prrafodelista"/>
              <w:ind w:left="1022"/>
              <w:jc w:val="both"/>
              <w:rPr>
                <w:rFonts w:eastAsia="Times New Roman" w:cstheme="minorHAnsi"/>
                <w:lang w:eastAsia="es-MX"/>
              </w:rPr>
            </w:pPr>
          </w:p>
          <w:p w14:paraId="7C911E5A" w14:textId="77777777" w:rsidR="00F6072F" w:rsidRPr="000D1034" w:rsidRDefault="00F6072F" w:rsidP="00F6072F">
            <w:pPr>
              <w:jc w:val="both"/>
              <w:rPr>
                <w:rFonts w:eastAsia="Times New Roman" w:cstheme="minorHAnsi"/>
                <w:lang w:eastAsia="es-MX"/>
              </w:rPr>
            </w:pPr>
            <w:r w:rsidRPr="000D1034">
              <w:rPr>
                <w:rFonts w:eastAsia="Times New Roman" w:cstheme="minorHAnsi"/>
                <w:lang w:eastAsia="es-MX"/>
              </w:rPr>
              <w:t>Revisar la documentación especificada en la norma NOM-185-SCFI-2012 párrafo 7.1.1.</w:t>
            </w:r>
          </w:p>
          <w:p w14:paraId="66465077" w14:textId="77777777" w:rsidR="00F6072F" w:rsidRPr="000D1034" w:rsidRDefault="00F6072F" w:rsidP="00F6072F">
            <w:pPr>
              <w:jc w:val="both"/>
              <w:rPr>
                <w:rFonts w:eastAsia="Times New Roman" w:cstheme="minorHAnsi"/>
                <w:lang w:eastAsia="es-MX"/>
              </w:rPr>
            </w:pPr>
          </w:p>
          <w:p w14:paraId="3289C31E" w14:textId="2E196942" w:rsidR="00F6072F" w:rsidRPr="000D1034" w:rsidRDefault="00F6072F" w:rsidP="00F6072F">
            <w:pPr>
              <w:pStyle w:val="Prrafodelista"/>
              <w:numPr>
                <w:ilvl w:val="1"/>
                <w:numId w:val="14"/>
              </w:numPr>
              <w:ind w:left="1022"/>
              <w:jc w:val="both"/>
              <w:rPr>
                <w:rFonts w:eastAsia="Times New Roman" w:cstheme="minorHAnsi"/>
                <w:lang w:eastAsia="es-MX"/>
              </w:rPr>
            </w:pPr>
            <w:r w:rsidRPr="000D1034">
              <w:rPr>
                <w:rFonts w:eastAsia="Times New Roman" w:cstheme="minorHAnsi"/>
                <w:lang w:eastAsia="es-MX"/>
              </w:rPr>
              <w:t>Verificación.</w:t>
            </w:r>
          </w:p>
          <w:p w14:paraId="6A0F203A" w14:textId="77777777" w:rsidR="00F6072F" w:rsidRPr="000D1034" w:rsidRDefault="00F6072F" w:rsidP="00F6072F">
            <w:pPr>
              <w:ind w:left="617"/>
              <w:jc w:val="both"/>
              <w:rPr>
                <w:rFonts w:eastAsia="Times New Roman" w:cstheme="minorHAnsi"/>
                <w:lang w:eastAsia="es-MX"/>
              </w:rPr>
            </w:pPr>
          </w:p>
          <w:p w14:paraId="6154321A" w14:textId="77777777" w:rsidR="00F6072F" w:rsidRPr="000D1034" w:rsidRDefault="00F6072F" w:rsidP="00F6072F">
            <w:pPr>
              <w:jc w:val="both"/>
              <w:rPr>
                <w:rFonts w:eastAsia="Times New Roman" w:cstheme="minorHAnsi"/>
                <w:lang w:eastAsia="es-MX"/>
              </w:rPr>
            </w:pPr>
            <w:r w:rsidRPr="000D1034">
              <w:rPr>
                <w:rFonts w:eastAsia="Times New Roman" w:cstheme="minorHAnsi"/>
                <w:lang w:eastAsia="es-MX"/>
              </w:rPr>
              <w:t xml:space="preserve">A través de la interacción con el instrumento o sistema de medición se debe verificar: el sellado, la identificación del software, los parámetros, la autenticación del software, la bitácora de eventos y la </w:t>
            </w:r>
            <w:r w:rsidRPr="000D1034">
              <w:rPr>
                <w:rFonts w:eastAsia="Times New Roman" w:cstheme="minorHAnsi"/>
                <w:lang w:eastAsia="es-MX"/>
              </w:rPr>
              <w:lastRenderedPageBreak/>
              <w:t>configuración del instrumento o sistema de medición tipo U según lo marca la norma NOM-185-SCFI-2012 párrafo 7.2.</w:t>
            </w:r>
          </w:p>
          <w:p w14:paraId="7612F1E6" w14:textId="77777777" w:rsidR="00F6072F" w:rsidRPr="000D1034" w:rsidRDefault="00F6072F" w:rsidP="00F6072F">
            <w:pPr>
              <w:pStyle w:val="Prrafodelista"/>
              <w:ind w:left="1485"/>
              <w:jc w:val="both"/>
              <w:rPr>
                <w:rFonts w:eastAsia="Times New Roman" w:cstheme="minorHAnsi"/>
                <w:lang w:eastAsia="es-MX"/>
              </w:rPr>
            </w:pPr>
          </w:p>
          <w:p w14:paraId="4FD6F851" w14:textId="1FE7D182" w:rsidR="00F6072F" w:rsidRPr="000D1034" w:rsidRDefault="00F6072F" w:rsidP="00F6072F">
            <w:pPr>
              <w:pStyle w:val="Prrafodelista"/>
              <w:numPr>
                <w:ilvl w:val="0"/>
                <w:numId w:val="14"/>
              </w:numPr>
              <w:ind w:left="313" w:hanging="199"/>
              <w:jc w:val="both"/>
              <w:rPr>
                <w:rFonts w:eastAsia="Times New Roman" w:cstheme="minorHAnsi"/>
                <w:b/>
                <w:lang w:eastAsia="es-MX"/>
              </w:rPr>
            </w:pPr>
            <w:r w:rsidRPr="000D1034">
              <w:rPr>
                <w:rFonts w:eastAsia="Times New Roman" w:cstheme="minorHAnsi"/>
                <w:b/>
                <w:lang w:eastAsia="es-MX"/>
              </w:rPr>
              <w:t>Dictaminar el resultado.</w:t>
            </w:r>
          </w:p>
          <w:p w14:paraId="05012DB2" w14:textId="77777777" w:rsidR="00F6072F" w:rsidRPr="000D1034" w:rsidRDefault="00F6072F" w:rsidP="00F6072F">
            <w:pPr>
              <w:spacing w:after="94"/>
              <w:jc w:val="both"/>
              <w:rPr>
                <w:rFonts w:eastAsia="Times New Roman" w:cstheme="minorHAnsi"/>
                <w:lang w:eastAsia="es-MX"/>
              </w:rPr>
            </w:pPr>
          </w:p>
          <w:p w14:paraId="1942B938" w14:textId="77777777" w:rsidR="00F6072F" w:rsidRPr="000D1034" w:rsidRDefault="00F6072F" w:rsidP="00F6072F">
            <w:pPr>
              <w:spacing w:after="94"/>
              <w:jc w:val="both"/>
              <w:rPr>
                <w:rFonts w:eastAsia="Times New Roman" w:cstheme="minorHAnsi"/>
                <w:lang w:eastAsia="es-MX"/>
              </w:rPr>
            </w:pPr>
            <w:r w:rsidRPr="000D1034">
              <w:rPr>
                <w:rFonts w:eastAsia="Times New Roman" w:cstheme="minorHAnsi"/>
                <w:lang w:eastAsia="es-MX"/>
              </w:rPr>
              <w:t>Si el equipo de medición cumple con los lineamientos descritos en el presente procedimiento, continuar con el paso 9.</w:t>
            </w:r>
          </w:p>
          <w:p w14:paraId="2FC84B9F" w14:textId="77777777" w:rsidR="00F6072F" w:rsidRPr="000D1034" w:rsidRDefault="00F6072F" w:rsidP="00F6072F">
            <w:pPr>
              <w:spacing w:after="94"/>
              <w:jc w:val="both"/>
              <w:rPr>
                <w:rFonts w:eastAsia="Times New Roman" w:cstheme="minorHAnsi"/>
                <w:lang w:eastAsia="es-MX"/>
              </w:rPr>
            </w:pPr>
            <w:r w:rsidRPr="000D1034">
              <w:rPr>
                <w:rFonts w:eastAsia="Times New Roman" w:cstheme="minorHAnsi"/>
                <w:lang w:eastAsia="es-MX"/>
              </w:rPr>
              <w:t>De no lograrse el cumplimiento de lo establecido, la entidad que practica la verificación debe proceder a colocar una calcomanía, en la manguera de despacho correspondiente, que indique que el instrumento de medición no es apto para transacciones comerciales. El instrumento de medición no debe ser usado hasta que se lleve a cabo la verificación extraordinaria correspondiente.</w:t>
            </w:r>
          </w:p>
          <w:p w14:paraId="3209E808" w14:textId="77777777" w:rsidR="00F6072F" w:rsidRPr="000D1034" w:rsidRDefault="00F6072F" w:rsidP="00F6072F">
            <w:pPr>
              <w:pStyle w:val="Prrafodelista"/>
              <w:ind w:left="1485"/>
              <w:jc w:val="both"/>
              <w:rPr>
                <w:rFonts w:cstheme="minorHAnsi"/>
              </w:rPr>
            </w:pPr>
          </w:p>
          <w:p w14:paraId="41174982" w14:textId="1B5D3B79" w:rsidR="00F6072F" w:rsidRPr="000D1034" w:rsidRDefault="00F6072F" w:rsidP="00F6072F">
            <w:pPr>
              <w:pStyle w:val="Prrafodelista"/>
              <w:numPr>
                <w:ilvl w:val="0"/>
                <w:numId w:val="14"/>
              </w:numPr>
              <w:ind w:left="313" w:hanging="199"/>
              <w:jc w:val="both"/>
              <w:rPr>
                <w:rFonts w:cstheme="minorHAnsi"/>
                <w:b/>
              </w:rPr>
            </w:pPr>
            <w:r w:rsidRPr="000D1034">
              <w:rPr>
                <w:rFonts w:cstheme="minorHAnsi"/>
                <w:b/>
              </w:rPr>
              <w:t>Colocar sello de verificación.</w:t>
            </w:r>
          </w:p>
          <w:p w14:paraId="356BC875" w14:textId="77777777" w:rsidR="00F6072F" w:rsidRPr="000D1034" w:rsidRDefault="00F6072F" w:rsidP="00F6072F">
            <w:pPr>
              <w:ind w:left="114"/>
              <w:jc w:val="both"/>
              <w:rPr>
                <w:rFonts w:cstheme="minorHAnsi"/>
              </w:rPr>
            </w:pPr>
          </w:p>
          <w:p w14:paraId="02F60E3E" w14:textId="77777777" w:rsidR="00F6072F" w:rsidRPr="000D1034" w:rsidRDefault="00F6072F" w:rsidP="00F6072F">
            <w:pPr>
              <w:jc w:val="both"/>
              <w:rPr>
                <w:rFonts w:cstheme="minorHAnsi"/>
              </w:rPr>
            </w:pPr>
            <w:r w:rsidRPr="000D1034">
              <w:rPr>
                <w:rFonts w:cstheme="minorHAnsi"/>
              </w:rPr>
              <w:t>Una vez realizada la verificación y determinado que el instrumento de medición cumple satisfactoriamente con las características técnicas establecidas en este procedimiento, se procede a colocar los sellos marchamos de verificación en el disco de ajuste y/o dispositivo de ajuste electrónico y el holograma correspondiente a la altura del dispositivo computador o contador sin obstruir el marcado ni las lecturas del sistema de medición y despacho de gasolina y otros combustibles líquidos, que denoten que éste ha sido verificado. Se expide el dictamen de verificación correspondiente con los datos de identificación del sistema de medición y despacho de gasolina y otros combustibles líquidos y de la estación de servicio en donde se encuentra instalado.</w:t>
            </w:r>
          </w:p>
          <w:p w14:paraId="348D1CEB" w14:textId="77777777" w:rsidR="00F6072F" w:rsidRPr="000D1034" w:rsidRDefault="00F6072F" w:rsidP="00F6072F">
            <w:pPr>
              <w:pStyle w:val="Prrafodelista"/>
              <w:ind w:left="1485"/>
              <w:jc w:val="both"/>
              <w:rPr>
                <w:rFonts w:cstheme="minorHAnsi"/>
              </w:rPr>
            </w:pPr>
          </w:p>
        </w:tc>
      </w:tr>
      <w:tr w:rsidR="00F6072F" w:rsidRPr="000D1034" w14:paraId="52BA80DC"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F1890DD" w14:textId="77777777" w:rsidR="00F6072F" w:rsidRPr="000D1034" w:rsidRDefault="00F6072F" w:rsidP="00F6072F">
            <w:pPr>
              <w:jc w:val="center"/>
              <w:rPr>
                <w:rFonts w:cstheme="minorHAnsi"/>
                <w:b/>
              </w:rPr>
            </w:pPr>
            <w:r w:rsidRPr="000D1034">
              <w:rPr>
                <w:rFonts w:cstheme="minorHAnsi"/>
                <w:b/>
              </w:rPr>
              <w:lastRenderedPageBreak/>
              <w:t>CAMBIOS</w:t>
            </w:r>
          </w:p>
        </w:tc>
        <w:tc>
          <w:tcPr>
            <w:tcW w:w="332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C7A6007" w14:textId="77777777" w:rsidR="00F6072F" w:rsidRPr="000D1034" w:rsidRDefault="00F6072F" w:rsidP="00F6072F">
            <w:pPr>
              <w:jc w:val="center"/>
              <w:rPr>
                <w:rFonts w:cstheme="minorHAnsi"/>
                <w:b/>
              </w:rPr>
            </w:pPr>
            <w:r w:rsidRPr="000D1034">
              <w:rPr>
                <w:rFonts w:cstheme="minorHAnsi"/>
                <w:b/>
              </w:rPr>
              <w:t>FECHA DE CAMBIO</w:t>
            </w:r>
          </w:p>
        </w:tc>
        <w:tc>
          <w:tcPr>
            <w:tcW w:w="30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DC2BC32" w14:textId="77777777" w:rsidR="00F6072F" w:rsidRPr="000D1034" w:rsidRDefault="00F6072F" w:rsidP="00F6072F">
            <w:pPr>
              <w:jc w:val="center"/>
              <w:rPr>
                <w:rFonts w:cstheme="minorHAnsi"/>
                <w:b/>
              </w:rPr>
            </w:pPr>
            <w:r w:rsidRPr="000D1034">
              <w:rPr>
                <w:rFonts w:cstheme="minorHAnsi"/>
                <w:b/>
              </w:rPr>
              <w:t>MOTIVO DEL CAMBIO</w:t>
            </w:r>
          </w:p>
        </w:tc>
      </w:tr>
      <w:tr w:rsidR="00F6072F" w:rsidRPr="000D1034" w14:paraId="36A60A88"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7EE68B0" w14:textId="77777777" w:rsidR="00F6072F" w:rsidRPr="000D1034" w:rsidRDefault="00F6072F" w:rsidP="00F6072F">
            <w:pPr>
              <w:jc w:val="center"/>
              <w:rPr>
                <w:rFonts w:cstheme="minorHAnsi"/>
                <w:b/>
              </w:rPr>
            </w:pPr>
          </w:p>
        </w:tc>
        <w:tc>
          <w:tcPr>
            <w:tcW w:w="332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0330FEF" w14:textId="77777777" w:rsidR="00F6072F" w:rsidRPr="000D1034" w:rsidRDefault="00F6072F" w:rsidP="00F6072F">
            <w:pPr>
              <w:jc w:val="center"/>
              <w:rPr>
                <w:rFonts w:cstheme="minorHAnsi"/>
                <w:b/>
              </w:rPr>
            </w:pPr>
          </w:p>
        </w:tc>
        <w:tc>
          <w:tcPr>
            <w:tcW w:w="30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1F74885" w14:textId="77777777" w:rsidR="00F6072F" w:rsidRPr="000D1034" w:rsidRDefault="00F6072F" w:rsidP="00F6072F">
            <w:pPr>
              <w:jc w:val="center"/>
              <w:rPr>
                <w:rFonts w:cstheme="minorHAnsi"/>
                <w:b/>
              </w:rPr>
            </w:pPr>
          </w:p>
        </w:tc>
      </w:tr>
      <w:tr w:rsidR="00F6072F" w:rsidRPr="000D1034" w14:paraId="7AE1E971"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AEED2C2" w14:textId="77777777" w:rsidR="00F6072F" w:rsidRPr="000D1034" w:rsidRDefault="00F6072F" w:rsidP="00F6072F">
            <w:pPr>
              <w:jc w:val="center"/>
              <w:rPr>
                <w:rFonts w:cstheme="minorHAnsi"/>
                <w:b/>
              </w:rPr>
            </w:pPr>
          </w:p>
        </w:tc>
        <w:tc>
          <w:tcPr>
            <w:tcW w:w="332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7181DAA" w14:textId="77777777" w:rsidR="00F6072F" w:rsidRPr="000D1034" w:rsidRDefault="00F6072F" w:rsidP="00F6072F">
            <w:pPr>
              <w:jc w:val="center"/>
              <w:rPr>
                <w:rFonts w:cstheme="minorHAnsi"/>
                <w:b/>
              </w:rPr>
            </w:pPr>
          </w:p>
        </w:tc>
        <w:tc>
          <w:tcPr>
            <w:tcW w:w="30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336DDA5" w14:textId="77777777" w:rsidR="00F6072F" w:rsidRPr="000D1034" w:rsidRDefault="00F6072F" w:rsidP="00F6072F">
            <w:pPr>
              <w:jc w:val="center"/>
              <w:rPr>
                <w:rFonts w:cstheme="minorHAnsi"/>
                <w:b/>
              </w:rPr>
            </w:pPr>
          </w:p>
        </w:tc>
      </w:tr>
      <w:tr w:rsidR="00F6072F" w:rsidRPr="000D1034" w14:paraId="3D6AAFB8" w14:textId="77777777" w:rsidTr="00D46A18">
        <w:trPr>
          <w:trHeight w:val="312"/>
          <w:ins w:id="211" w:author="KSASEA LAP01" w:date="2018-05-15T16:49:00Z"/>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1351B72" w14:textId="094F659E" w:rsidR="00F6072F" w:rsidRPr="000D1034" w:rsidRDefault="00F6072F" w:rsidP="00F6072F">
            <w:pPr>
              <w:jc w:val="center"/>
              <w:rPr>
                <w:ins w:id="212" w:author="KSASEA LAP01" w:date="2018-05-15T16:49:00Z"/>
                <w:rFonts w:cstheme="minorHAnsi"/>
                <w:b/>
              </w:rPr>
            </w:pPr>
            <w:ins w:id="213" w:author="KSASEA LAP01" w:date="2018-05-15T16:50:00Z">
              <w:r w:rsidRPr="004008DD">
                <w:rPr>
                  <w:rFonts w:cstheme="minorHAnsi"/>
                  <w:b/>
                </w:rPr>
                <w:t>DISTRIBUCIÓN</w:t>
              </w:r>
              <w:r>
                <w:rPr>
                  <w:rFonts w:cstheme="minorHAnsi"/>
                  <w:b/>
                </w:rPr>
                <w:t>:</w:t>
              </w:r>
            </w:ins>
          </w:p>
        </w:tc>
      </w:tr>
      <w:tr w:rsidR="00F6072F" w:rsidRPr="000D1034" w14:paraId="55BB6DFE" w14:textId="77777777" w:rsidTr="00D46A18">
        <w:trPr>
          <w:trHeight w:val="312"/>
          <w:ins w:id="214" w:author="KSASEA LAP01" w:date="2018-05-15T16:49:00Z"/>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EF2DAA9" w14:textId="45FA13D3" w:rsidR="00F6072F" w:rsidRPr="000D1034" w:rsidRDefault="00F6072F">
            <w:pPr>
              <w:jc w:val="both"/>
              <w:rPr>
                <w:ins w:id="215" w:author="KSASEA LAP01" w:date="2018-05-15T16:49:00Z"/>
                <w:rFonts w:cstheme="minorHAnsi"/>
                <w:b/>
              </w:rPr>
              <w:pPrChange w:id="216" w:author="KSASEA LAP01" w:date="2018-05-15T16:50:00Z">
                <w:pPr>
                  <w:jc w:val="center"/>
                </w:pPr>
              </w:pPrChange>
            </w:pPr>
            <w:ins w:id="217" w:author="KSASEA LAP01" w:date="2018-05-15T16:50:00Z">
              <w:r w:rsidRPr="004008DD">
                <w:rPr>
                  <w:rFonts w:cstheme="minorHAnsi"/>
                </w:rPr>
                <w:t>“Este procedimiento debe distribuirse como lo especifica el Procedimiento Elaboración y Control de Documentos y Registros (SASISOPA-P-010), Apartado 2, párrafo 2.2.8”</w:t>
              </w:r>
            </w:ins>
          </w:p>
        </w:tc>
      </w:tr>
      <w:tr w:rsidR="00F6072F" w:rsidRPr="000D1034" w14:paraId="7EDE7580" w14:textId="77777777" w:rsidTr="00D46A18">
        <w:trPr>
          <w:trHeight w:val="312"/>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7C58079" w14:textId="77777777" w:rsidR="00F6072F" w:rsidRPr="000D1034" w:rsidRDefault="00F6072F" w:rsidP="00F6072F">
            <w:pPr>
              <w:jc w:val="center"/>
              <w:rPr>
                <w:rFonts w:cstheme="minorHAnsi"/>
                <w:b/>
              </w:rPr>
            </w:pPr>
            <w:r w:rsidRPr="000D1034">
              <w:rPr>
                <w:rFonts w:cstheme="minorHAnsi"/>
                <w:b/>
              </w:rPr>
              <w:t>ANEXOS:</w:t>
            </w:r>
          </w:p>
        </w:tc>
      </w:tr>
      <w:tr w:rsidR="00F6072F" w:rsidRPr="000D1034" w14:paraId="255C754C" w14:textId="77777777" w:rsidTr="00D46A18">
        <w:trPr>
          <w:trHeight w:val="312"/>
        </w:trPr>
        <w:tc>
          <w:tcPr>
            <w:tcW w:w="9645"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74E9DA5" w14:textId="5C8A9A4F" w:rsidR="00F6072F" w:rsidRPr="000D1034" w:rsidRDefault="00F6072F" w:rsidP="00F6072F">
            <w:pPr>
              <w:rPr>
                <w:rFonts w:cstheme="minorHAnsi"/>
                <w:sz w:val="24"/>
              </w:rPr>
            </w:pPr>
            <w:r w:rsidRPr="000D1034">
              <w:rPr>
                <w:rFonts w:cstheme="minorHAnsi"/>
                <w:sz w:val="24"/>
              </w:rPr>
              <w:t xml:space="preserve">SASISOPA-F-019; Control de Calibración de Equipos. </w:t>
            </w:r>
          </w:p>
          <w:p w14:paraId="5E029D61" w14:textId="4C4EB2CC" w:rsidR="00F6072F" w:rsidRPr="000D1034" w:rsidRDefault="00F6072F" w:rsidP="00F6072F">
            <w:pPr>
              <w:rPr>
                <w:rFonts w:cstheme="minorHAnsi"/>
                <w:sz w:val="24"/>
              </w:rPr>
            </w:pPr>
            <w:r w:rsidRPr="000D1034">
              <w:rPr>
                <w:rFonts w:cstheme="minorHAnsi"/>
                <w:sz w:val="24"/>
              </w:rPr>
              <w:t>SASISOPA-F-020; Verificación Volumétrica.</w:t>
            </w:r>
          </w:p>
        </w:tc>
      </w:tr>
    </w:tbl>
    <w:p w14:paraId="670C9D07" w14:textId="77777777" w:rsidR="00E74866" w:rsidRPr="000D1034" w:rsidRDefault="00E74866" w:rsidP="00E74866"/>
    <w:p w14:paraId="3C58FACB" w14:textId="77777777" w:rsidR="00D46A18" w:rsidRPr="000D1034" w:rsidRDefault="00D46A18" w:rsidP="002F4860">
      <w:pPr>
        <w:sectPr w:rsidR="00D46A18" w:rsidRPr="000D1034" w:rsidSect="0006439B">
          <w:headerReference w:type="default" r:id="rId13"/>
          <w:pgSz w:w="12240" w:h="15840"/>
          <w:pgMar w:top="1417" w:right="1701" w:bottom="1417" w:left="1701" w:header="708" w:footer="708" w:gutter="0"/>
          <w:pgNumType w:start="1"/>
          <w:cols w:space="708"/>
          <w:titlePg/>
          <w:docGrid w:linePitch="360"/>
        </w:sectPr>
      </w:pPr>
    </w:p>
    <w:p w14:paraId="46047BA1" w14:textId="77777777" w:rsidR="00D46A18" w:rsidRPr="000D1034" w:rsidRDefault="00D46A18" w:rsidP="00D46A18"/>
    <w:p w14:paraId="14E5439D" w14:textId="7DA044E8" w:rsidR="00D46A18" w:rsidRPr="000D1034" w:rsidRDefault="00FD2680" w:rsidP="00D46A18">
      <w:r w:rsidRPr="0019271C">
        <w:rPr>
          <w:rFonts w:ascii="Times New Roman" w:hAnsi="Times New Roman" w:cs="Times New Roman"/>
          <w:noProof/>
          <w:sz w:val="24"/>
          <w:szCs w:val="24"/>
          <w:lang w:eastAsia="es-MX"/>
        </w:rPr>
        <mc:AlternateContent>
          <mc:Choice Requires="wps">
            <w:drawing>
              <wp:anchor distT="45720" distB="45720" distL="114300" distR="114300" simplePos="0" relativeHeight="251729920" behindDoc="1" locked="0" layoutInCell="1" allowOverlap="1" wp14:anchorId="5AF79829" wp14:editId="57CDACF0">
                <wp:simplePos x="0" y="0"/>
                <wp:positionH relativeFrom="margin">
                  <wp:posOffset>133350</wp:posOffset>
                </wp:positionH>
                <wp:positionV relativeFrom="paragraph">
                  <wp:posOffset>64135</wp:posOffset>
                </wp:positionV>
                <wp:extent cx="5177790" cy="890270"/>
                <wp:effectExtent l="19050" t="19050" r="22860" b="2413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5960D434" w14:textId="6048CB12" w:rsidR="000623B0" w:rsidRPr="00527D20" w:rsidRDefault="000623B0" w:rsidP="00FD2680">
                            <w:pPr>
                              <w:jc w:val="center"/>
                              <w:rPr>
                                <w:b/>
                                <w:color w:val="2F5496" w:themeColor="accent1" w:themeShade="BF"/>
                                <w:sz w:val="44"/>
                              </w:rPr>
                            </w:pPr>
                            <w:r w:rsidRPr="000D1034">
                              <w:rPr>
                                <w:b/>
                                <w:color w:val="2F5496" w:themeColor="accent1" w:themeShade="BF"/>
                                <w:sz w:val="44"/>
                              </w:rPr>
                              <w:t>GASOLINER?A AGUA BLANCA S.A. DE C.V. (E08742)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79829" id="Cuadro de texto 13" o:spid="_x0000_s1052" type="#_x0000_t202" style="position:absolute;margin-left:10.5pt;margin-top:5.05pt;width:407.7pt;height:70.1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" strokecolor="#2f5496 [2404]" strokeweight="2.25pt">
                <v:stroke linestyle="thinThin"/>
                <v:textbox>
                  <w:txbxContent>
                    <w:p w14:paraId="5960D434" w14:textId="6048CB12" w:rsidR="000623B0" w:rsidRPr="00527D20" w:rsidRDefault="000623B0" w:rsidP="00FD2680">
                      <w:pPr>
                        <w:jc w:val="center"/>
                        <w:rPr>
                          <w:b/>
                          <w:color w:val="2F5496" w:themeColor="accent1" w:themeShade="BF"/>
                          <w:sz w:val="44"/>
                        </w:rPr>
                      </w:pPr>
                      <w:r w:rsidRPr="000D1034">
                        <w:rPr>
                          <w:b/>
                          <w:color w:val="2F5496" w:themeColor="accent1" w:themeShade="BF"/>
                          <w:sz w:val="44"/>
                        </w:rPr>
                        <w:t>GASOLINER?A AGUA BLANCA S.A. DE C.V. (E08742)</w:t>
                      </w:r>
                    </w:p>
                  </w:txbxContent>
                </v:textbox>
                <w10:wrap anchorx="margin"/>
              </v:shape>
            </w:pict>
          </mc:Fallback>
        </mc:AlternateContent>
      </w:r>
    </w:p>
    <w:p w14:paraId="3A5FA6CB" w14:textId="622C09E8" w:rsidR="00D46A18" w:rsidRPr="000D1034" w:rsidRDefault="00D46A18" w:rsidP="00D46A18"/>
    <w:p w14:paraId="35079912" w14:textId="77777777" w:rsidR="00D46A18" w:rsidRPr="000D1034" w:rsidRDefault="00D46A18" w:rsidP="00D46A18"/>
    <w:p w14:paraId="7E2B709B" w14:textId="01C1D048" w:rsidR="00D46A18" w:rsidRPr="000D1034" w:rsidRDefault="00D46A18" w:rsidP="00D46A18">
      <w:pPr>
        <w:jc w:val="right"/>
      </w:pPr>
    </w:p>
    <w:p w14:paraId="20D7C18E" w14:textId="25D74CB0" w:rsidR="00D46A18" w:rsidRPr="000D1034" w:rsidRDefault="00FD2680" w:rsidP="00D46A18">
      <w:del w:id="218" w:author="KSASEA LAP01" w:date="2018-05-15T16:50:00Z">
        <w:r w:rsidRPr="0019271C" w:rsidDel="00F6072F">
          <w:rPr>
            <w:noProof/>
            <w:lang w:eastAsia="es-MX"/>
          </w:rPr>
          <mc:AlternateContent>
            <mc:Choice Requires="wps">
              <w:drawing>
                <wp:anchor distT="45720" distB="45720" distL="114300" distR="114300" simplePos="0" relativeHeight="251709440" behindDoc="0" locked="0" layoutInCell="1" allowOverlap="1" wp14:anchorId="713A27ED" wp14:editId="4FA5B6E8">
                  <wp:simplePos x="0" y="0"/>
                  <wp:positionH relativeFrom="margin">
                    <wp:posOffset>271145</wp:posOffset>
                  </wp:positionH>
                  <wp:positionV relativeFrom="paragraph">
                    <wp:posOffset>1184275</wp:posOffset>
                  </wp:positionV>
                  <wp:extent cx="5177790" cy="457200"/>
                  <wp:effectExtent l="0" t="0" r="381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3D2B449E" w14:textId="77777777" w:rsidR="000623B0" w:rsidRPr="00D46A18" w:rsidRDefault="000623B0" w:rsidP="00D46A18">
                              <w:pPr>
                                <w:jc w:val="center"/>
                                <w:rPr>
                                  <w:rFonts w:cstheme="minorHAnsi"/>
                                  <w:b/>
                                  <w:sz w:val="40"/>
                                </w:rPr>
                              </w:pPr>
                              <w:r w:rsidRPr="00D46A18">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A27ED" id="Cuadro de texto 8" o:spid="_x0000_s1053" type="#_x0000_t202" style="position:absolute;margin-left:21.35pt;margin-top:93.25pt;width:407.7pt;height:36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o3zJQIAACo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" stroked="f">
                  <v:textbox>
                    <w:txbxContent>
                      <w:p w14:paraId="3D2B449E" w14:textId="77777777" w:rsidR="000623B0" w:rsidRPr="00D46A18" w:rsidRDefault="000623B0" w:rsidP="00D46A18">
                        <w:pPr>
                          <w:jc w:val="center"/>
                          <w:rPr>
                            <w:rFonts w:cstheme="minorHAnsi"/>
                            <w:b/>
                            <w:sz w:val="40"/>
                          </w:rPr>
                        </w:pPr>
                        <w:r w:rsidRPr="00D46A18">
                          <w:rPr>
                            <w:rFonts w:cstheme="minorHAnsi"/>
                            <w:b/>
                            <w:sz w:val="40"/>
                          </w:rPr>
                          <w:t>REVISIÓN Y APROBACIÓN</w:t>
                        </w:r>
                      </w:p>
                    </w:txbxContent>
                  </v:textbox>
                  <w10:wrap type="square" anchorx="margin"/>
                </v:shape>
              </w:pict>
            </mc:Fallback>
          </mc:AlternateContent>
        </w:r>
      </w:del>
      <w:r w:rsidRPr="000D1034">
        <w:rPr>
          <w:noProof/>
          <w:lang w:eastAsia="es-MX"/>
          <w:rPrChange w:id="219" w:author="Segurida-Higiene 1" w:date="2018-04-19T08:59:00Z">
            <w:rPr>
              <w:noProof/>
              <w:lang w:eastAsia="es-MX"/>
            </w:rPr>
          </w:rPrChange>
        </w:rPr>
        <mc:AlternateContent>
          <mc:Choice Requires="wps">
            <w:drawing>
              <wp:anchor distT="45720" distB="45720" distL="114300" distR="114300" simplePos="0" relativeHeight="251708416" behindDoc="0" locked="0" layoutInCell="1" allowOverlap="1" wp14:anchorId="2B8E708E" wp14:editId="3943E42E">
                <wp:simplePos x="0" y="0"/>
                <wp:positionH relativeFrom="margin">
                  <wp:posOffset>139065</wp:posOffset>
                </wp:positionH>
                <wp:positionV relativeFrom="paragraph">
                  <wp:posOffset>358140</wp:posOffset>
                </wp:positionV>
                <wp:extent cx="5177790" cy="419100"/>
                <wp:effectExtent l="0" t="0" r="3810" b="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19100"/>
                        </a:xfrm>
                        <a:prstGeom prst="rect">
                          <a:avLst/>
                        </a:prstGeom>
                        <a:solidFill>
                          <a:srgbClr val="FFFFFF"/>
                        </a:solidFill>
                        <a:ln w="9525">
                          <a:noFill/>
                          <a:miter lim="800000"/>
                          <a:headEnd/>
                          <a:tailEnd/>
                        </a:ln>
                      </wps:spPr>
                      <wps:txbx>
                        <w:txbxContent>
                          <w:p w14:paraId="5F1A9513" w14:textId="77777777" w:rsidR="000623B0" w:rsidRPr="00FD2680" w:rsidRDefault="000623B0" w:rsidP="00D46A18">
                            <w:pPr>
                              <w:jc w:val="center"/>
                              <w:rPr>
                                <w:rFonts w:cstheme="minorHAnsi"/>
                                <w:b/>
                                <w:sz w:val="48"/>
                                <w:szCs w:val="40"/>
                              </w:rPr>
                            </w:pPr>
                            <w:r w:rsidRPr="00FD2680">
                              <w:rPr>
                                <w:rFonts w:cstheme="minorHAnsi"/>
                                <w:b/>
                                <w:sz w:val="48"/>
                                <w:szCs w:val="40"/>
                              </w:rPr>
                              <w:t>ACCIONES CORRECTIVAS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E708E" id="Cuadro de texto 10" o:spid="_x0000_s1054" type="#_x0000_t202" style="position:absolute;margin-left:10.95pt;margin-top:28.2pt;width:407.7pt;height:3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" stroked="f">
                <v:textbox>
                  <w:txbxContent>
                    <w:p w14:paraId="5F1A9513" w14:textId="77777777" w:rsidR="000623B0" w:rsidRPr="00FD2680" w:rsidRDefault="000623B0" w:rsidP="00D46A18">
                      <w:pPr>
                        <w:jc w:val="center"/>
                        <w:rPr>
                          <w:rFonts w:cstheme="minorHAnsi"/>
                          <w:b/>
                          <w:sz w:val="48"/>
                          <w:szCs w:val="40"/>
                        </w:rPr>
                      </w:pPr>
                      <w:r w:rsidRPr="00FD2680">
                        <w:rPr>
                          <w:rFonts w:cstheme="minorHAnsi"/>
                          <w:b/>
                          <w:sz w:val="48"/>
                          <w:szCs w:val="40"/>
                        </w:rPr>
                        <w:t>ACCIONES CORRECTIVAS</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D46A18" w:rsidRPr="000D1034" w14:paraId="0E8868FD" w14:textId="77777777" w:rsidTr="00D46A18">
        <w:trPr>
          <w:trHeight w:val="310"/>
        </w:trPr>
        <w:tc>
          <w:tcPr>
            <w:tcW w:w="2753" w:type="dxa"/>
            <w:tcBorders>
              <w:top w:val="nil"/>
              <w:left w:val="nil"/>
              <w:bottom w:val="single" w:sz="4" w:space="0" w:color="auto"/>
              <w:right w:val="nil"/>
            </w:tcBorders>
            <w:hideMark/>
          </w:tcPr>
          <w:p w14:paraId="10292E3E" w14:textId="336C23B2" w:rsidR="00D46A18" w:rsidRPr="000D1034" w:rsidRDefault="00F6072F">
            <w:pPr>
              <w:rPr>
                <w:rFonts w:cstheme="minorHAnsi"/>
                <w:sz w:val="24"/>
              </w:rPr>
            </w:pPr>
            <w:ins w:id="220" w:author="KSASEA LAP01" w:date="2018-05-15T16:51:00Z">
              <w:r>
                <w:rPr>
                  <w:rFonts w:cstheme="minorHAnsi"/>
                  <w:sz w:val="24"/>
                </w:rPr>
                <w:t xml:space="preserve">Elaborado </w:t>
              </w:r>
            </w:ins>
            <w:del w:id="221" w:author="KSASEA LAP01" w:date="2018-05-15T16:50:00Z">
              <w:r w:rsidR="00D46A18" w:rsidRPr="000D1034" w:rsidDel="00F6072F">
                <w:rPr>
                  <w:rFonts w:cstheme="minorHAnsi"/>
                  <w:sz w:val="24"/>
                  <w:rPrChange w:id="222" w:author="Segurida-Higiene 1" w:date="2018-04-19T08:59:00Z">
                    <w:rPr>
                      <w:rFonts w:cstheme="minorHAnsi"/>
                      <w:sz w:val="24"/>
                      <w:highlight w:val="yellow"/>
                    </w:rPr>
                  </w:rPrChange>
                </w:rPr>
                <w:delText xml:space="preserve">Revisado </w:delText>
              </w:r>
            </w:del>
            <w:r w:rsidR="00D46A18" w:rsidRPr="000D1034">
              <w:rPr>
                <w:rFonts w:cstheme="minorHAnsi"/>
                <w:sz w:val="24"/>
                <w:rPrChange w:id="223" w:author="Segurida-Higiene 1" w:date="2018-04-19T08:59:00Z">
                  <w:rPr>
                    <w:rFonts w:cstheme="minorHAnsi"/>
                    <w:sz w:val="24"/>
                    <w:highlight w:val="yellow"/>
                  </w:rPr>
                </w:rPrChange>
              </w:rPr>
              <w:t>por:</w:t>
            </w:r>
          </w:p>
        </w:tc>
        <w:tc>
          <w:tcPr>
            <w:tcW w:w="1843" w:type="dxa"/>
            <w:tcBorders>
              <w:top w:val="nil"/>
              <w:left w:val="nil"/>
              <w:bottom w:val="single" w:sz="4" w:space="0" w:color="auto"/>
              <w:right w:val="nil"/>
            </w:tcBorders>
          </w:tcPr>
          <w:p w14:paraId="16DFC935" w14:textId="77777777" w:rsidR="00D46A18" w:rsidRPr="000D1034" w:rsidRDefault="00D46A18">
            <w:pPr>
              <w:rPr>
                <w:rFonts w:cstheme="minorHAnsi"/>
                <w:sz w:val="24"/>
              </w:rPr>
            </w:pPr>
          </w:p>
        </w:tc>
        <w:tc>
          <w:tcPr>
            <w:tcW w:w="1911" w:type="dxa"/>
            <w:tcBorders>
              <w:top w:val="nil"/>
              <w:left w:val="nil"/>
              <w:bottom w:val="single" w:sz="4" w:space="0" w:color="auto"/>
              <w:right w:val="nil"/>
            </w:tcBorders>
          </w:tcPr>
          <w:p w14:paraId="2236B113" w14:textId="77777777" w:rsidR="00D46A18" w:rsidRPr="000D1034" w:rsidRDefault="00D46A18">
            <w:pPr>
              <w:rPr>
                <w:rFonts w:cstheme="minorHAnsi"/>
                <w:sz w:val="24"/>
              </w:rPr>
            </w:pPr>
          </w:p>
        </w:tc>
        <w:tc>
          <w:tcPr>
            <w:tcW w:w="2169" w:type="dxa"/>
            <w:tcBorders>
              <w:top w:val="nil"/>
              <w:left w:val="nil"/>
              <w:bottom w:val="single" w:sz="4" w:space="0" w:color="auto"/>
              <w:right w:val="nil"/>
            </w:tcBorders>
          </w:tcPr>
          <w:p w14:paraId="2733EFEF" w14:textId="77777777" w:rsidR="00D46A18" w:rsidRPr="000D1034" w:rsidRDefault="00D46A18">
            <w:pPr>
              <w:rPr>
                <w:rFonts w:cstheme="minorHAnsi"/>
                <w:sz w:val="24"/>
              </w:rPr>
            </w:pPr>
          </w:p>
        </w:tc>
      </w:tr>
      <w:tr w:rsidR="00D46A18" w:rsidRPr="000D1034" w14:paraId="134D0136" w14:textId="77777777" w:rsidTr="00D46A18">
        <w:trPr>
          <w:trHeight w:val="291"/>
        </w:trPr>
        <w:tc>
          <w:tcPr>
            <w:tcW w:w="2753" w:type="dxa"/>
            <w:tcBorders>
              <w:top w:val="single" w:sz="4" w:space="0" w:color="auto"/>
              <w:left w:val="single" w:sz="4" w:space="0" w:color="auto"/>
              <w:bottom w:val="single" w:sz="4" w:space="0" w:color="auto"/>
              <w:right w:val="single" w:sz="4" w:space="0" w:color="auto"/>
            </w:tcBorders>
            <w:hideMark/>
          </w:tcPr>
          <w:p w14:paraId="22305820" w14:textId="77777777" w:rsidR="00D46A18" w:rsidRPr="000D1034" w:rsidRDefault="00D46A18">
            <w:pPr>
              <w:jc w:val="center"/>
              <w:rPr>
                <w:rFonts w:cstheme="minorHAnsi"/>
                <w:sz w:val="24"/>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33B18F87" w14:textId="77777777" w:rsidR="00D46A18" w:rsidRPr="000D1034" w:rsidRDefault="00D46A18">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3DDC07F5" w14:textId="77777777" w:rsidR="00D46A18" w:rsidRPr="000D1034" w:rsidRDefault="00D46A18">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3D2A1AA5" w14:textId="77777777" w:rsidR="00D46A18" w:rsidRPr="000D1034" w:rsidRDefault="00D46A18">
            <w:pPr>
              <w:jc w:val="center"/>
              <w:rPr>
                <w:rFonts w:cstheme="minorHAnsi"/>
                <w:sz w:val="24"/>
              </w:rPr>
            </w:pPr>
            <w:r w:rsidRPr="000D1034">
              <w:rPr>
                <w:rFonts w:cstheme="minorHAnsi"/>
                <w:sz w:val="24"/>
              </w:rPr>
              <w:t>Firma</w:t>
            </w:r>
          </w:p>
        </w:tc>
      </w:tr>
      <w:tr w:rsidR="00D46A18" w:rsidRPr="000D1034" w14:paraId="417B3DDE" w14:textId="77777777" w:rsidTr="00FD2680">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0C344338" w14:textId="3E98241D" w:rsidR="00D46A18" w:rsidRPr="000D1034" w:rsidRDefault="00E61A8D" w:rsidP="00D81EF5">
            <w:pPr>
              <w:jc w:val="center"/>
              <w:rPr>
                <w:rFonts w:cstheme="minorHAnsi"/>
                <w:sz w:val="24"/>
              </w:rPr>
            </w:pPr>
            <w:r w:rsidRPr="000D1034">
              <w:rPr>
                <w:rFonts w:cstheme="minorHAnsi"/>
              </w:rPr>
              <w:t>SANDRA LICONA. </w:t>
            </w:r>
          </w:p>
        </w:tc>
        <w:tc>
          <w:tcPr>
            <w:tcW w:w="1843" w:type="dxa"/>
            <w:tcBorders>
              <w:top w:val="single" w:sz="4" w:space="0" w:color="auto"/>
              <w:left w:val="single" w:sz="4" w:space="0" w:color="auto"/>
              <w:bottom w:val="single" w:sz="4" w:space="0" w:color="auto"/>
              <w:right w:val="single" w:sz="4" w:space="0" w:color="auto"/>
            </w:tcBorders>
            <w:vAlign w:val="center"/>
          </w:tcPr>
          <w:p w14:paraId="4C038393" w14:textId="53279307" w:rsidR="00D46A18" w:rsidRPr="000D1034" w:rsidRDefault="00E61A8D" w:rsidP="00D81EF5">
            <w:pPr>
              <w:jc w:val="center"/>
              <w:rPr>
                <w:rFonts w:cstheme="minorHAnsi"/>
                <w:sz w:val="24"/>
              </w:rPr>
            </w:pPr>
            <w:r w:rsidRPr="000D1034">
              <w:rPr>
                <w:rFonts w:cstheme="minorHAnsi"/>
              </w:rPr>
              <w:t>Representante T?cnico.</w:t>
            </w:r>
          </w:p>
        </w:tc>
        <w:tc>
          <w:tcPr>
            <w:tcW w:w="1911" w:type="dxa"/>
            <w:tcBorders>
              <w:top w:val="single" w:sz="4" w:space="0" w:color="auto"/>
              <w:left w:val="single" w:sz="4" w:space="0" w:color="auto"/>
              <w:bottom w:val="single" w:sz="4" w:space="0" w:color="auto"/>
              <w:right w:val="single" w:sz="4" w:space="0" w:color="auto"/>
            </w:tcBorders>
            <w:vAlign w:val="center"/>
          </w:tcPr>
          <w:p w14:paraId="3DDB7C23" w14:textId="77777777" w:rsidR="00D46A18" w:rsidRPr="000D1034" w:rsidRDefault="00D46A18" w:rsidP="00FD2680">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28362D79" w14:textId="77777777" w:rsidR="00D46A18" w:rsidRPr="000D1034" w:rsidRDefault="00D46A18" w:rsidP="00FD2680">
            <w:pPr>
              <w:rPr>
                <w:rFonts w:cstheme="minorHAnsi"/>
                <w:sz w:val="24"/>
              </w:rPr>
            </w:pPr>
          </w:p>
        </w:tc>
      </w:tr>
      <w:tr w:rsidR="00D46A18" w:rsidRPr="000D1034" w14:paraId="355A4A2E" w14:textId="77777777" w:rsidTr="00D46A18">
        <w:trPr>
          <w:trHeight w:val="310"/>
        </w:trPr>
        <w:tc>
          <w:tcPr>
            <w:tcW w:w="2753" w:type="dxa"/>
            <w:tcBorders>
              <w:top w:val="nil"/>
              <w:left w:val="nil"/>
              <w:bottom w:val="single" w:sz="4" w:space="0" w:color="auto"/>
              <w:right w:val="nil"/>
            </w:tcBorders>
          </w:tcPr>
          <w:p w14:paraId="30014F5B" w14:textId="77777777" w:rsidR="00D46A18" w:rsidRPr="000D1034" w:rsidRDefault="00D46A18">
            <w:pPr>
              <w:rPr>
                <w:rFonts w:cstheme="minorHAnsi"/>
                <w:sz w:val="24"/>
              </w:rPr>
            </w:pPr>
          </w:p>
          <w:p w14:paraId="3D4E2A81" w14:textId="77777777" w:rsidR="00D46A18" w:rsidRPr="000D1034" w:rsidRDefault="00D46A18">
            <w:pPr>
              <w:rPr>
                <w:rFonts w:cstheme="minorHAnsi"/>
                <w:sz w:val="24"/>
              </w:rPr>
            </w:pPr>
          </w:p>
          <w:p w14:paraId="735F00AD" w14:textId="77777777" w:rsidR="00FD2680" w:rsidRPr="000D1034" w:rsidRDefault="00FD2680">
            <w:pPr>
              <w:rPr>
                <w:rFonts w:cstheme="minorHAnsi"/>
                <w:sz w:val="24"/>
              </w:rPr>
            </w:pPr>
          </w:p>
          <w:p w14:paraId="7AC16589" w14:textId="77777777" w:rsidR="00D46A18" w:rsidRPr="000D1034" w:rsidRDefault="00D46A18">
            <w:pPr>
              <w:rPr>
                <w:rFonts w:cstheme="minorHAnsi"/>
                <w:sz w:val="24"/>
              </w:rPr>
            </w:pPr>
          </w:p>
          <w:p w14:paraId="68612E54" w14:textId="77777777" w:rsidR="00D46A18" w:rsidRPr="000D1034" w:rsidRDefault="00D46A18">
            <w:pPr>
              <w:rPr>
                <w:rFonts w:cstheme="minorHAnsi"/>
                <w:sz w:val="24"/>
              </w:rPr>
            </w:pPr>
          </w:p>
          <w:p w14:paraId="733B4C91" w14:textId="07AA82E4" w:rsidR="00D46A18" w:rsidRPr="000D1034" w:rsidRDefault="00F6072F">
            <w:pPr>
              <w:rPr>
                <w:rFonts w:cstheme="minorHAnsi"/>
                <w:sz w:val="24"/>
              </w:rPr>
            </w:pPr>
            <w:ins w:id="224" w:author="KSASEA LAP01" w:date="2018-05-15T16:50:00Z">
              <w:r w:rsidRPr="00F02DAE">
                <w:rPr>
                  <w:rFonts w:cstheme="minorHAnsi"/>
                  <w:sz w:val="24"/>
                </w:rPr>
                <w:t>Revisado</w:t>
              </w:r>
              <w:r w:rsidRPr="000D1034">
                <w:rPr>
                  <w:rFonts w:cstheme="minorHAnsi"/>
                  <w:sz w:val="24"/>
                </w:rPr>
                <w:t xml:space="preserve"> </w:t>
              </w:r>
              <w:r>
                <w:rPr>
                  <w:rFonts w:cstheme="minorHAnsi"/>
                  <w:sz w:val="24"/>
                </w:rPr>
                <w:t xml:space="preserve">y </w:t>
              </w:r>
            </w:ins>
            <w:r w:rsidR="00D46A18" w:rsidRPr="000D1034">
              <w:rPr>
                <w:rFonts w:cstheme="minorHAnsi"/>
                <w:sz w:val="24"/>
                <w:rPrChange w:id="225" w:author="Segurida-Higiene 1" w:date="2018-04-19T08:59:00Z">
                  <w:rPr>
                    <w:rFonts w:cstheme="minorHAnsi"/>
                    <w:sz w:val="24"/>
                    <w:highlight w:val="yellow"/>
                  </w:rPr>
                </w:rPrChange>
              </w:rPr>
              <w:t>Aprobado por:</w:t>
            </w:r>
          </w:p>
        </w:tc>
        <w:tc>
          <w:tcPr>
            <w:tcW w:w="1843" w:type="dxa"/>
            <w:tcBorders>
              <w:top w:val="nil"/>
              <w:left w:val="nil"/>
              <w:bottom w:val="single" w:sz="4" w:space="0" w:color="auto"/>
              <w:right w:val="nil"/>
            </w:tcBorders>
          </w:tcPr>
          <w:p w14:paraId="44F540C6" w14:textId="77777777" w:rsidR="00D46A18" w:rsidRPr="000D1034" w:rsidRDefault="00D46A18">
            <w:pPr>
              <w:rPr>
                <w:rFonts w:cstheme="minorHAnsi"/>
                <w:sz w:val="24"/>
              </w:rPr>
            </w:pPr>
          </w:p>
        </w:tc>
        <w:tc>
          <w:tcPr>
            <w:tcW w:w="1911" w:type="dxa"/>
            <w:tcBorders>
              <w:top w:val="nil"/>
              <w:left w:val="nil"/>
              <w:bottom w:val="single" w:sz="4" w:space="0" w:color="auto"/>
              <w:right w:val="nil"/>
            </w:tcBorders>
          </w:tcPr>
          <w:p w14:paraId="0FC2CD91" w14:textId="77777777" w:rsidR="00D46A18" w:rsidRPr="000D1034" w:rsidRDefault="00D46A18">
            <w:pPr>
              <w:rPr>
                <w:rFonts w:cstheme="minorHAnsi"/>
                <w:sz w:val="24"/>
              </w:rPr>
            </w:pPr>
          </w:p>
        </w:tc>
        <w:tc>
          <w:tcPr>
            <w:tcW w:w="2169" w:type="dxa"/>
            <w:tcBorders>
              <w:top w:val="nil"/>
              <w:left w:val="nil"/>
              <w:bottom w:val="single" w:sz="4" w:space="0" w:color="auto"/>
              <w:right w:val="nil"/>
            </w:tcBorders>
          </w:tcPr>
          <w:p w14:paraId="3F54DACA" w14:textId="77777777" w:rsidR="00D46A18" w:rsidRPr="000D1034" w:rsidRDefault="00D46A18">
            <w:pPr>
              <w:rPr>
                <w:rFonts w:cstheme="minorHAnsi"/>
                <w:sz w:val="24"/>
              </w:rPr>
            </w:pPr>
          </w:p>
        </w:tc>
      </w:tr>
      <w:tr w:rsidR="00D46A18" w:rsidRPr="000D1034" w14:paraId="2DD07192" w14:textId="77777777" w:rsidTr="00D46A18">
        <w:trPr>
          <w:trHeight w:val="291"/>
        </w:trPr>
        <w:tc>
          <w:tcPr>
            <w:tcW w:w="2753" w:type="dxa"/>
            <w:tcBorders>
              <w:top w:val="single" w:sz="4" w:space="0" w:color="auto"/>
              <w:left w:val="single" w:sz="4" w:space="0" w:color="auto"/>
              <w:bottom w:val="single" w:sz="4" w:space="0" w:color="auto"/>
              <w:right w:val="single" w:sz="4" w:space="0" w:color="auto"/>
            </w:tcBorders>
            <w:hideMark/>
          </w:tcPr>
          <w:p w14:paraId="63DC9589" w14:textId="77777777" w:rsidR="00D46A18" w:rsidRPr="000D1034" w:rsidRDefault="00D46A18">
            <w:pPr>
              <w:jc w:val="center"/>
              <w:rPr>
                <w:rFonts w:cstheme="minorHAnsi"/>
                <w:sz w:val="24"/>
              </w:rPr>
            </w:pPr>
            <w:r w:rsidRPr="000D1034">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206185E8" w14:textId="77777777" w:rsidR="00D46A18" w:rsidRPr="000D1034" w:rsidRDefault="00D46A18">
            <w:pPr>
              <w:jc w:val="center"/>
              <w:rPr>
                <w:rFonts w:cstheme="minorHAnsi"/>
                <w:sz w:val="24"/>
              </w:rPr>
            </w:pPr>
            <w:r w:rsidRPr="000D1034">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585AE6A7" w14:textId="77777777" w:rsidR="00D46A18" w:rsidRPr="000D1034" w:rsidRDefault="00D46A18">
            <w:pPr>
              <w:jc w:val="center"/>
              <w:rPr>
                <w:rFonts w:cstheme="minorHAnsi"/>
                <w:sz w:val="24"/>
              </w:rPr>
            </w:pPr>
            <w:r w:rsidRPr="000D1034">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324F788C" w14:textId="77777777" w:rsidR="00D46A18" w:rsidRPr="000D1034" w:rsidRDefault="00D46A18">
            <w:pPr>
              <w:jc w:val="center"/>
              <w:rPr>
                <w:rFonts w:cstheme="minorHAnsi"/>
                <w:sz w:val="24"/>
              </w:rPr>
            </w:pPr>
            <w:r w:rsidRPr="000D1034">
              <w:rPr>
                <w:rFonts w:cstheme="minorHAnsi"/>
                <w:sz w:val="24"/>
              </w:rPr>
              <w:t>Firma</w:t>
            </w:r>
          </w:p>
        </w:tc>
      </w:tr>
      <w:tr w:rsidR="00D46A18" w:rsidRPr="000D1034" w14:paraId="0DC507A4" w14:textId="77777777" w:rsidTr="00FD2680">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30A1B84B" w14:textId="2E7AF38D" w:rsidR="00D46A18" w:rsidRPr="000D1034" w:rsidRDefault="00E61A8D" w:rsidP="00D81EF5">
            <w:pPr>
              <w:jc w:val="center"/>
              <w:rPr>
                <w:rFonts w:cstheme="minorHAnsi"/>
                <w:sz w:val="24"/>
              </w:rPr>
            </w:pPr>
            <w:r w:rsidRPr="000D1034">
              <w:rPr>
                <w:rFonts w:cstheme="minorHAnsi"/>
              </w:rPr>
              <w:t>MARLENI N?JERA G?MEZ.</w:t>
            </w:r>
          </w:p>
        </w:tc>
        <w:tc>
          <w:tcPr>
            <w:tcW w:w="1843" w:type="dxa"/>
            <w:tcBorders>
              <w:top w:val="single" w:sz="4" w:space="0" w:color="auto"/>
              <w:left w:val="single" w:sz="4" w:space="0" w:color="auto"/>
              <w:bottom w:val="single" w:sz="4" w:space="0" w:color="auto"/>
              <w:right w:val="single" w:sz="4" w:space="0" w:color="auto"/>
            </w:tcBorders>
            <w:vAlign w:val="center"/>
          </w:tcPr>
          <w:p w14:paraId="4727EF4F" w14:textId="0F299910" w:rsidR="00D46A18" w:rsidRPr="000D1034" w:rsidRDefault="00E61A8D" w:rsidP="00D81EF5">
            <w:pPr>
              <w:jc w:val="center"/>
              <w:rPr>
                <w:rFonts w:cstheme="minorHAnsi"/>
                <w:sz w:val="24"/>
              </w:rPr>
            </w:pPr>
            <w:r w:rsidRPr="000D1034">
              <w:rPr>
                <w:rFonts w:cstheme="minorHAnsi"/>
              </w:rPr>
              <w:t>Alta Direcci?n. </w:t>
            </w:r>
          </w:p>
        </w:tc>
        <w:tc>
          <w:tcPr>
            <w:tcW w:w="1911" w:type="dxa"/>
            <w:tcBorders>
              <w:top w:val="single" w:sz="4" w:space="0" w:color="auto"/>
              <w:left w:val="single" w:sz="4" w:space="0" w:color="auto"/>
              <w:bottom w:val="single" w:sz="4" w:space="0" w:color="auto"/>
              <w:right w:val="single" w:sz="4" w:space="0" w:color="auto"/>
            </w:tcBorders>
            <w:vAlign w:val="center"/>
          </w:tcPr>
          <w:p w14:paraId="62149046" w14:textId="77777777" w:rsidR="00D46A18" w:rsidRPr="000D1034" w:rsidRDefault="00D46A18" w:rsidP="00FD2680">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49EFC0D2" w14:textId="77777777" w:rsidR="00D46A18" w:rsidRPr="000D1034" w:rsidRDefault="00D46A18" w:rsidP="00FD2680">
            <w:pPr>
              <w:rPr>
                <w:rFonts w:cstheme="minorHAnsi"/>
                <w:sz w:val="24"/>
              </w:rPr>
            </w:pPr>
          </w:p>
        </w:tc>
      </w:tr>
    </w:tbl>
    <w:p w14:paraId="5AC2DFC4" w14:textId="77777777" w:rsidR="00D46A18" w:rsidRPr="000D1034" w:rsidRDefault="00D46A18" w:rsidP="00D46A18"/>
    <w:p w14:paraId="010F3D18" w14:textId="77777777" w:rsidR="00D46A18" w:rsidRPr="000D1034" w:rsidRDefault="00D46A18" w:rsidP="00D46A18"/>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038"/>
      </w:tblGrid>
      <w:tr w:rsidR="00D46A18" w:rsidRPr="000D1034" w14:paraId="719F6E1D" w14:textId="77777777" w:rsidTr="00155345">
        <w:trPr>
          <w:trHeight w:val="289"/>
        </w:trPr>
        <w:tc>
          <w:tcPr>
            <w:tcW w:w="4395" w:type="dxa"/>
            <w:hideMark/>
          </w:tcPr>
          <w:p w14:paraId="40A781DC" w14:textId="4019B735" w:rsidR="00D46A18" w:rsidRPr="000D1034" w:rsidRDefault="00D46A18">
            <w:pPr>
              <w:rPr>
                <w:rFonts w:cstheme="minorHAnsi"/>
                <w:sz w:val="24"/>
                <w:rPrChange w:id="226" w:author="Segurida-Higiene 1" w:date="2018-04-19T08:59:00Z">
                  <w:rPr>
                    <w:rFonts w:cstheme="minorHAnsi"/>
                    <w:sz w:val="24"/>
                    <w:highlight w:val="yellow"/>
                  </w:rPr>
                </w:rPrChange>
              </w:rPr>
            </w:pPr>
            <w:r w:rsidRPr="000D1034">
              <w:rPr>
                <w:rFonts w:cstheme="minorHAnsi"/>
                <w:sz w:val="24"/>
                <w:rPrChange w:id="227" w:author="Segurida-Higiene 1" w:date="2018-04-19T08:59:00Z">
                  <w:rPr>
                    <w:rFonts w:cstheme="minorHAnsi"/>
                    <w:sz w:val="24"/>
                    <w:highlight w:val="yellow"/>
                  </w:rPr>
                </w:rPrChange>
              </w:rPr>
              <w:t>Fecha de Publicación</w:t>
            </w:r>
            <w:r w:rsidR="00FD2680" w:rsidRPr="000D1034">
              <w:rPr>
                <w:rFonts w:cstheme="minorHAnsi"/>
                <w:sz w:val="24"/>
                <w:rPrChange w:id="228" w:author="Segurida-Higiene 1" w:date="2018-04-19T08:59:00Z">
                  <w:rPr>
                    <w:rFonts w:cstheme="minorHAnsi"/>
                    <w:sz w:val="24"/>
                    <w:highlight w:val="yellow"/>
                  </w:rPr>
                </w:rPrChange>
              </w:rPr>
              <w:t>:</w:t>
            </w:r>
            <w:r w:rsidR="00E61A8D" w:rsidRPr="000D1034">
              <w:rPr>
                <w:rFonts w:cstheme="minorHAnsi"/>
                <w:sz w:val="24"/>
                <w:rPrChange w:id="229" w:author="Segurida-Higiene 1" w:date="2018-04-19T08:59:00Z">
                  <w:rPr>
                    <w:rFonts w:cstheme="minorHAnsi"/>
                    <w:sz w:val="24"/>
                    <w:highlight w:val="yellow"/>
                  </w:rPr>
                </w:rPrChange>
              </w:rPr>
              <w:t xml:space="preserve"> </w:t>
            </w:r>
            <w:r w:rsidR="00E61A8D" w:rsidRPr="000D1034">
              <w:rPr>
                <w:rFonts w:cstheme="minorHAnsi"/>
              </w:rPr>
              <w:t>JUNIO 2018.</w:t>
            </w:r>
          </w:p>
        </w:tc>
        <w:tc>
          <w:tcPr>
            <w:tcW w:w="4038" w:type="dxa"/>
          </w:tcPr>
          <w:p w14:paraId="752D9AFA" w14:textId="77777777" w:rsidR="00D46A18" w:rsidRPr="000D1034" w:rsidRDefault="00D46A18">
            <w:pPr>
              <w:rPr>
                <w:rFonts w:cstheme="minorHAnsi"/>
                <w:rPrChange w:id="230" w:author="Segurida-Higiene 1" w:date="2018-04-19T08:59:00Z">
                  <w:rPr>
                    <w:rFonts w:cstheme="minorHAnsi"/>
                    <w:highlight w:val="yellow"/>
                  </w:rPr>
                </w:rPrChange>
              </w:rPr>
            </w:pPr>
          </w:p>
        </w:tc>
      </w:tr>
      <w:tr w:rsidR="00D46A18" w:rsidRPr="000D1034" w14:paraId="3ED79044" w14:textId="77777777" w:rsidTr="00155345">
        <w:trPr>
          <w:trHeight w:val="271"/>
        </w:trPr>
        <w:tc>
          <w:tcPr>
            <w:tcW w:w="4395" w:type="dxa"/>
            <w:hideMark/>
          </w:tcPr>
          <w:p w14:paraId="0C505423" w14:textId="62E6230D" w:rsidR="00D46A18" w:rsidRPr="000D1034" w:rsidRDefault="00D46A18">
            <w:pPr>
              <w:rPr>
                <w:rFonts w:cstheme="minorHAnsi"/>
                <w:sz w:val="24"/>
                <w:rPrChange w:id="231" w:author="Segurida-Higiene 1" w:date="2018-04-19T08:59:00Z">
                  <w:rPr>
                    <w:rFonts w:cstheme="minorHAnsi"/>
                    <w:sz w:val="24"/>
                    <w:highlight w:val="yellow"/>
                  </w:rPr>
                </w:rPrChange>
              </w:rPr>
            </w:pPr>
            <w:r w:rsidRPr="000D1034">
              <w:rPr>
                <w:rFonts w:cstheme="minorHAnsi"/>
                <w:sz w:val="24"/>
                <w:rPrChange w:id="232" w:author="Segurida-Higiene 1" w:date="2018-04-19T08:59:00Z">
                  <w:rPr>
                    <w:rFonts w:cstheme="minorHAnsi"/>
                    <w:sz w:val="24"/>
                    <w:highlight w:val="yellow"/>
                  </w:rPr>
                </w:rPrChange>
              </w:rPr>
              <w:t>Vigencia</w:t>
            </w:r>
            <w:r w:rsidR="00FD2680" w:rsidRPr="000D1034">
              <w:rPr>
                <w:rFonts w:cstheme="minorHAnsi"/>
                <w:sz w:val="24"/>
                <w:rPrChange w:id="233" w:author="Segurida-Higiene 1" w:date="2018-04-19T08:59:00Z">
                  <w:rPr>
                    <w:rFonts w:cstheme="minorHAnsi"/>
                    <w:sz w:val="24"/>
                    <w:highlight w:val="yellow"/>
                  </w:rPr>
                </w:rPrChange>
              </w:rPr>
              <w:t>:</w:t>
            </w:r>
            <w:r w:rsidR="00E61A8D" w:rsidRPr="000D1034">
              <w:rPr>
                <w:rFonts w:cstheme="minorHAnsi"/>
                <w:sz w:val="24"/>
                <w:rPrChange w:id="234" w:author="Segurida-Higiene 1" w:date="2018-04-19T08:59:00Z">
                  <w:rPr>
                    <w:rFonts w:cstheme="minorHAnsi"/>
                    <w:sz w:val="24"/>
                    <w:highlight w:val="yellow"/>
                  </w:rPr>
                </w:rPrChange>
              </w:rPr>
              <w:t xml:space="preserve"> </w:t>
            </w:r>
            <w:r w:rsidR="00E61A8D" w:rsidRPr="000D1034">
              <w:rPr>
                <w:rFonts w:cstheme="minorHAnsi"/>
              </w:rPr>
              <w:t>JUNIO 2018 - JUNIO 2020.</w:t>
            </w:r>
          </w:p>
        </w:tc>
        <w:tc>
          <w:tcPr>
            <w:tcW w:w="4038" w:type="dxa"/>
          </w:tcPr>
          <w:p w14:paraId="00B8711A" w14:textId="77777777" w:rsidR="00D46A18" w:rsidRPr="000D1034" w:rsidRDefault="00D46A18">
            <w:pPr>
              <w:rPr>
                <w:rFonts w:cstheme="minorHAnsi"/>
                <w:rPrChange w:id="235" w:author="Segurida-Higiene 1" w:date="2018-04-19T08:59:00Z">
                  <w:rPr>
                    <w:rFonts w:cstheme="minorHAnsi"/>
                    <w:highlight w:val="yellow"/>
                  </w:rPr>
                </w:rPrChange>
              </w:rPr>
            </w:pPr>
          </w:p>
        </w:tc>
      </w:tr>
      <w:tr w:rsidR="00D46A18" w:rsidRPr="000D1034" w14:paraId="24191AE6" w14:textId="77777777" w:rsidTr="00155345">
        <w:trPr>
          <w:trHeight w:val="289"/>
        </w:trPr>
        <w:tc>
          <w:tcPr>
            <w:tcW w:w="4395" w:type="dxa"/>
            <w:hideMark/>
          </w:tcPr>
          <w:p w14:paraId="641D07FF" w14:textId="77777777" w:rsidR="00D46A18" w:rsidRPr="000D1034" w:rsidRDefault="00D46A18">
            <w:pPr>
              <w:rPr>
                <w:rFonts w:cstheme="minorHAnsi"/>
                <w:sz w:val="24"/>
              </w:rPr>
            </w:pPr>
            <w:r w:rsidRPr="000D1034">
              <w:rPr>
                <w:rFonts w:cstheme="minorHAnsi"/>
                <w:sz w:val="24"/>
              </w:rPr>
              <w:t>Revisión</w:t>
            </w:r>
            <w:r w:rsidR="00014AC0" w:rsidRPr="000D1034">
              <w:rPr>
                <w:rFonts w:cstheme="minorHAnsi"/>
                <w:sz w:val="24"/>
              </w:rPr>
              <w:t>: 1</w:t>
            </w:r>
          </w:p>
          <w:p w14:paraId="48C8BD0B" w14:textId="77777777" w:rsidR="00FD2680" w:rsidRPr="000D1034" w:rsidRDefault="00FD2680">
            <w:pPr>
              <w:rPr>
                <w:rFonts w:cstheme="minorHAnsi"/>
                <w:sz w:val="24"/>
              </w:rPr>
            </w:pPr>
          </w:p>
          <w:p w14:paraId="58092F0E" w14:textId="77777777" w:rsidR="00FD2680" w:rsidRPr="000D1034" w:rsidRDefault="00FD2680">
            <w:pPr>
              <w:rPr>
                <w:rFonts w:cstheme="minorHAnsi"/>
                <w:sz w:val="24"/>
              </w:rPr>
            </w:pPr>
          </w:p>
          <w:p w14:paraId="6EC665C8" w14:textId="022E1DBF" w:rsidR="00FD2680" w:rsidRPr="000D1034" w:rsidRDefault="00FD2680">
            <w:pPr>
              <w:rPr>
                <w:rFonts w:cstheme="minorHAnsi"/>
                <w:sz w:val="24"/>
              </w:rPr>
            </w:pPr>
          </w:p>
        </w:tc>
        <w:tc>
          <w:tcPr>
            <w:tcW w:w="4038" w:type="dxa"/>
          </w:tcPr>
          <w:p w14:paraId="4C3B903C" w14:textId="77777777" w:rsidR="00D46A18" w:rsidRPr="000D1034" w:rsidRDefault="00D46A18">
            <w:pPr>
              <w:rPr>
                <w:rFonts w:cstheme="minorHAnsi"/>
              </w:rPr>
            </w:pPr>
          </w:p>
        </w:tc>
      </w:tr>
    </w:tbl>
    <w:tbl>
      <w:tblPr>
        <w:tblStyle w:val="Tablaconcuadrcula"/>
        <w:tblW w:w="9960"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5"/>
        <w:gridCol w:w="3322"/>
        <w:gridCol w:w="3383"/>
        <w:tblGridChange w:id="236">
          <w:tblGrid>
            <w:gridCol w:w="1136"/>
            <w:gridCol w:w="2119"/>
            <w:gridCol w:w="3322"/>
            <w:gridCol w:w="3383"/>
            <w:gridCol w:w="1136"/>
          </w:tblGrid>
        </w:tblGridChange>
      </w:tblGrid>
      <w:tr w:rsidR="00D46A18" w:rsidRPr="000D1034" w14:paraId="5EE41AE9" w14:textId="77777777" w:rsidTr="00D46A18">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4E1763" w14:textId="634E92D7" w:rsidR="00D46A18" w:rsidRPr="000D1034" w:rsidRDefault="00D46A18">
            <w:pPr>
              <w:rPr>
                <w:rFonts w:cstheme="minorHAnsi"/>
                <w:b/>
                <w:sz w:val="24"/>
              </w:rPr>
            </w:pPr>
            <w:r w:rsidRPr="000D1034">
              <w:rPr>
                <w:rFonts w:cstheme="minorHAnsi"/>
                <w:b/>
                <w:sz w:val="24"/>
              </w:rPr>
              <w:lastRenderedPageBreak/>
              <w:t xml:space="preserve">Nombre del proceso: </w:t>
            </w:r>
            <w:r w:rsidRPr="000D1034">
              <w:rPr>
                <w:rFonts w:cstheme="minorHAnsi"/>
                <w:sz w:val="24"/>
              </w:rPr>
              <w:t>Acciones Correctivas</w:t>
            </w:r>
            <w:r w:rsidR="00A903F0" w:rsidRPr="000D1034">
              <w:rPr>
                <w:rFonts w:cstheme="minorHAnsi"/>
                <w:sz w:val="24"/>
              </w:rPr>
              <w:t>.</w:t>
            </w:r>
          </w:p>
        </w:tc>
      </w:tr>
      <w:tr w:rsidR="00D46A18" w:rsidRPr="000D1034" w14:paraId="65B00D1B" w14:textId="77777777" w:rsidTr="00D46A18">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FE956B3" w14:textId="77777777" w:rsidR="00D46A18" w:rsidRPr="000D1034" w:rsidRDefault="00D46A18">
            <w:pPr>
              <w:jc w:val="center"/>
              <w:rPr>
                <w:rFonts w:cstheme="minorHAnsi"/>
                <w:sz w:val="24"/>
              </w:rPr>
            </w:pPr>
            <w:r w:rsidRPr="000D1034">
              <w:rPr>
                <w:rFonts w:cstheme="minorHAnsi"/>
                <w:b/>
                <w:sz w:val="24"/>
              </w:rPr>
              <w:t>OBJETIVO</w:t>
            </w:r>
            <w:r w:rsidRPr="000D1034">
              <w:rPr>
                <w:rFonts w:cstheme="minorHAnsi"/>
                <w:sz w:val="24"/>
              </w:rPr>
              <w:t xml:space="preserve">: </w:t>
            </w:r>
          </w:p>
        </w:tc>
      </w:tr>
      <w:tr w:rsidR="00D46A18" w:rsidRPr="000D1034" w14:paraId="7AAEE335" w14:textId="77777777" w:rsidTr="00D46A18">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DF3BD38" w14:textId="2D4F3E51" w:rsidR="00D46A18" w:rsidRPr="000D1034" w:rsidRDefault="00D46A18" w:rsidP="00A903F0">
            <w:pPr>
              <w:jc w:val="both"/>
              <w:rPr>
                <w:rFonts w:cstheme="minorHAnsi"/>
                <w:sz w:val="24"/>
              </w:rPr>
            </w:pPr>
            <w:r w:rsidRPr="000D1034">
              <w:rPr>
                <w:rFonts w:cstheme="minorHAnsi"/>
              </w:rPr>
              <w:t>Proveer un mecanismo para administrar los hallazgos detectados en la estación de servicio, derivados del Monitoreo y así poder aplicar o implementar las respectivas acciones correctivas para mantener y mejorar el Sist</w:t>
            </w:r>
            <w:r w:rsidR="00A903F0" w:rsidRPr="000D1034">
              <w:rPr>
                <w:rFonts w:cstheme="minorHAnsi"/>
              </w:rPr>
              <w:t>ema de Administración.</w:t>
            </w:r>
          </w:p>
        </w:tc>
      </w:tr>
      <w:tr w:rsidR="00D46A18" w:rsidRPr="000D1034" w14:paraId="5C52D7A5" w14:textId="77777777" w:rsidTr="00D46A18">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24F6E9A" w14:textId="77777777" w:rsidR="00D46A18" w:rsidRPr="000D1034" w:rsidRDefault="00D46A18">
            <w:pPr>
              <w:jc w:val="center"/>
              <w:rPr>
                <w:rFonts w:cstheme="minorHAnsi"/>
                <w:b/>
                <w:sz w:val="24"/>
              </w:rPr>
            </w:pPr>
            <w:r w:rsidRPr="000D1034">
              <w:rPr>
                <w:rFonts w:cstheme="minorHAnsi"/>
                <w:b/>
                <w:sz w:val="24"/>
              </w:rPr>
              <w:t>ALCANCE:</w:t>
            </w:r>
          </w:p>
        </w:tc>
      </w:tr>
      <w:tr w:rsidR="00D46A18" w:rsidRPr="000D1034" w14:paraId="1C7CC868" w14:textId="77777777" w:rsidTr="00D46A18">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127BCA4" w14:textId="42A4F54D" w:rsidR="00D46A18" w:rsidRPr="000D1034" w:rsidRDefault="00D46A18">
            <w:pPr>
              <w:jc w:val="both"/>
              <w:rPr>
                <w:rFonts w:cstheme="minorHAnsi"/>
                <w:sz w:val="24"/>
              </w:rPr>
            </w:pPr>
            <w:r w:rsidRPr="000D1034">
              <w:rPr>
                <w:rFonts w:cstheme="minorHAnsi"/>
              </w:rPr>
              <w:t>El presente procedimiento aplica a todos los hallazgos detectados en la estación de servicio</w:t>
            </w:r>
            <w:ins w:id="237" w:author="KSASEA LAP01" w:date="2018-05-15T16:52:00Z">
              <w:r w:rsidR="000623B0">
                <w:rPr>
                  <w:rFonts w:cstheme="minorHAnsi"/>
                </w:rPr>
                <w:t xml:space="preserve"> y cómo podemos mitigarlos o eliminarlos</w:t>
              </w:r>
            </w:ins>
            <w:r w:rsidRPr="000D1034">
              <w:rPr>
                <w:rFonts w:cstheme="minorHAnsi"/>
              </w:rPr>
              <w:t>, derivados del monitoreo del sistema.</w:t>
            </w:r>
          </w:p>
        </w:tc>
      </w:tr>
      <w:tr w:rsidR="00D46A18" w:rsidRPr="000D1034" w14:paraId="5D80BAE3" w14:textId="77777777" w:rsidTr="00D46A18">
        <w:trPr>
          <w:trHeight w:val="333"/>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A20F5C0" w14:textId="77777777" w:rsidR="00D46A18" w:rsidRPr="000D1034" w:rsidRDefault="00D46A18">
            <w:pPr>
              <w:jc w:val="center"/>
              <w:rPr>
                <w:rFonts w:cstheme="minorHAnsi"/>
                <w:b/>
                <w:sz w:val="24"/>
              </w:rPr>
            </w:pPr>
            <w:r w:rsidRPr="000D1034">
              <w:rPr>
                <w:rFonts w:cstheme="minorHAnsi"/>
                <w:b/>
                <w:sz w:val="24"/>
              </w:rPr>
              <w:t>REFERENCIAS:</w:t>
            </w:r>
          </w:p>
        </w:tc>
      </w:tr>
      <w:tr w:rsidR="00D46A18" w:rsidRPr="000D1034" w14:paraId="5E6C9846" w14:textId="77777777" w:rsidTr="00D46A18">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E8E8549" w14:textId="77777777" w:rsidR="00D46A18" w:rsidRPr="000D1034" w:rsidRDefault="00D46A18" w:rsidP="000623B0">
            <w:pPr>
              <w:pStyle w:val="Prrafodelista"/>
              <w:numPr>
                <w:ilvl w:val="0"/>
                <w:numId w:val="15"/>
              </w:numPr>
              <w:spacing w:line="256" w:lineRule="auto"/>
              <w:ind w:left="597" w:hanging="265"/>
              <w:rPr>
                <w:rFonts w:cstheme="minorHAnsi"/>
              </w:rPr>
            </w:pPr>
            <w:r w:rsidRPr="000D1034">
              <w:rPr>
                <w:rFonts w:cstheme="minorHAnsi"/>
              </w:rPr>
              <w:t>Manual Integral del Sistema de Administración.</w:t>
            </w:r>
          </w:p>
          <w:p w14:paraId="2C9C0DCC" w14:textId="77777777" w:rsidR="00D46A18" w:rsidRPr="000D1034" w:rsidRDefault="00D46A18" w:rsidP="000623B0">
            <w:pPr>
              <w:pStyle w:val="Prrafodelista"/>
              <w:numPr>
                <w:ilvl w:val="0"/>
                <w:numId w:val="15"/>
              </w:numPr>
              <w:spacing w:line="256" w:lineRule="auto"/>
              <w:ind w:left="597" w:hanging="265"/>
              <w:jc w:val="both"/>
              <w:rPr>
                <w:rFonts w:cstheme="minorHAnsi"/>
              </w:rPr>
            </w:pPr>
            <w:r w:rsidRPr="000D1034">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79CA2180" w14:textId="77777777" w:rsidR="00D46A18" w:rsidRPr="000D1034" w:rsidRDefault="00D46A18" w:rsidP="000623B0">
            <w:pPr>
              <w:pStyle w:val="Prrafodelista"/>
              <w:numPr>
                <w:ilvl w:val="0"/>
                <w:numId w:val="15"/>
              </w:numPr>
              <w:spacing w:line="256" w:lineRule="auto"/>
              <w:ind w:left="597" w:hanging="265"/>
              <w:jc w:val="both"/>
              <w:rPr>
                <w:rFonts w:cstheme="minorHAnsi"/>
              </w:rPr>
            </w:pPr>
            <w:r w:rsidRPr="000D1034">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5A7415E6" w14:textId="77777777" w:rsidR="00D46A18" w:rsidRPr="000D1034" w:rsidRDefault="00D46A18" w:rsidP="000623B0">
            <w:pPr>
              <w:pStyle w:val="Prrafodelista"/>
              <w:numPr>
                <w:ilvl w:val="0"/>
                <w:numId w:val="15"/>
              </w:numPr>
              <w:spacing w:line="256" w:lineRule="auto"/>
              <w:ind w:left="597" w:hanging="265"/>
              <w:jc w:val="both"/>
              <w:rPr>
                <w:rFonts w:cstheme="minorHAnsi"/>
              </w:rPr>
            </w:pPr>
            <w:r w:rsidRPr="000D1034">
              <w:rPr>
                <w:rFonts w:cstheme="minorHAnsi"/>
              </w:rPr>
              <w:t>ISO 9001 Sistemas de Gestión de Calidad.</w:t>
            </w:r>
          </w:p>
          <w:p w14:paraId="3278EFB3" w14:textId="77777777" w:rsidR="00D46A18" w:rsidRDefault="00D46A18" w:rsidP="000623B0">
            <w:pPr>
              <w:pStyle w:val="Prrafodelista"/>
              <w:numPr>
                <w:ilvl w:val="0"/>
                <w:numId w:val="15"/>
              </w:numPr>
              <w:spacing w:line="256" w:lineRule="auto"/>
              <w:ind w:left="597" w:hanging="265"/>
              <w:jc w:val="both"/>
              <w:rPr>
                <w:ins w:id="238" w:author="KSASEA LAP01" w:date="2018-05-15T16:54:00Z"/>
                <w:rFonts w:cstheme="minorHAnsi"/>
              </w:rPr>
            </w:pPr>
            <w:r w:rsidRPr="000D1034">
              <w:rPr>
                <w:rFonts w:cstheme="minorHAnsi"/>
              </w:rPr>
              <w:t>ISO 14001 Sistemas de Gestión Ambiental.</w:t>
            </w:r>
          </w:p>
          <w:p w14:paraId="2EF7FB9A" w14:textId="77777777" w:rsidR="000623B0" w:rsidRPr="00A81D12" w:rsidRDefault="000623B0" w:rsidP="000623B0">
            <w:pPr>
              <w:pStyle w:val="Prrafodelista"/>
              <w:numPr>
                <w:ilvl w:val="0"/>
                <w:numId w:val="15"/>
              </w:numPr>
              <w:spacing w:after="160" w:line="259" w:lineRule="auto"/>
              <w:ind w:left="597" w:hanging="265"/>
              <w:jc w:val="both"/>
              <w:rPr>
                <w:ins w:id="239" w:author="KSASEA LAP01" w:date="2018-05-15T16:54:00Z"/>
                <w:rFonts w:cstheme="minorHAnsi"/>
              </w:rPr>
            </w:pPr>
            <w:ins w:id="240" w:author="KSASEA LAP01" w:date="2018-05-15T16:54:00Z">
              <w:r>
                <w:rPr>
                  <w:rFonts w:cstheme="minorHAnsi"/>
                </w:rPr>
                <w:t>ISO 45001</w:t>
              </w:r>
              <w:r w:rsidRPr="00A81D12">
                <w:rPr>
                  <w:rFonts w:cstheme="minorHAnsi"/>
                </w:rPr>
                <w:t xml:space="preserve"> Gestión de Seguridad y Salud Ocupacional.</w:t>
              </w:r>
            </w:ins>
          </w:p>
          <w:p w14:paraId="08292EE0" w14:textId="7A7C0D92" w:rsidR="000623B0" w:rsidRPr="000D1034" w:rsidDel="000623B0" w:rsidRDefault="000623B0" w:rsidP="000623B0">
            <w:pPr>
              <w:pStyle w:val="Prrafodelista"/>
              <w:numPr>
                <w:ilvl w:val="0"/>
                <w:numId w:val="15"/>
              </w:numPr>
              <w:spacing w:line="256" w:lineRule="auto"/>
              <w:ind w:left="597" w:hanging="265"/>
              <w:jc w:val="both"/>
              <w:rPr>
                <w:del w:id="241" w:author="KSASEA LAP01" w:date="2018-05-15T16:54:00Z"/>
                <w:rFonts w:cstheme="minorHAnsi"/>
              </w:rPr>
            </w:pPr>
          </w:p>
          <w:p w14:paraId="64906304" w14:textId="78DA5456" w:rsidR="00D46A18" w:rsidRPr="000623B0" w:rsidDel="000623B0" w:rsidRDefault="00D46A18" w:rsidP="000623B0">
            <w:pPr>
              <w:pStyle w:val="Prrafodelista"/>
              <w:numPr>
                <w:ilvl w:val="0"/>
                <w:numId w:val="15"/>
              </w:numPr>
              <w:spacing w:line="256" w:lineRule="auto"/>
              <w:ind w:left="597" w:hanging="265"/>
              <w:jc w:val="both"/>
              <w:rPr>
                <w:del w:id="242" w:author="KSASEA LAP01" w:date="2018-05-15T16:54:00Z"/>
                <w:rFonts w:cstheme="minorHAnsi"/>
              </w:rPr>
            </w:pPr>
            <w:del w:id="243" w:author="KSASEA LAP01" w:date="2018-05-15T16:54:00Z">
              <w:r w:rsidRPr="000623B0" w:rsidDel="000623B0">
                <w:rPr>
                  <w:rFonts w:cstheme="minorHAnsi"/>
                </w:rPr>
                <w:delText>OSHAS 18001 Gestión de Seguridad y Salud Ocupacional.</w:delText>
              </w:r>
            </w:del>
          </w:p>
          <w:p w14:paraId="12338B1D" w14:textId="77777777" w:rsidR="00D46A18" w:rsidRPr="000D1034" w:rsidRDefault="00D46A18" w:rsidP="000623B0">
            <w:pPr>
              <w:pStyle w:val="Prrafodelista"/>
              <w:numPr>
                <w:ilvl w:val="0"/>
                <w:numId w:val="15"/>
              </w:numPr>
              <w:spacing w:line="256" w:lineRule="auto"/>
              <w:ind w:left="597" w:hanging="265"/>
              <w:jc w:val="both"/>
              <w:rPr>
                <w:rFonts w:cstheme="minorHAnsi"/>
              </w:rPr>
            </w:pPr>
            <w:r w:rsidRPr="000623B0">
              <w:rPr>
                <w:rStyle w:val="nfasis"/>
                <w:rFonts w:cstheme="minorHAnsi"/>
                <w:bCs/>
                <w:i w:val="0"/>
                <w:shd w:val="clear" w:color="auto" w:fill="FFFFFF"/>
                <w:rPrChange w:id="244" w:author="KSASEA LAP01" w:date="2018-05-15T16:54:00Z">
                  <w:rPr>
                    <w:rStyle w:val="nfasis"/>
                    <w:rFonts w:cstheme="minorHAnsi"/>
                    <w:bCs/>
                    <w:shd w:val="clear" w:color="auto" w:fill="FFFFFF"/>
                  </w:rPr>
                </w:rPrChange>
              </w:rPr>
              <w:t>NOM</w:t>
            </w:r>
            <w:r w:rsidRPr="000623B0">
              <w:rPr>
                <w:rFonts w:cstheme="minorHAnsi"/>
                <w:shd w:val="clear" w:color="auto" w:fill="FFFFFF"/>
                <w:rPrChange w:id="245" w:author="KSASEA LAP01" w:date="2018-05-15T16:54:00Z">
                  <w:rPr>
                    <w:rFonts w:cstheme="minorHAnsi"/>
                    <w:i/>
                    <w:shd w:val="clear" w:color="auto" w:fill="FFFFFF"/>
                  </w:rPr>
                </w:rPrChange>
              </w:rPr>
              <w:t>-</w:t>
            </w:r>
            <w:r w:rsidRPr="000F6917">
              <w:rPr>
                <w:rStyle w:val="nfasis"/>
                <w:rFonts w:cstheme="minorHAnsi"/>
                <w:bCs/>
                <w:i w:val="0"/>
                <w:shd w:val="clear" w:color="auto" w:fill="FFFFFF"/>
              </w:rPr>
              <w:t>005</w:t>
            </w:r>
            <w:r w:rsidRPr="000623B0">
              <w:rPr>
                <w:rFonts w:cstheme="minorHAnsi"/>
                <w:shd w:val="clear" w:color="auto" w:fill="FFFFFF"/>
                <w:rPrChange w:id="246" w:author="KSASEA LAP01" w:date="2018-05-15T16:54:00Z">
                  <w:rPr>
                    <w:rFonts w:cstheme="minorHAnsi"/>
                    <w:i/>
                    <w:shd w:val="clear" w:color="auto" w:fill="FFFFFF"/>
                  </w:rPr>
                </w:rPrChange>
              </w:rPr>
              <w:t>-</w:t>
            </w:r>
            <w:r w:rsidRPr="000F6917">
              <w:rPr>
                <w:rStyle w:val="nfasis"/>
                <w:rFonts w:cstheme="minorHAnsi"/>
                <w:bCs/>
                <w:i w:val="0"/>
                <w:shd w:val="clear" w:color="auto" w:fill="FFFFFF"/>
              </w:rPr>
              <w:t>ASEA</w:t>
            </w:r>
            <w:r w:rsidRPr="000623B0">
              <w:rPr>
                <w:rFonts w:cstheme="minorHAnsi"/>
                <w:shd w:val="clear" w:color="auto" w:fill="FFFFFF"/>
                <w:rPrChange w:id="247" w:author="KSASEA LAP01" w:date="2018-05-15T16:54:00Z">
                  <w:rPr>
                    <w:rFonts w:cstheme="minorHAnsi"/>
                    <w:i/>
                    <w:shd w:val="clear" w:color="auto" w:fill="FFFFFF"/>
                  </w:rPr>
                </w:rPrChange>
              </w:rPr>
              <w:t>-</w:t>
            </w:r>
            <w:r w:rsidRPr="000F6917">
              <w:rPr>
                <w:rStyle w:val="nfasis"/>
                <w:rFonts w:cstheme="minorHAnsi"/>
                <w:bCs/>
                <w:i w:val="0"/>
                <w:shd w:val="clear" w:color="auto" w:fill="FFFFFF"/>
              </w:rPr>
              <w:t>2016</w:t>
            </w:r>
            <w:r w:rsidRPr="000623B0">
              <w:rPr>
                <w:rFonts w:cstheme="minorHAnsi"/>
                <w:shd w:val="clear" w:color="auto" w:fill="FFFFFF"/>
                <w:rPrChange w:id="248" w:author="KSASEA LAP01" w:date="2018-05-15T16:54:00Z">
                  <w:rPr>
                    <w:rFonts w:cstheme="minorHAnsi"/>
                    <w:i/>
                    <w:shd w:val="clear" w:color="auto" w:fill="FFFFFF"/>
                  </w:rPr>
                </w:rPrChange>
              </w:rPr>
              <w:t>,</w:t>
            </w:r>
            <w:r w:rsidRPr="000D1034">
              <w:rPr>
                <w:rFonts w:cstheme="minorHAnsi"/>
                <w:shd w:val="clear" w:color="auto" w:fill="FFFFFF"/>
              </w:rPr>
              <w:t xml:space="preserve"> Diseño, construcción, operación y mantenimiento de Estaciones de Servicio para almacenamiento y expendio de diésel y gasolinas.</w:t>
            </w:r>
          </w:p>
        </w:tc>
      </w:tr>
      <w:tr w:rsidR="000623B0" w:rsidRPr="000D1034" w14:paraId="159898EB" w14:textId="77777777" w:rsidTr="000623B0">
        <w:trPr>
          <w:trHeight w:val="312"/>
          <w:ins w:id="249" w:author="KSASEA LAP01" w:date="2018-05-15T16:55:00Z"/>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CF9C8C8" w14:textId="6ADEF624" w:rsidR="000623B0" w:rsidRPr="000D1034" w:rsidRDefault="000623B0" w:rsidP="000623B0">
            <w:pPr>
              <w:jc w:val="center"/>
              <w:rPr>
                <w:ins w:id="250" w:author="KSASEA LAP01" w:date="2018-05-15T16:55:00Z"/>
                <w:rFonts w:cstheme="minorHAnsi"/>
                <w:b/>
                <w:sz w:val="24"/>
              </w:rPr>
            </w:pPr>
            <w:ins w:id="251" w:author="KSASEA LAP01" w:date="2018-05-15T16:55:00Z">
              <w:r w:rsidRPr="000D1034">
                <w:rPr>
                  <w:rFonts w:cstheme="minorHAnsi"/>
                  <w:b/>
                  <w:sz w:val="24"/>
                </w:rPr>
                <w:t>TERMINOS Y DEFINICIONES</w:t>
              </w:r>
            </w:ins>
          </w:p>
        </w:tc>
      </w:tr>
      <w:tr w:rsidR="000623B0" w:rsidRPr="000D1034" w14:paraId="338C30C3" w14:textId="77777777" w:rsidTr="000623B0">
        <w:trPr>
          <w:trHeight w:val="312"/>
          <w:ins w:id="252" w:author="KSASEA LAP01" w:date="2018-05-15T16:55:00Z"/>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695BC2B" w14:textId="77777777" w:rsidR="000623B0" w:rsidRPr="000D1034" w:rsidRDefault="000623B0" w:rsidP="000623B0">
            <w:pPr>
              <w:pStyle w:val="Prrafodelista"/>
              <w:numPr>
                <w:ilvl w:val="0"/>
                <w:numId w:val="17"/>
              </w:numPr>
              <w:ind w:left="597" w:hanging="265"/>
              <w:jc w:val="both"/>
              <w:rPr>
                <w:ins w:id="253" w:author="KSASEA LAP01" w:date="2018-05-15T16:55:00Z"/>
                <w:rFonts w:cstheme="minorHAnsi"/>
              </w:rPr>
            </w:pPr>
            <w:ins w:id="254" w:author="KSASEA LAP01" w:date="2018-05-15T16:55:00Z">
              <w:r w:rsidRPr="000D1034">
                <w:rPr>
                  <w:rFonts w:cstheme="minorHAnsi"/>
                  <w:b/>
                </w:rPr>
                <w:t>Acción correctiva</w:t>
              </w:r>
              <w:r w:rsidRPr="000D1034">
                <w:rPr>
                  <w:rFonts w:cstheme="minorHAnsi"/>
                </w:rPr>
                <w:t>: actuación o efecto implementado con el objetivo de eliminar una situación o hallazgo indeseable con el fin de evitar su repetición.</w:t>
              </w:r>
            </w:ins>
          </w:p>
          <w:p w14:paraId="39605F1D" w14:textId="77777777" w:rsidR="000623B0" w:rsidRPr="000D1034" w:rsidRDefault="000623B0" w:rsidP="000623B0">
            <w:pPr>
              <w:pStyle w:val="Prrafodelista"/>
              <w:ind w:left="597"/>
              <w:jc w:val="both"/>
              <w:rPr>
                <w:ins w:id="255" w:author="KSASEA LAP01" w:date="2018-05-15T16:55:00Z"/>
                <w:rFonts w:cstheme="minorHAnsi"/>
              </w:rPr>
            </w:pPr>
          </w:p>
          <w:p w14:paraId="412DBCCB" w14:textId="77777777" w:rsidR="000623B0" w:rsidRPr="000D1034" w:rsidRDefault="000623B0" w:rsidP="000623B0">
            <w:pPr>
              <w:pStyle w:val="Prrafodelista"/>
              <w:numPr>
                <w:ilvl w:val="0"/>
                <w:numId w:val="17"/>
              </w:numPr>
              <w:ind w:left="597" w:hanging="265"/>
              <w:jc w:val="both"/>
              <w:rPr>
                <w:ins w:id="256" w:author="KSASEA LAP01" w:date="2018-05-15T16:55:00Z"/>
                <w:rFonts w:cstheme="minorHAnsi"/>
              </w:rPr>
            </w:pPr>
            <w:ins w:id="257" w:author="KSASEA LAP01" w:date="2018-05-15T16:55:00Z">
              <w:r w:rsidRPr="000D1034">
                <w:rPr>
                  <w:rFonts w:cstheme="minorHAnsi"/>
                  <w:b/>
                </w:rPr>
                <w:t>AMEF</w:t>
              </w:r>
              <w:r w:rsidRPr="000D1034">
                <w:rPr>
                  <w:rFonts w:cstheme="minorHAnsi"/>
                </w:rPr>
                <w:t>: Análisis del modo y efecto de la falla, es una metodología utilizada para identificar las formas en que un producto, subproducto o proceso puede llegar a fallar, que tiene como finalidad le prevención de dichas fallas.</w:t>
              </w:r>
            </w:ins>
          </w:p>
          <w:p w14:paraId="12B088BF" w14:textId="77777777" w:rsidR="000623B0" w:rsidRPr="000D1034" w:rsidRDefault="000623B0" w:rsidP="000623B0">
            <w:pPr>
              <w:pStyle w:val="Prrafodelista"/>
              <w:rPr>
                <w:ins w:id="258" w:author="KSASEA LAP01" w:date="2018-05-15T16:55:00Z"/>
                <w:rFonts w:cstheme="minorHAnsi"/>
              </w:rPr>
            </w:pPr>
          </w:p>
          <w:p w14:paraId="197AC86D" w14:textId="77777777" w:rsidR="000623B0" w:rsidRDefault="000623B0" w:rsidP="000623B0">
            <w:pPr>
              <w:pStyle w:val="Prrafodelista"/>
              <w:numPr>
                <w:ilvl w:val="0"/>
                <w:numId w:val="17"/>
              </w:numPr>
              <w:ind w:left="597" w:hanging="265"/>
              <w:jc w:val="both"/>
              <w:rPr>
                <w:ins w:id="259" w:author="KSASEA LAP01" w:date="2018-05-15T16:55:00Z"/>
                <w:rFonts w:cstheme="minorHAnsi"/>
              </w:rPr>
            </w:pPr>
            <w:ins w:id="260" w:author="KSASEA LAP01" w:date="2018-05-15T16:55:00Z">
              <w:r w:rsidRPr="000D1034">
                <w:rPr>
                  <w:rFonts w:cstheme="minorHAnsi"/>
                  <w:b/>
                </w:rPr>
                <w:t>Causa raíz</w:t>
              </w:r>
              <w:r w:rsidRPr="000D1034">
                <w:rPr>
                  <w:rFonts w:cstheme="minorHAnsi"/>
                </w:rPr>
                <w:t>: origen de una falla, problema o hallazgo en su estado inicial; es decir la causa principal que debe ser atacada para solucionar un problema y evitar su posterior aparición.</w:t>
              </w:r>
            </w:ins>
          </w:p>
          <w:p w14:paraId="1C019892" w14:textId="77777777" w:rsidR="000623B0" w:rsidRPr="000F6917" w:rsidRDefault="000623B0">
            <w:pPr>
              <w:pStyle w:val="Prrafodelista"/>
              <w:rPr>
                <w:ins w:id="261" w:author="KSASEA LAP01" w:date="2018-05-15T16:55:00Z"/>
                <w:rFonts w:cstheme="minorHAnsi"/>
              </w:rPr>
              <w:pPrChange w:id="262" w:author="KSASEA LAP01" w:date="2018-05-15T16:55:00Z">
                <w:pPr>
                  <w:pStyle w:val="Prrafodelista"/>
                  <w:numPr>
                    <w:numId w:val="17"/>
                  </w:numPr>
                  <w:ind w:left="597" w:hanging="265"/>
                  <w:jc w:val="both"/>
                </w:pPr>
              </w:pPrChange>
            </w:pPr>
          </w:p>
          <w:p w14:paraId="1667CA8D" w14:textId="77777777" w:rsidR="000623B0" w:rsidRPr="000D1034" w:rsidRDefault="000623B0" w:rsidP="000623B0">
            <w:pPr>
              <w:pStyle w:val="Prrafodelista"/>
              <w:numPr>
                <w:ilvl w:val="0"/>
                <w:numId w:val="17"/>
              </w:numPr>
              <w:ind w:left="597" w:hanging="265"/>
              <w:jc w:val="both"/>
              <w:rPr>
                <w:ins w:id="263" w:author="KSASEA LAP01" w:date="2018-05-15T16:55:00Z"/>
                <w:rFonts w:cstheme="minorHAnsi"/>
              </w:rPr>
            </w:pPr>
            <w:ins w:id="264" w:author="KSASEA LAP01" w:date="2018-05-15T16:55:00Z">
              <w:r w:rsidRPr="000D1034">
                <w:rPr>
                  <w:rStyle w:val="Textoennegrita"/>
                  <w:rFonts w:cstheme="minorHAnsi"/>
                </w:rPr>
                <w:t>Evaluación:</w:t>
              </w:r>
              <w:r w:rsidRPr="000D1034">
                <w:rPr>
                  <w:rFonts w:cstheme="minorHAnsi"/>
                </w:rPr>
                <w:t> es una apreciación sistemática de una actividad, proyecto, programa, política, tema, sector, área operativa o desempeño institucional. La evaluación se concentra en los logros esperados y alcanzados, examinando la cadena de resultados (</w:t>
              </w:r>
              <w:r w:rsidRPr="009D3E3A">
                <w:fldChar w:fldCharType="begin"/>
              </w:r>
              <w:r w:rsidRPr="000D1034">
                <w:instrText xml:space="preserve"> HYPERLINK "http://www.oecd.org/dataoecd/29/21/2754804.pdf" \t "_blank" </w:instrText>
              </w:r>
              <w:r w:rsidRPr="009D3E3A">
                <w:fldChar w:fldCharType="separate"/>
              </w:r>
              <w:r w:rsidRPr="000D1034">
                <w:rPr>
                  <w:rStyle w:val="Hipervnculo"/>
                  <w:rFonts w:cstheme="minorHAnsi"/>
                  <w:color w:val="auto"/>
                  <w:u w:val="none"/>
                </w:rPr>
                <w:t>insumos, actividades, productos, resultados e impactos</w:t>
              </w:r>
              <w:r w:rsidRPr="009D3E3A">
                <w:rPr>
                  <w:rStyle w:val="Hipervnculo"/>
                  <w:rFonts w:cstheme="minorHAnsi"/>
                  <w:color w:val="auto"/>
                  <w:u w:val="none"/>
                </w:rPr>
                <w:fldChar w:fldCharType="end"/>
              </w:r>
              <w:r w:rsidRPr="000D1034">
                <w:rPr>
                  <w:rFonts w:cstheme="minorHAnsi"/>
                </w:rPr>
                <w:t>), procesos, factores contextuales y causalidad, para comprender los logros o la ausencia de ellos. La evaluación pretende determinar la relevancia, impacto, eficacia, eficiencia y sostenibilidad de las intervenciones y su contribución a la consecución de resultados.</w:t>
              </w:r>
            </w:ins>
          </w:p>
          <w:p w14:paraId="26D24B9B" w14:textId="77777777" w:rsidR="000623B0" w:rsidRPr="000D1034" w:rsidRDefault="000623B0" w:rsidP="000623B0">
            <w:pPr>
              <w:pStyle w:val="Prrafodelista"/>
              <w:rPr>
                <w:ins w:id="265" w:author="KSASEA LAP01" w:date="2018-05-15T16:55:00Z"/>
                <w:rFonts w:cstheme="minorHAnsi"/>
                <w:b/>
              </w:rPr>
            </w:pPr>
          </w:p>
          <w:p w14:paraId="6CAB3E9D" w14:textId="77777777" w:rsidR="000623B0" w:rsidRPr="000D1034" w:rsidRDefault="000623B0" w:rsidP="000623B0">
            <w:pPr>
              <w:pStyle w:val="Prrafodelista"/>
              <w:numPr>
                <w:ilvl w:val="0"/>
                <w:numId w:val="17"/>
              </w:numPr>
              <w:ind w:left="597" w:hanging="265"/>
              <w:jc w:val="both"/>
              <w:rPr>
                <w:ins w:id="266" w:author="KSASEA LAP01" w:date="2018-05-15T16:55:00Z"/>
                <w:rFonts w:cstheme="minorHAnsi"/>
              </w:rPr>
            </w:pPr>
            <w:ins w:id="267" w:author="KSASEA LAP01" w:date="2018-05-15T16:55:00Z">
              <w:r w:rsidRPr="000D1034">
                <w:rPr>
                  <w:rFonts w:cstheme="minorHAnsi"/>
                  <w:b/>
                </w:rPr>
                <w:t>Hallazgo</w:t>
              </w:r>
              <w:r w:rsidRPr="000D1034">
                <w:rPr>
                  <w:rFonts w:cstheme="minorHAnsi"/>
                </w:rPr>
                <w:t>: resultado de evaluar una evidencia contra un criterio, encontrando en este caso un incumplimiento, no conformidad con lo establecido o un área de oportunidad.</w:t>
              </w:r>
            </w:ins>
          </w:p>
          <w:p w14:paraId="008E0DEA" w14:textId="77777777" w:rsidR="000623B0" w:rsidRPr="000D1034" w:rsidRDefault="000623B0" w:rsidP="000623B0">
            <w:pPr>
              <w:pStyle w:val="Prrafodelista"/>
              <w:rPr>
                <w:ins w:id="268" w:author="KSASEA LAP01" w:date="2018-05-15T16:55:00Z"/>
                <w:rFonts w:cstheme="minorHAnsi"/>
                <w:sz w:val="24"/>
              </w:rPr>
            </w:pPr>
          </w:p>
          <w:p w14:paraId="64B88DAB" w14:textId="77777777" w:rsidR="000623B0" w:rsidRPr="000D1034" w:rsidRDefault="000623B0" w:rsidP="000623B0">
            <w:pPr>
              <w:pStyle w:val="Prrafodelista"/>
              <w:numPr>
                <w:ilvl w:val="0"/>
                <w:numId w:val="17"/>
              </w:numPr>
              <w:ind w:left="597" w:hanging="265"/>
              <w:jc w:val="both"/>
              <w:rPr>
                <w:ins w:id="269" w:author="KSASEA LAP01" w:date="2018-05-15T16:55:00Z"/>
                <w:rFonts w:cstheme="minorHAnsi"/>
              </w:rPr>
            </w:pPr>
            <w:ins w:id="270" w:author="KSASEA LAP01" w:date="2018-05-15T16:55:00Z">
              <w:r w:rsidRPr="000D1034">
                <w:rPr>
                  <w:rStyle w:val="Textoennegrita"/>
                  <w:rFonts w:cstheme="minorHAnsi"/>
                </w:rPr>
                <w:lastRenderedPageBreak/>
                <w:t>Monitoreo: </w:t>
              </w:r>
              <w:r w:rsidRPr="000D1034">
                <w:rPr>
                  <w:rFonts w:cstheme="minorHAnsi"/>
                </w:rPr>
                <w:t>es el proceso sistemático de recolectar, analizar y utilizar información para hacer seguimiento al progreso de un programa en pos de la consecución de sus objetivos, y para guiar las decisiones de gestión. El monitoreo generalmente se dirige a los procesos en lo que respecta a cómo, cuándo y dónde tienen lugar las actividades, quién las ejecuta y a cuántas personas o entidades beneficia.</w:t>
              </w:r>
            </w:ins>
          </w:p>
          <w:p w14:paraId="171FB3CA" w14:textId="77777777" w:rsidR="000623B0" w:rsidRPr="000D1034" w:rsidRDefault="000623B0" w:rsidP="000623B0">
            <w:pPr>
              <w:pStyle w:val="Prrafodelista"/>
              <w:rPr>
                <w:ins w:id="271" w:author="KSASEA LAP01" w:date="2018-05-15T16:55:00Z"/>
                <w:rFonts w:cstheme="minorHAnsi"/>
              </w:rPr>
            </w:pPr>
          </w:p>
          <w:p w14:paraId="36410315" w14:textId="77777777" w:rsidR="000623B0" w:rsidRPr="000D1034" w:rsidRDefault="000623B0" w:rsidP="000623B0">
            <w:pPr>
              <w:pStyle w:val="Prrafodelista"/>
              <w:numPr>
                <w:ilvl w:val="0"/>
                <w:numId w:val="17"/>
              </w:numPr>
              <w:ind w:left="597" w:hanging="265"/>
              <w:jc w:val="both"/>
              <w:rPr>
                <w:ins w:id="272" w:author="KSASEA LAP01" w:date="2018-05-15T16:55:00Z"/>
                <w:rFonts w:cstheme="minorHAnsi"/>
              </w:rPr>
            </w:pPr>
            <w:ins w:id="273" w:author="KSASEA LAP01" w:date="2018-05-15T16:55:00Z">
              <w:r w:rsidRPr="000D1034">
                <w:rPr>
                  <w:rFonts w:cstheme="minorHAnsi"/>
                  <w:b/>
                </w:rPr>
                <w:t>RT</w:t>
              </w:r>
              <w:r w:rsidRPr="000D1034">
                <w:rPr>
                  <w:rFonts w:cstheme="minorHAnsi"/>
                </w:rPr>
                <w:t>: Responsable Técnico.</w:t>
              </w:r>
            </w:ins>
          </w:p>
          <w:p w14:paraId="77200708" w14:textId="77777777" w:rsidR="000623B0" w:rsidRPr="000D1034" w:rsidRDefault="000623B0" w:rsidP="000623B0">
            <w:pPr>
              <w:pStyle w:val="Prrafodelista"/>
              <w:rPr>
                <w:ins w:id="274" w:author="KSASEA LAP01" w:date="2018-05-15T16:55:00Z"/>
                <w:rFonts w:cstheme="minorHAnsi"/>
              </w:rPr>
            </w:pPr>
          </w:p>
          <w:p w14:paraId="22BAA5E9" w14:textId="77777777" w:rsidR="000623B0" w:rsidRPr="000D1034" w:rsidRDefault="000623B0" w:rsidP="000623B0">
            <w:pPr>
              <w:pStyle w:val="Prrafodelista"/>
              <w:numPr>
                <w:ilvl w:val="0"/>
                <w:numId w:val="17"/>
              </w:numPr>
              <w:ind w:left="597" w:hanging="265"/>
              <w:jc w:val="both"/>
              <w:rPr>
                <w:ins w:id="275" w:author="KSASEA LAP01" w:date="2018-05-15T16:55:00Z"/>
                <w:rFonts w:cstheme="minorHAnsi"/>
              </w:rPr>
            </w:pPr>
            <w:ins w:id="276" w:author="KSASEA LAP01" w:date="2018-05-15T16:55:00Z">
              <w:r w:rsidRPr="000D1034">
                <w:rPr>
                  <w:rFonts w:cstheme="minorHAnsi"/>
                  <w:b/>
                </w:rPr>
                <w:t>5 porqués</w:t>
              </w:r>
              <w:r w:rsidRPr="000D1034">
                <w:rPr>
                  <w:rFonts w:cstheme="minorHAnsi"/>
                </w:rPr>
                <w:t>: técnica de análisis utilizada para establecer las relaciones de causa y efecto de un hallazgo, basado en preguntar repetidas veces la razón por lo que ocurrió el acontecimiento caminando hacia atrás, hasta llegar a la causa raíz del problema.</w:t>
              </w:r>
            </w:ins>
          </w:p>
          <w:p w14:paraId="7B3D6CCA" w14:textId="77777777" w:rsidR="000623B0" w:rsidRDefault="000623B0">
            <w:pPr>
              <w:jc w:val="both"/>
              <w:rPr>
                <w:ins w:id="277" w:author="KSASEA LAP01" w:date="2018-05-15T16:55:00Z"/>
                <w:rFonts w:cstheme="minorHAnsi"/>
                <w:sz w:val="24"/>
              </w:rPr>
              <w:pPrChange w:id="278" w:author="KSASEA LAP01" w:date="2018-05-15T16:55:00Z">
                <w:pPr>
                  <w:jc w:val="center"/>
                </w:pPr>
              </w:pPrChange>
            </w:pPr>
          </w:p>
          <w:p w14:paraId="411A9328" w14:textId="77777777" w:rsidR="000623B0" w:rsidRPr="000D1034" w:rsidRDefault="000623B0">
            <w:pPr>
              <w:jc w:val="both"/>
              <w:rPr>
                <w:ins w:id="279" w:author="KSASEA LAP01" w:date="2018-05-15T16:55:00Z"/>
                <w:rFonts w:cstheme="minorHAnsi"/>
                <w:b/>
                <w:sz w:val="24"/>
              </w:rPr>
              <w:pPrChange w:id="280" w:author="KSASEA LAP01" w:date="2018-05-15T16:55:00Z">
                <w:pPr>
                  <w:jc w:val="center"/>
                </w:pPr>
              </w:pPrChange>
            </w:pPr>
          </w:p>
        </w:tc>
      </w:tr>
      <w:tr w:rsidR="000623B0" w:rsidRPr="000D1034" w14:paraId="21F4E976" w14:textId="77777777" w:rsidTr="000623B0">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58A214E" w14:textId="0DA53D8F" w:rsidR="000623B0" w:rsidRPr="000D1034" w:rsidDel="000623B0" w:rsidRDefault="000623B0" w:rsidP="000623B0">
            <w:pPr>
              <w:jc w:val="center"/>
              <w:rPr>
                <w:del w:id="281" w:author="KSASEA LAP01" w:date="2018-05-15T16:55:00Z"/>
                <w:rFonts w:cstheme="minorHAnsi"/>
                <w:b/>
                <w:sz w:val="24"/>
              </w:rPr>
            </w:pPr>
            <w:r w:rsidRPr="000D1034">
              <w:rPr>
                <w:rFonts w:cstheme="minorHAnsi"/>
                <w:b/>
                <w:sz w:val="24"/>
              </w:rPr>
              <w:lastRenderedPageBreak/>
              <w:t>RESPONSABILIDADES:</w:t>
            </w:r>
            <w:ins w:id="282" w:author="KSASEA LAP01" w:date="2018-05-15T16:55:00Z">
              <w:r>
                <w:rPr>
                  <w:rFonts w:cstheme="minorHAnsi"/>
                  <w:b/>
                  <w:sz w:val="24"/>
                </w:rPr>
                <w:t xml:space="preserve"> </w:t>
              </w:r>
            </w:ins>
          </w:p>
          <w:p w14:paraId="1A0E86CD" w14:textId="147C7DE2" w:rsidR="000623B0" w:rsidRPr="000D1034" w:rsidDel="000623B0" w:rsidRDefault="000623B0" w:rsidP="000623B0">
            <w:pPr>
              <w:jc w:val="center"/>
              <w:rPr>
                <w:del w:id="283" w:author="KSASEA LAP01" w:date="2018-05-15T16:54:00Z"/>
                <w:rFonts w:cstheme="minorHAnsi"/>
                <w:b/>
                <w:sz w:val="24"/>
              </w:rPr>
            </w:pPr>
            <w:del w:id="284" w:author="KSASEA LAP01" w:date="2018-05-15T16:54:00Z">
              <w:r w:rsidRPr="000D1034" w:rsidDel="000623B0">
                <w:rPr>
                  <w:rFonts w:cstheme="minorHAnsi"/>
                  <w:b/>
                  <w:sz w:val="24"/>
                </w:rPr>
                <w:delText>INDICADORES:</w:delText>
              </w:r>
            </w:del>
          </w:p>
          <w:p w14:paraId="7A22BE8C" w14:textId="06F60ED0" w:rsidR="000623B0" w:rsidRPr="000D1034" w:rsidRDefault="000623B0" w:rsidP="000623B0">
            <w:pPr>
              <w:jc w:val="center"/>
              <w:rPr>
                <w:rFonts w:cstheme="minorHAnsi"/>
                <w:b/>
                <w:sz w:val="24"/>
              </w:rPr>
            </w:pPr>
            <w:del w:id="285" w:author="KSASEA LAP01" w:date="2018-05-15T16:54:00Z">
              <w:r w:rsidRPr="000D1034" w:rsidDel="000623B0">
                <w:rPr>
                  <w:rFonts w:cstheme="minorHAnsi"/>
                  <w:b/>
                  <w:sz w:val="24"/>
                </w:rPr>
                <w:delText>FRECUENCIA:</w:delText>
              </w:r>
            </w:del>
          </w:p>
        </w:tc>
      </w:tr>
      <w:tr w:rsidR="000623B0" w:rsidRPr="000D1034" w14:paraId="6864B23A" w14:textId="77777777" w:rsidTr="000623B0">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5C4172E" w14:textId="1C6959A7" w:rsidR="00CC41C3" w:rsidRDefault="00CC41C3">
            <w:pPr>
              <w:pStyle w:val="Prrafodelista"/>
              <w:numPr>
                <w:ilvl w:val="3"/>
                <w:numId w:val="15"/>
              </w:numPr>
              <w:ind w:left="597"/>
              <w:rPr>
                <w:ins w:id="286" w:author="KSASEA LAP01" w:date="2018-05-15T17:35:00Z"/>
                <w:rFonts w:cstheme="minorHAnsi"/>
              </w:rPr>
              <w:pPrChange w:id="287" w:author="KSASEA LAP01" w:date="2018-05-15T17:33:00Z">
                <w:pPr>
                  <w:pStyle w:val="Prrafodelista"/>
                </w:pPr>
              </w:pPrChange>
            </w:pPr>
            <w:ins w:id="288" w:author="KSASEA LAP01" w:date="2018-05-15T17:33:00Z">
              <w:r>
                <w:rPr>
                  <w:rFonts w:cstheme="minorHAnsi"/>
                </w:rPr>
                <w:t xml:space="preserve">Dueño del proceso </w:t>
              </w:r>
            </w:ins>
          </w:p>
          <w:p w14:paraId="5DE963DC" w14:textId="01FF75D6" w:rsidR="00541575" w:rsidRDefault="00541575">
            <w:pPr>
              <w:pStyle w:val="Prrafodelista"/>
              <w:numPr>
                <w:ilvl w:val="0"/>
                <w:numId w:val="27"/>
              </w:numPr>
              <w:rPr>
                <w:ins w:id="289" w:author="KSASEA LAP01" w:date="2018-05-15T17:36:00Z"/>
                <w:rFonts w:cstheme="minorHAnsi"/>
              </w:rPr>
              <w:pPrChange w:id="290" w:author="KSASEA LAP01" w:date="2018-05-15T17:35:00Z">
                <w:pPr>
                  <w:pStyle w:val="Prrafodelista"/>
                </w:pPr>
              </w:pPrChange>
            </w:pPr>
            <w:ins w:id="291" w:author="KSASEA LAP01" w:date="2018-05-15T17:36:00Z">
              <w:r>
                <w:rPr>
                  <w:rFonts w:cstheme="minorHAnsi"/>
                </w:rPr>
                <w:t>Registra las no conformidades de su área o procesos.</w:t>
              </w:r>
            </w:ins>
          </w:p>
          <w:p w14:paraId="4058417F" w14:textId="531B6349" w:rsidR="00541575" w:rsidRDefault="00541575">
            <w:pPr>
              <w:pStyle w:val="Prrafodelista"/>
              <w:numPr>
                <w:ilvl w:val="0"/>
                <w:numId w:val="27"/>
              </w:numPr>
              <w:rPr>
                <w:ins w:id="292" w:author="KSASEA LAP01" w:date="2018-05-15T17:36:00Z"/>
                <w:rFonts w:cstheme="minorHAnsi"/>
              </w:rPr>
              <w:pPrChange w:id="293" w:author="KSASEA LAP01" w:date="2018-05-15T17:35:00Z">
                <w:pPr>
                  <w:pStyle w:val="Prrafodelista"/>
                </w:pPr>
              </w:pPrChange>
            </w:pPr>
            <w:ins w:id="294" w:author="KSASEA LAP01" w:date="2018-05-15T17:36:00Z">
              <w:r>
                <w:rPr>
                  <w:rFonts w:cstheme="minorHAnsi"/>
                </w:rPr>
                <w:t>Implementar el plan de acción.</w:t>
              </w:r>
            </w:ins>
          </w:p>
          <w:p w14:paraId="715E606A" w14:textId="77777777" w:rsidR="00541575" w:rsidRDefault="00541575">
            <w:pPr>
              <w:rPr>
                <w:ins w:id="295" w:author="KSASEA LAP01" w:date="2018-05-15T17:36:00Z"/>
                <w:rFonts w:cstheme="minorHAnsi"/>
              </w:rPr>
              <w:pPrChange w:id="296" w:author="KSASEA LAP01" w:date="2018-05-15T17:36:00Z">
                <w:pPr>
                  <w:pStyle w:val="Prrafodelista"/>
                </w:pPr>
              </w:pPrChange>
            </w:pPr>
          </w:p>
          <w:p w14:paraId="5F35C140" w14:textId="4B86F42D" w:rsidR="00541575" w:rsidRDefault="00541575">
            <w:pPr>
              <w:pStyle w:val="Prrafodelista"/>
              <w:numPr>
                <w:ilvl w:val="3"/>
                <w:numId w:val="15"/>
              </w:numPr>
              <w:ind w:left="597"/>
              <w:rPr>
                <w:ins w:id="297" w:author="KSASEA LAP01" w:date="2018-05-15T17:37:00Z"/>
                <w:rFonts w:cstheme="minorHAnsi"/>
              </w:rPr>
              <w:pPrChange w:id="298" w:author="KSASEA LAP01" w:date="2018-05-15T17:36:00Z">
                <w:pPr>
                  <w:pStyle w:val="Prrafodelista"/>
                </w:pPr>
              </w:pPrChange>
            </w:pPr>
            <w:ins w:id="299" w:author="KSASEA LAP01" w:date="2018-05-15T17:37:00Z">
              <w:r>
                <w:rPr>
                  <w:rFonts w:cstheme="minorHAnsi"/>
                </w:rPr>
                <w:t xml:space="preserve">Representante técnico </w:t>
              </w:r>
            </w:ins>
          </w:p>
          <w:p w14:paraId="5CBCB79E" w14:textId="236D88CC" w:rsidR="00541575" w:rsidRDefault="00541575">
            <w:pPr>
              <w:pStyle w:val="Prrafodelista"/>
              <w:numPr>
                <w:ilvl w:val="0"/>
                <w:numId w:val="28"/>
              </w:numPr>
              <w:rPr>
                <w:ins w:id="300" w:author="KSASEA LAP01" w:date="2018-05-15T17:37:00Z"/>
                <w:rFonts w:cstheme="minorHAnsi"/>
              </w:rPr>
              <w:pPrChange w:id="301" w:author="KSASEA LAP01" w:date="2018-05-15T17:37:00Z">
                <w:pPr>
                  <w:pStyle w:val="Prrafodelista"/>
                </w:pPr>
              </w:pPrChange>
            </w:pPr>
            <w:ins w:id="302" w:author="KSASEA LAP01" w:date="2018-05-15T17:37:00Z">
              <w:r>
                <w:rPr>
                  <w:rFonts w:cstheme="minorHAnsi"/>
                </w:rPr>
                <w:t>Establecer el equipo de trabajo.</w:t>
              </w:r>
            </w:ins>
          </w:p>
          <w:p w14:paraId="3C25C646" w14:textId="3C529AF0" w:rsidR="00541575" w:rsidRDefault="00541575">
            <w:pPr>
              <w:pStyle w:val="Prrafodelista"/>
              <w:numPr>
                <w:ilvl w:val="0"/>
                <w:numId w:val="28"/>
              </w:numPr>
              <w:rPr>
                <w:ins w:id="303" w:author="KSASEA LAP01" w:date="2018-05-15T17:37:00Z"/>
                <w:rFonts w:cstheme="minorHAnsi"/>
              </w:rPr>
              <w:pPrChange w:id="304" w:author="KSASEA LAP01" w:date="2018-05-15T17:37:00Z">
                <w:pPr>
                  <w:pStyle w:val="Prrafodelista"/>
                </w:pPr>
              </w:pPrChange>
            </w:pPr>
            <w:ins w:id="305" w:author="KSASEA LAP01" w:date="2018-05-15T17:37:00Z">
              <w:r>
                <w:rPr>
                  <w:rFonts w:cstheme="minorHAnsi"/>
                </w:rPr>
                <w:t>Designar al responsable de ejecutar las acciones correctivas.</w:t>
              </w:r>
            </w:ins>
          </w:p>
          <w:p w14:paraId="480ED05D" w14:textId="65F5B667" w:rsidR="00541575" w:rsidRDefault="00541575">
            <w:pPr>
              <w:pStyle w:val="Prrafodelista"/>
              <w:numPr>
                <w:ilvl w:val="0"/>
                <w:numId w:val="28"/>
              </w:numPr>
              <w:rPr>
                <w:ins w:id="306" w:author="KSASEA LAP01" w:date="2018-05-15T17:38:00Z"/>
                <w:rFonts w:cstheme="minorHAnsi"/>
              </w:rPr>
              <w:pPrChange w:id="307" w:author="KSASEA LAP01" w:date="2018-05-15T17:37:00Z">
                <w:pPr>
                  <w:pStyle w:val="Prrafodelista"/>
                </w:pPr>
              </w:pPrChange>
            </w:pPr>
            <w:ins w:id="308" w:author="KSASEA LAP01" w:date="2018-05-15T17:38:00Z">
              <w:r>
                <w:rPr>
                  <w:rFonts w:cstheme="minorHAnsi"/>
                </w:rPr>
                <w:t xml:space="preserve">Recolectar y revisar la efectividad de la implantación de la acción correctiva. </w:t>
              </w:r>
            </w:ins>
          </w:p>
          <w:p w14:paraId="1E6378CB" w14:textId="77777777" w:rsidR="00541575" w:rsidRDefault="00541575">
            <w:pPr>
              <w:rPr>
                <w:ins w:id="309" w:author="KSASEA LAP01" w:date="2018-05-15T17:38:00Z"/>
                <w:rFonts w:cstheme="minorHAnsi"/>
              </w:rPr>
              <w:pPrChange w:id="310" w:author="KSASEA LAP01" w:date="2018-05-15T17:38:00Z">
                <w:pPr>
                  <w:pStyle w:val="Prrafodelista"/>
                </w:pPr>
              </w:pPrChange>
            </w:pPr>
          </w:p>
          <w:p w14:paraId="25AF61D6" w14:textId="123F3495" w:rsidR="00541575" w:rsidRDefault="00541575">
            <w:pPr>
              <w:pStyle w:val="Prrafodelista"/>
              <w:numPr>
                <w:ilvl w:val="3"/>
                <w:numId w:val="15"/>
              </w:numPr>
              <w:ind w:left="597"/>
              <w:rPr>
                <w:ins w:id="311" w:author="KSASEA LAP01" w:date="2018-05-15T17:39:00Z"/>
                <w:rFonts w:cstheme="minorHAnsi"/>
              </w:rPr>
              <w:pPrChange w:id="312" w:author="KSASEA LAP01" w:date="2018-05-15T17:38:00Z">
                <w:pPr>
                  <w:pStyle w:val="Prrafodelista"/>
                </w:pPr>
              </w:pPrChange>
            </w:pPr>
            <w:ins w:id="313" w:author="KSASEA LAP01" w:date="2018-05-15T17:38:00Z">
              <w:r>
                <w:rPr>
                  <w:rFonts w:cstheme="minorHAnsi"/>
                </w:rPr>
                <w:t xml:space="preserve">Auditor interno </w:t>
              </w:r>
            </w:ins>
            <w:ins w:id="314" w:author="KSASEA LAP01" w:date="2018-05-15T17:39:00Z">
              <w:r>
                <w:rPr>
                  <w:rFonts w:cstheme="minorHAnsi"/>
                </w:rPr>
                <w:t xml:space="preserve">líder </w:t>
              </w:r>
            </w:ins>
          </w:p>
          <w:p w14:paraId="1DD0E8AF" w14:textId="2B3E06E6" w:rsidR="00541575" w:rsidRDefault="00541575">
            <w:pPr>
              <w:pStyle w:val="Prrafodelista"/>
              <w:numPr>
                <w:ilvl w:val="0"/>
                <w:numId w:val="29"/>
              </w:numPr>
              <w:rPr>
                <w:ins w:id="315" w:author="KSASEA LAP01" w:date="2018-05-15T17:40:00Z"/>
                <w:rFonts w:cstheme="minorHAnsi"/>
              </w:rPr>
              <w:pPrChange w:id="316" w:author="KSASEA LAP01" w:date="2018-05-15T17:39:00Z">
                <w:pPr>
                  <w:pStyle w:val="Prrafodelista"/>
                </w:pPr>
              </w:pPrChange>
            </w:pPr>
            <w:ins w:id="317" w:author="KSASEA LAP01" w:date="2018-05-15T17:40:00Z">
              <w:r>
                <w:rPr>
                  <w:rFonts w:cstheme="minorHAnsi"/>
                </w:rPr>
                <w:t>Analizar la causa raíz.</w:t>
              </w:r>
            </w:ins>
          </w:p>
          <w:p w14:paraId="059B7E33" w14:textId="6FEF314D" w:rsidR="00541575" w:rsidRDefault="00541575">
            <w:pPr>
              <w:pStyle w:val="Prrafodelista"/>
              <w:numPr>
                <w:ilvl w:val="0"/>
                <w:numId w:val="29"/>
              </w:numPr>
              <w:rPr>
                <w:ins w:id="318" w:author="KSASEA LAP01" w:date="2018-05-15T17:40:00Z"/>
                <w:rFonts w:cstheme="minorHAnsi"/>
              </w:rPr>
              <w:pPrChange w:id="319" w:author="KSASEA LAP01" w:date="2018-05-15T17:39:00Z">
                <w:pPr>
                  <w:pStyle w:val="Prrafodelista"/>
                </w:pPr>
              </w:pPrChange>
            </w:pPr>
            <w:ins w:id="320" w:author="KSASEA LAP01" w:date="2018-05-15T17:40:00Z">
              <w:r>
                <w:rPr>
                  <w:rFonts w:cstheme="minorHAnsi"/>
                </w:rPr>
                <w:t xml:space="preserve">Emitir medidas de mitigación o eliminación de la causa raíz. </w:t>
              </w:r>
            </w:ins>
          </w:p>
          <w:p w14:paraId="1C81F743" w14:textId="77777777" w:rsidR="006D59CB" w:rsidRDefault="00541575">
            <w:pPr>
              <w:pStyle w:val="Prrafodelista"/>
              <w:numPr>
                <w:ilvl w:val="0"/>
                <w:numId w:val="29"/>
              </w:numPr>
              <w:rPr>
                <w:ins w:id="321" w:author="KSASEA LAP01" w:date="2018-05-15T17:41:00Z"/>
                <w:rFonts w:cstheme="minorHAnsi"/>
              </w:rPr>
              <w:pPrChange w:id="322" w:author="KSASEA LAP01" w:date="2018-05-15T17:39:00Z">
                <w:pPr>
                  <w:pStyle w:val="Prrafodelista"/>
                </w:pPr>
              </w:pPrChange>
            </w:pPr>
            <w:ins w:id="323" w:author="KSASEA LAP01" w:date="2018-05-15T17:40:00Z">
              <w:r>
                <w:rPr>
                  <w:rFonts w:cstheme="minorHAnsi"/>
                </w:rPr>
                <w:t>Establecer el plan de acción.</w:t>
              </w:r>
            </w:ins>
          </w:p>
          <w:p w14:paraId="46433C33" w14:textId="0AFCB1A2" w:rsidR="00541575" w:rsidRPr="000F6917" w:rsidRDefault="006D59CB">
            <w:pPr>
              <w:pStyle w:val="Prrafodelista"/>
              <w:numPr>
                <w:ilvl w:val="0"/>
                <w:numId w:val="29"/>
              </w:numPr>
              <w:rPr>
                <w:ins w:id="324" w:author="KSASEA LAP01" w:date="2018-05-15T17:33:00Z"/>
                <w:rFonts w:cstheme="minorHAnsi"/>
              </w:rPr>
              <w:pPrChange w:id="325" w:author="KSASEA LAP01" w:date="2018-05-15T17:39:00Z">
                <w:pPr>
                  <w:pStyle w:val="Prrafodelista"/>
                </w:pPr>
              </w:pPrChange>
            </w:pPr>
            <w:ins w:id="326" w:author="KSASEA LAP01" w:date="2018-05-15T17:41:00Z">
              <w:r>
                <w:rPr>
                  <w:rFonts w:cstheme="minorHAnsi"/>
                </w:rPr>
                <w:t xml:space="preserve">Cerrar la acción correctiva. </w:t>
              </w:r>
            </w:ins>
            <w:ins w:id="327" w:author="KSASEA LAP01" w:date="2018-05-15T17:40:00Z">
              <w:r w:rsidR="00541575">
                <w:rPr>
                  <w:rFonts w:cstheme="minorHAnsi"/>
                </w:rPr>
                <w:t xml:space="preserve"> </w:t>
              </w:r>
            </w:ins>
          </w:p>
          <w:p w14:paraId="5CDB903F" w14:textId="6EBA00E5" w:rsidR="000623B0" w:rsidRPr="00CC41C3" w:rsidDel="00CC41C3" w:rsidRDefault="000623B0">
            <w:pPr>
              <w:pStyle w:val="Prrafodelista"/>
              <w:numPr>
                <w:ilvl w:val="0"/>
                <w:numId w:val="26"/>
              </w:numPr>
              <w:rPr>
                <w:del w:id="328" w:author="KSASEA LAP01" w:date="2018-05-15T17:33:00Z"/>
                <w:rFonts w:cstheme="minorHAnsi"/>
                <w:rPrChange w:id="329" w:author="KSASEA LAP01" w:date="2018-05-15T17:33:00Z">
                  <w:rPr>
                    <w:del w:id="330" w:author="KSASEA LAP01" w:date="2018-05-15T17:33:00Z"/>
                  </w:rPr>
                </w:rPrChange>
              </w:rPr>
              <w:pPrChange w:id="331" w:author="KSASEA LAP01" w:date="2018-05-15T17:33:00Z">
                <w:pPr>
                  <w:pStyle w:val="Prrafodelista"/>
                  <w:numPr>
                    <w:numId w:val="16"/>
                  </w:numPr>
                  <w:ind w:left="313" w:hanging="265"/>
                  <w:jc w:val="both"/>
                </w:pPr>
              </w:pPrChange>
            </w:pPr>
            <w:del w:id="332" w:author="KSASEA LAP01" w:date="2018-05-15T17:33:00Z">
              <w:r w:rsidRPr="00CC41C3" w:rsidDel="00CC41C3">
                <w:rPr>
                  <w:rFonts w:cstheme="minorHAnsi"/>
                  <w:rPrChange w:id="333" w:author="KSASEA LAP01" w:date="2018-05-15T17:33:00Z">
                    <w:rPr/>
                  </w:rPrChange>
                </w:rPr>
                <w:delText>Administrar los hallazgos derivados del monitoreo del Sistema de Administración.</w:delText>
              </w:r>
            </w:del>
          </w:p>
          <w:p w14:paraId="6E39BA31" w14:textId="6DABA65C" w:rsidR="000623B0" w:rsidRPr="000D1034" w:rsidDel="00CC41C3" w:rsidRDefault="000623B0">
            <w:pPr>
              <w:pStyle w:val="Prrafodelista"/>
              <w:ind w:left="597"/>
              <w:rPr>
                <w:del w:id="334" w:author="KSASEA LAP01" w:date="2018-05-15T17:33:00Z"/>
              </w:rPr>
              <w:pPrChange w:id="335" w:author="KSASEA LAP01" w:date="2018-05-15T17:33:00Z">
                <w:pPr>
                  <w:pStyle w:val="Prrafodelista"/>
                  <w:numPr>
                    <w:numId w:val="16"/>
                  </w:numPr>
                  <w:ind w:left="313" w:hanging="265"/>
                  <w:jc w:val="both"/>
                </w:pPr>
              </w:pPrChange>
            </w:pPr>
            <w:del w:id="336" w:author="KSASEA LAP01" w:date="2018-05-15T17:33:00Z">
              <w:r w:rsidRPr="000D1034" w:rsidDel="00CC41C3">
                <w:delText>Aplicar las acciones para mitigar o eliminar las causas de los hallazgos no conformes.</w:delText>
              </w:r>
            </w:del>
          </w:p>
          <w:p w14:paraId="66961524" w14:textId="6D1A1872" w:rsidR="000623B0" w:rsidRPr="000D1034" w:rsidRDefault="000623B0">
            <w:pPr>
              <w:pStyle w:val="Prrafodelista"/>
              <w:ind w:left="597"/>
              <w:pPrChange w:id="337" w:author="KSASEA LAP01" w:date="2018-05-15T17:33:00Z">
                <w:pPr>
                  <w:pStyle w:val="Prrafodelista"/>
                </w:pPr>
              </w:pPrChange>
            </w:pPr>
            <w:del w:id="338" w:author="KSASEA LAP01" w:date="2018-05-15T17:33:00Z">
              <w:r w:rsidRPr="000D1034" w:rsidDel="00CC41C3">
                <w:delText xml:space="preserve"> </w:delText>
              </w:r>
            </w:del>
          </w:p>
          <w:p w14:paraId="215F375C" w14:textId="7AC76E16" w:rsidR="000623B0" w:rsidRPr="000D1034" w:rsidDel="000623B0" w:rsidRDefault="000623B0" w:rsidP="000623B0">
            <w:pPr>
              <w:rPr>
                <w:del w:id="339" w:author="KSASEA LAP01" w:date="2018-05-15T16:55:00Z"/>
                <w:rFonts w:cstheme="minorHAnsi"/>
              </w:rPr>
            </w:pPr>
            <w:del w:id="340" w:author="KSASEA LAP01" w:date="2018-05-15T16:55:00Z">
              <w:r w:rsidRPr="000D1034" w:rsidDel="000623B0">
                <w:rPr>
                  <w:rFonts w:cstheme="minorHAnsi"/>
                  <w:sz w:val="24"/>
                </w:rPr>
                <w:delText>NA</w:delText>
              </w:r>
            </w:del>
          </w:p>
          <w:p w14:paraId="0D023149" w14:textId="77777777" w:rsidR="000623B0" w:rsidRDefault="000623B0" w:rsidP="000623B0">
            <w:pPr>
              <w:rPr>
                <w:ins w:id="341" w:author="KSASEA LAP01" w:date="2018-05-15T16:55:00Z"/>
                <w:rFonts w:cstheme="minorHAnsi"/>
                <w:sz w:val="24"/>
              </w:rPr>
            </w:pPr>
            <w:del w:id="342" w:author="KSASEA LAP01" w:date="2018-05-15T16:55:00Z">
              <w:r w:rsidRPr="000D1034" w:rsidDel="000623B0">
                <w:rPr>
                  <w:rFonts w:cstheme="minorHAnsi"/>
                  <w:sz w:val="24"/>
                </w:rPr>
                <w:delText>NA</w:delText>
              </w:r>
            </w:del>
          </w:p>
          <w:p w14:paraId="28296289" w14:textId="77777777" w:rsidR="000623B0" w:rsidRDefault="000623B0" w:rsidP="000623B0">
            <w:pPr>
              <w:rPr>
                <w:ins w:id="343" w:author="KSASEA LAP01" w:date="2018-05-15T16:55:00Z"/>
                <w:rFonts w:cstheme="minorHAnsi"/>
                <w:sz w:val="24"/>
              </w:rPr>
            </w:pPr>
          </w:p>
          <w:p w14:paraId="19B7C82A" w14:textId="77777777" w:rsidR="000623B0" w:rsidRDefault="000623B0" w:rsidP="000623B0">
            <w:pPr>
              <w:rPr>
                <w:ins w:id="344" w:author="KSASEA LAP01" w:date="2018-05-15T17:41:00Z"/>
                <w:rFonts w:cstheme="minorHAnsi"/>
                <w:sz w:val="24"/>
              </w:rPr>
            </w:pPr>
          </w:p>
          <w:p w14:paraId="1B373FE9" w14:textId="77777777" w:rsidR="006D59CB" w:rsidRDefault="006D59CB" w:rsidP="000623B0">
            <w:pPr>
              <w:rPr>
                <w:ins w:id="345" w:author="KSASEA LAP01" w:date="2018-05-15T17:41:00Z"/>
                <w:rFonts w:cstheme="minorHAnsi"/>
                <w:sz w:val="24"/>
              </w:rPr>
            </w:pPr>
          </w:p>
          <w:p w14:paraId="319B9FFE" w14:textId="77777777" w:rsidR="006D59CB" w:rsidRDefault="006D59CB" w:rsidP="000623B0">
            <w:pPr>
              <w:rPr>
                <w:ins w:id="346" w:author="KSASEA LAP01" w:date="2018-05-15T17:41:00Z"/>
                <w:rFonts w:cstheme="minorHAnsi"/>
                <w:sz w:val="24"/>
              </w:rPr>
            </w:pPr>
          </w:p>
          <w:p w14:paraId="3A559EA7" w14:textId="77777777" w:rsidR="006D59CB" w:rsidRDefault="006D59CB" w:rsidP="000623B0">
            <w:pPr>
              <w:rPr>
                <w:ins w:id="347" w:author="KSASEA LAP01" w:date="2018-05-15T17:42:00Z"/>
                <w:rFonts w:cstheme="minorHAnsi"/>
                <w:sz w:val="24"/>
              </w:rPr>
            </w:pPr>
          </w:p>
          <w:p w14:paraId="01B43C2C" w14:textId="77777777" w:rsidR="006D59CB" w:rsidRDefault="006D59CB" w:rsidP="000623B0">
            <w:pPr>
              <w:rPr>
                <w:ins w:id="348" w:author="KSASEA LAP01" w:date="2018-05-15T17:42:00Z"/>
                <w:rFonts w:cstheme="minorHAnsi"/>
                <w:sz w:val="24"/>
              </w:rPr>
            </w:pPr>
          </w:p>
          <w:p w14:paraId="7A750CBE" w14:textId="77777777" w:rsidR="006D59CB" w:rsidRDefault="006D59CB" w:rsidP="000623B0">
            <w:pPr>
              <w:rPr>
                <w:ins w:id="349" w:author="KSASEA LAP01" w:date="2018-05-15T17:42:00Z"/>
                <w:rFonts w:cstheme="minorHAnsi"/>
                <w:sz w:val="24"/>
              </w:rPr>
            </w:pPr>
          </w:p>
          <w:p w14:paraId="7776CE08" w14:textId="77777777" w:rsidR="006D59CB" w:rsidRDefault="006D59CB" w:rsidP="000623B0">
            <w:pPr>
              <w:rPr>
                <w:ins w:id="350" w:author="KSASEA LAP01" w:date="2018-05-15T17:42:00Z"/>
                <w:rFonts w:cstheme="minorHAnsi"/>
                <w:sz w:val="24"/>
              </w:rPr>
            </w:pPr>
          </w:p>
          <w:p w14:paraId="23CB072A" w14:textId="77777777" w:rsidR="006D59CB" w:rsidRDefault="006D59CB" w:rsidP="000623B0">
            <w:pPr>
              <w:rPr>
                <w:ins w:id="351" w:author="KSASEA LAP01" w:date="2018-05-15T17:42:00Z"/>
                <w:rFonts w:cstheme="minorHAnsi"/>
                <w:sz w:val="24"/>
              </w:rPr>
            </w:pPr>
          </w:p>
          <w:p w14:paraId="3EDE8C48" w14:textId="77777777" w:rsidR="006D59CB" w:rsidRDefault="006D59CB" w:rsidP="000623B0">
            <w:pPr>
              <w:rPr>
                <w:ins w:id="352" w:author="KSASEA LAP01" w:date="2018-05-15T17:42:00Z"/>
                <w:rFonts w:cstheme="minorHAnsi"/>
                <w:sz w:val="24"/>
              </w:rPr>
            </w:pPr>
          </w:p>
          <w:p w14:paraId="7AB87E92" w14:textId="77777777" w:rsidR="006D59CB" w:rsidRDefault="006D59CB" w:rsidP="000623B0">
            <w:pPr>
              <w:rPr>
                <w:ins w:id="353" w:author="KSASEA LAP01" w:date="2018-05-15T16:56:00Z"/>
                <w:rFonts w:cstheme="minorHAnsi"/>
                <w:sz w:val="24"/>
              </w:rPr>
            </w:pPr>
          </w:p>
          <w:p w14:paraId="6D015D49" w14:textId="4FD72DBB" w:rsidR="000623B0" w:rsidRPr="000D1034" w:rsidRDefault="000623B0" w:rsidP="000623B0">
            <w:pPr>
              <w:rPr>
                <w:rFonts w:cstheme="minorHAnsi"/>
              </w:rPr>
            </w:pPr>
          </w:p>
        </w:tc>
      </w:tr>
      <w:tr w:rsidR="000623B0" w:rsidRPr="000D1034" w:rsidDel="000623B0" w14:paraId="58960EEB" w14:textId="14DB9701" w:rsidTr="000623B0">
        <w:tblPrEx>
          <w:tblW w:w="9960"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PrExChange w:id="354" w:author="KSASEA LAP01" w:date="2018-05-15T16:55:00Z">
            <w:tblPrEx>
              <w:tblW w:w="9960"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PrEx>
          </w:tblPrExChange>
        </w:tblPrEx>
        <w:trPr>
          <w:trHeight w:val="312"/>
          <w:del w:id="355" w:author="KSASEA LAP01" w:date="2018-05-15T16:55:00Z"/>
          <w:trPrChange w:id="356" w:author="KSASEA LAP01" w:date="2018-05-15T16:55:00Z">
            <w:trPr>
              <w:gridBefore w:val="1"/>
              <w:trHeight w:val="312"/>
            </w:trPr>
          </w:trPrChange>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Change w:id="357" w:author="KSASEA LAP01" w:date="2018-05-15T16:55:00Z">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tcPrChange>
          </w:tcPr>
          <w:p w14:paraId="4AF949EE" w14:textId="7E837990" w:rsidR="000623B0" w:rsidRPr="000D1034" w:rsidDel="000623B0" w:rsidRDefault="000623B0" w:rsidP="000623B0">
            <w:pPr>
              <w:jc w:val="center"/>
              <w:rPr>
                <w:del w:id="358" w:author="KSASEA LAP01" w:date="2018-05-15T16:55:00Z"/>
                <w:rFonts w:cstheme="minorHAnsi"/>
                <w:b/>
                <w:sz w:val="24"/>
              </w:rPr>
            </w:pPr>
            <w:del w:id="359" w:author="KSASEA LAP01" w:date="2018-05-15T16:55:00Z">
              <w:r w:rsidRPr="000D1034" w:rsidDel="000623B0">
                <w:rPr>
                  <w:rFonts w:cstheme="minorHAnsi"/>
                  <w:b/>
                  <w:sz w:val="24"/>
                </w:rPr>
                <w:delText>TERMINOS Y DEFINICIONES</w:delText>
              </w:r>
            </w:del>
          </w:p>
        </w:tc>
      </w:tr>
      <w:tr w:rsidR="000623B0" w:rsidRPr="000D1034" w:rsidDel="000623B0" w14:paraId="12243A6B" w14:textId="01BB4DB5" w:rsidTr="00D46A18">
        <w:trPr>
          <w:trHeight w:val="312"/>
          <w:del w:id="360" w:author="KSASEA LAP01" w:date="2018-05-15T16:55:00Z"/>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FC736F3" w14:textId="21F04A62" w:rsidR="000623B0" w:rsidRPr="000D1034" w:rsidDel="000623B0" w:rsidRDefault="000623B0" w:rsidP="000623B0">
            <w:pPr>
              <w:pStyle w:val="Prrafodelista"/>
              <w:numPr>
                <w:ilvl w:val="0"/>
                <w:numId w:val="17"/>
              </w:numPr>
              <w:ind w:left="597" w:hanging="265"/>
              <w:jc w:val="both"/>
              <w:rPr>
                <w:del w:id="361" w:author="KSASEA LAP01" w:date="2018-05-15T16:55:00Z"/>
                <w:rFonts w:cstheme="minorHAnsi"/>
              </w:rPr>
            </w:pPr>
            <w:del w:id="362" w:author="KSASEA LAP01" w:date="2018-05-15T16:55:00Z">
              <w:r w:rsidRPr="000D1034" w:rsidDel="000623B0">
                <w:rPr>
                  <w:rFonts w:cstheme="minorHAnsi"/>
                  <w:b/>
                </w:rPr>
                <w:delText>Acción correctiva</w:delText>
              </w:r>
              <w:r w:rsidRPr="000D1034" w:rsidDel="000623B0">
                <w:rPr>
                  <w:rFonts w:cstheme="minorHAnsi"/>
                </w:rPr>
                <w:delText>: actuación o efecto implementado con el objetivo de eliminar una situación o hallazgo indeseable con el fin de evitar su repetición.</w:delText>
              </w:r>
            </w:del>
          </w:p>
          <w:p w14:paraId="6893B921" w14:textId="1A626526" w:rsidR="000623B0" w:rsidRPr="000D1034" w:rsidDel="000623B0" w:rsidRDefault="000623B0" w:rsidP="000623B0">
            <w:pPr>
              <w:pStyle w:val="Prrafodelista"/>
              <w:ind w:left="597"/>
              <w:jc w:val="both"/>
              <w:rPr>
                <w:del w:id="363" w:author="KSASEA LAP01" w:date="2018-05-15T16:55:00Z"/>
                <w:rFonts w:cstheme="minorHAnsi"/>
              </w:rPr>
            </w:pPr>
          </w:p>
          <w:p w14:paraId="06321151" w14:textId="55C1D1F5" w:rsidR="000623B0" w:rsidRPr="000D1034" w:rsidDel="000623B0" w:rsidRDefault="000623B0" w:rsidP="000623B0">
            <w:pPr>
              <w:pStyle w:val="Prrafodelista"/>
              <w:numPr>
                <w:ilvl w:val="0"/>
                <w:numId w:val="17"/>
              </w:numPr>
              <w:ind w:left="597" w:hanging="265"/>
              <w:jc w:val="both"/>
              <w:rPr>
                <w:del w:id="364" w:author="KSASEA LAP01" w:date="2018-05-15T16:55:00Z"/>
                <w:rFonts w:cstheme="minorHAnsi"/>
              </w:rPr>
            </w:pPr>
            <w:del w:id="365" w:author="KSASEA LAP01" w:date="2018-05-15T16:55:00Z">
              <w:r w:rsidRPr="000D1034" w:rsidDel="000623B0">
                <w:rPr>
                  <w:rFonts w:cstheme="minorHAnsi"/>
                  <w:b/>
                </w:rPr>
                <w:delText>AMEF</w:delText>
              </w:r>
              <w:r w:rsidRPr="000D1034" w:rsidDel="000623B0">
                <w:rPr>
                  <w:rFonts w:cstheme="minorHAnsi"/>
                </w:rPr>
                <w:delText>: Análisis del modo y efecto de la falla, es una metodología utilizada para identificar las formas en que un producto, subproducto o proceso puede llegar a fallar, que tiene como finalidad le prevención de dichas fallas.</w:delText>
              </w:r>
            </w:del>
          </w:p>
          <w:p w14:paraId="49CEFA3C" w14:textId="07A0747C" w:rsidR="000623B0" w:rsidRPr="000D1034" w:rsidDel="000623B0" w:rsidRDefault="000623B0" w:rsidP="000623B0">
            <w:pPr>
              <w:pStyle w:val="Prrafodelista"/>
              <w:rPr>
                <w:del w:id="366" w:author="KSASEA LAP01" w:date="2018-05-15T16:55:00Z"/>
                <w:rFonts w:cstheme="minorHAnsi"/>
              </w:rPr>
            </w:pPr>
          </w:p>
          <w:p w14:paraId="2462B746" w14:textId="0BF7F92B" w:rsidR="000623B0" w:rsidRPr="000D1034" w:rsidDel="000623B0" w:rsidRDefault="000623B0" w:rsidP="000623B0">
            <w:pPr>
              <w:pStyle w:val="Prrafodelista"/>
              <w:numPr>
                <w:ilvl w:val="0"/>
                <w:numId w:val="17"/>
              </w:numPr>
              <w:ind w:left="597" w:hanging="265"/>
              <w:jc w:val="both"/>
              <w:rPr>
                <w:del w:id="367" w:author="KSASEA LAP01" w:date="2018-05-15T16:55:00Z"/>
                <w:rFonts w:cstheme="minorHAnsi"/>
              </w:rPr>
            </w:pPr>
            <w:del w:id="368" w:author="KSASEA LAP01" w:date="2018-05-15T16:55:00Z">
              <w:r w:rsidRPr="000D1034" w:rsidDel="000623B0">
                <w:rPr>
                  <w:rFonts w:cstheme="minorHAnsi"/>
                  <w:b/>
                </w:rPr>
                <w:delText>Causa raíz</w:delText>
              </w:r>
              <w:r w:rsidRPr="000D1034" w:rsidDel="000623B0">
                <w:rPr>
                  <w:rFonts w:cstheme="minorHAnsi"/>
                </w:rPr>
                <w:delText>: origen de una falla, problema o hallazgo en su estado inicial; es decir la causa principal que debe ser atacada para solucionar un problema y evitar su posterior aparición.</w:delText>
              </w:r>
            </w:del>
          </w:p>
          <w:p w14:paraId="7A1DCC59" w14:textId="7D90051D" w:rsidR="000623B0" w:rsidRPr="000D1034" w:rsidDel="000623B0" w:rsidRDefault="000623B0" w:rsidP="000623B0">
            <w:pPr>
              <w:pStyle w:val="Prrafodelista"/>
              <w:numPr>
                <w:ilvl w:val="0"/>
                <w:numId w:val="17"/>
              </w:numPr>
              <w:ind w:left="597" w:hanging="265"/>
              <w:jc w:val="both"/>
              <w:rPr>
                <w:del w:id="369" w:author="KSASEA LAP01" w:date="2018-05-15T16:55:00Z"/>
                <w:rFonts w:cstheme="minorHAnsi"/>
              </w:rPr>
            </w:pPr>
            <w:del w:id="370" w:author="KSASEA LAP01" w:date="2018-05-15T16:55:00Z">
              <w:r w:rsidRPr="000D1034" w:rsidDel="000623B0">
                <w:rPr>
                  <w:rStyle w:val="Textoennegrita"/>
                  <w:rFonts w:cstheme="minorHAnsi"/>
                </w:rPr>
                <w:delText>Evaluación:</w:delText>
              </w:r>
              <w:r w:rsidRPr="000D1034" w:rsidDel="000623B0">
                <w:rPr>
                  <w:rFonts w:cstheme="minorHAnsi"/>
                </w:rPr>
                <w:delText> es una apreciación sistemática de una actividad, proyecto, programa, política, tema, sector, área operativa o desempeño institucional. La evaluación se concentra en los logros esperados y alcanzados, examinando la cadena de resultados (</w:delText>
              </w:r>
              <w:r w:rsidRPr="000D1034" w:rsidDel="000623B0">
                <w:rPr>
                  <w:rPrChange w:id="371" w:author="Segurida-Higiene 1" w:date="2018-04-19T08:59:00Z">
                    <w:rPr>
                      <w:rStyle w:val="Hipervnculo"/>
                      <w:rFonts w:cstheme="minorHAnsi"/>
                      <w:color w:val="auto"/>
                      <w:u w:val="none"/>
                    </w:rPr>
                  </w:rPrChange>
                </w:rPr>
                <w:fldChar w:fldCharType="begin"/>
              </w:r>
              <w:r w:rsidRPr="000D1034" w:rsidDel="000623B0">
                <w:delInstrText xml:space="preserve"> HYPERLINK "http://www.oecd.org/dataoecd/29/21/2754804.pdf" \t "_blank" </w:delInstrText>
              </w:r>
              <w:r w:rsidRPr="000D1034" w:rsidDel="000623B0">
                <w:rPr>
                  <w:rPrChange w:id="372" w:author="Segurida-Higiene 1" w:date="2018-04-19T08:59:00Z">
                    <w:rPr>
                      <w:rStyle w:val="Hipervnculo"/>
                      <w:rFonts w:cstheme="minorHAnsi"/>
                      <w:color w:val="auto"/>
                      <w:u w:val="none"/>
                    </w:rPr>
                  </w:rPrChange>
                </w:rPr>
                <w:fldChar w:fldCharType="separate"/>
              </w:r>
              <w:r w:rsidRPr="000D1034" w:rsidDel="000623B0">
                <w:rPr>
                  <w:rStyle w:val="Hipervnculo"/>
                  <w:rFonts w:cstheme="minorHAnsi"/>
                  <w:color w:val="auto"/>
                  <w:u w:val="none"/>
                </w:rPr>
                <w:delText>insumos, actividades, productos, resultados e impactos</w:delText>
              </w:r>
              <w:r w:rsidRPr="000D1034" w:rsidDel="000623B0">
                <w:rPr>
                  <w:rStyle w:val="Hipervnculo"/>
                  <w:rFonts w:cstheme="minorHAnsi"/>
                  <w:color w:val="auto"/>
                  <w:u w:val="none"/>
                  <w:rPrChange w:id="373" w:author="Segurida-Higiene 1" w:date="2018-04-19T08:59:00Z">
                    <w:rPr>
                      <w:rStyle w:val="Hipervnculo"/>
                      <w:rFonts w:cstheme="minorHAnsi"/>
                      <w:color w:val="auto"/>
                      <w:u w:val="none"/>
                    </w:rPr>
                  </w:rPrChange>
                </w:rPr>
                <w:fldChar w:fldCharType="end"/>
              </w:r>
              <w:r w:rsidRPr="000D1034" w:rsidDel="000623B0">
                <w:rPr>
                  <w:rFonts w:cstheme="minorHAnsi"/>
                </w:rPr>
                <w:delText>), procesos, factores contextuales y causalidad, para comprender los logros o la ausencia de ellos. La evaluación pretende determinar la relevancia, impacto, eficacia, eficiencia y sostenibilidad de las intervenciones y su contribución a la consecución de resultados.</w:delText>
              </w:r>
            </w:del>
          </w:p>
          <w:p w14:paraId="64355CF4" w14:textId="192132A8" w:rsidR="000623B0" w:rsidRPr="000D1034" w:rsidDel="000623B0" w:rsidRDefault="000623B0" w:rsidP="000623B0">
            <w:pPr>
              <w:pStyle w:val="Prrafodelista"/>
              <w:rPr>
                <w:del w:id="374" w:author="KSASEA LAP01" w:date="2018-05-15T16:55:00Z"/>
                <w:rFonts w:cstheme="minorHAnsi"/>
                <w:b/>
              </w:rPr>
            </w:pPr>
          </w:p>
          <w:p w14:paraId="6E3BE8C2" w14:textId="65AF2A50" w:rsidR="000623B0" w:rsidRPr="000D1034" w:rsidDel="000623B0" w:rsidRDefault="000623B0" w:rsidP="000623B0">
            <w:pPr>
              <w:pStyle w:val="Prrafodelista"/>
              <w:numPr>
                <w:ilvl w:val="0"/>
                <w:numId w:val="17"/>
              </w:numPr>
              <w:ind w:left="597" w:hanging="265"/>
              <w:jc w:val="both"/>
              <w:rPr>
                <w:del w:id="375" w:author="KSASEA LAP01" w:date="2018-05-15T16:55:00Z"/>
                <w:rFonts w:cstheme="minorHAnsi"/>
              </w:rPr>
            </w:pPr>
            <w:del w:id="376" w:author="KSASEA LAP01" w:date="2018-05-15T16:55:00Z">
              <w:r w:rsidRPr="000D1034" w:rsidDel="000623B0">
                <w:rPr>
                  <w:rFonts w:cstheme="minorHAnsi"/>
                  <w:b/>
                </w:rPr>
                <w:delText>Hallazgo</w:delText>
              </w:r>
              <w:r w:rsidRPr="000D1034" w:rsidDel="000623B0">
                <w:rPr>
                  <w:rFonts w:cstheme="minorHAnsi"/>
                </w:rPr>
                <w:delText>: resultado de evaluar una evidencia contra un criterio, encontrando en este caso un incumplimiento, no conformidad con lo establecido o un área de oportunidad.</w:delText>
              </w:r>
            </w:del>
          </w:p>
          <w:p w14:paraId="0B5D5ECE" w14:textId="0BF72D96" w:rsidR="000623B0" w:rsidRPr="000D1034" w:rsidDel="000623B0" w:rsidRDefault="000623B0" w:rsidP="000623B0">
            <w:pPr>
              <w:pStyle w:val="Prrafodelista"/>
              <w:rPr>
                <w:del w:id="377" w:author="KSASEA LAP01" w:date="2018-05-15T16:55:00Z"/>
                <w:rFonts w:cstheme="minorHAnsi"/>
                <w:sz w:val="24"/>
              </w:rPr>
            </w:pPr>
          </w:p>
          <w:p w14:paraId="180AAFEC" w14:textId="2DDCC622" w:rsidR="000623B0" w:rsidRPr="000D1034" w:rsidDel="000623B0" w:rsidRDefault="000623B0" w:rsidP="000623B0">
            <w:pPr>
              <w:pStyle w:val="Prrafodelista"/>
              <w:numPr>
                <w:ilvl w:val="0"/>
                <w:numId w:val="17"/>
              </w:numPr>
              <w:ind w:left="597" w:hanging="265"/>
              <w:jc w:val="both"/>
              <w:rPr>
                <w:del w:id="378" w:author="KSASEA LAP01" w:date="2018-05-15T16:55:00Z"/>
                <w:rFonts w:cstheme="minorHAnsi"/>
              </w:rPr>
            </w:pPr>
            <w:del w:id="379" w:author="KSASEA LAP01" w:date="2018-05-15T16:55:00Z">
              <w:r w:rsidRPr="000D1034" w:rsidDel="000623B0">
                <w:rPr>
                  <w:rStyle w:val="Textoennegrita"/>
                  <w:rFonts w:cstheme="minorHAnsi"/>
                </w:rPr>
                <w:delText>Monitoreo: </w:delText>
              </w:r>
              <w:r w:rsidRPr="000D1034" w:rsidDel="000623B0">
                <w:rPr>
                  <w:rFonts w:cstheme="minorHAnsi"/>
                </w:rPr>
                <w:delText>es el proceso sistemático de recolectar, analizar y utilizar información para hacer seguimiento al progreso de un programa en pos de la consecución de sus objetivos, y para guiar las decisiones de gestión. El monitoreo generalmente se dirige a los procesos en lo que respecta a cómo, cuándo y dónde tienen lugar las actividades, quién las ejecuta y a cuántas personas o entidades beneficia.</w:delText>
              </w:r>
            </w:del>
          </w:p>
          <w:p w14:paraId="6D0BB537" w14:textId="09A9C90B" w:rsidR="000623B0" w:rsidRPr="000D1034" w:rsidDel="000623B0" w:rsidRDefault="000623B0" w:rsidP="000623B0">
            <w:pPr>
              <w:pStyle w:val="Prrafodelista"/>
              <w:rPr>
                <w:del w:id="380" w:author="KSASEA LAP01" w:date="2018-05-15T16:55:00Z"/>
                <w:rFonts w:cstheme="minorHAnsi"/>
              </w:rPr>
            </w:pPr>
          </w:p>
          <w:p w14:paraId="7533FFEE" w14:textId="56EB15E7" w:rsidR="000623B0" w:rsidRPr="000D1034" w:rsidDel="000623B0" w:rsidRDefault="000623B0" w:rsidP="000623B0">
            <w:pPr>
              <w:pStyle w:val="Prrafodelista"/>
              <w:numPr>
                <w:ilvl w:val="0"/>
                <w:numId w:val="17"/>
              </w:numPr>
              <w:ind w:left="597" w:hanging="265"/>
              <w:jc w:val="both"/>
              <w:rPr>
                <w:del w:id="381" w:author="KSASEA LAP01" w:date="2018-05-15T16:55:00Z"/>
                <w:rFonts w:cstheme="minorHAnsi"/>
              </w:rPr>
            </w:pPr>
            <w:del w:id="382" w:author="KSASEA LAP01" w:date="2018-05-15T16:55:00Z">
              <w:r w:rsidRPr="000D1034" w:rsidDel="000623B0">
                <w:rPr>
                  <w:rFonts w:cstheme="minorHAnsi"/>
                  <w:b/>
                </w:rPr>
                <w:delText>RT</w:delText>
              </w:r>
              <w:r w:rsidRPr="000D1034" w:rsidDel="000623B0">
                <w:rPr>
                  <w:rFonts w:cstheme="minorHAnsi"/>
                </w:rPr>
                <w:delText>: Responsable Técnico.</w:delText>
              </w:r>
            </w:del>
          </w:p>
          <w:p w14:paraId="66EE3E87" w14:textId="13B418C3" w:rsidR="000623B0" w:rsidRPr="000D1034" w:rsidDel="000623B0" w:rsidRDefault="000623B0" w:rsidP="000623B0">
            <w:pPr>
              <w:pStyle w:val="Prrafodelista"/>
              <w:rPr>
                <w:del w:id="383" w:author="KSASEA LAP01" w:date="2018-05-15T16:55:00Z"/>
                <w:rFonts w:cstheme="minorHAnsi"/>
              </w:rPr>
            </w:pPr>
          </w:p>
          <w:p w14:paraId="5CE19EA1" w14:textId="559572F3" w:rsidR="000623B0" w:rsidRPr="000D1034" w:rsidDel="000623B0" w:rsidRDefault="000623B0" w:rsidP="000623B0">
            <w:pPr>
              <w:pStyle w:val="Prrafodelista"/>
              <w:numPr>
                <w:ilvl w:val="0"/>
                <w:numId w:val="17"/>
              </w:numPr>
              <w:ind w:left="597" w:hanging="265"/>
              <w:jc w:val="both"/>
              <w:rPr>
                <w:del w:id="384" w:author="KSASEA LAP01" w:date="2018-05-15T16:55:00Z"/>
                <w:rFonts w:cstheme="minorHAnsi"/>
              </w:rPr>
            </w:pPr>
            <w:del w:id="385" w:author="KSASEA LAP01" w:date="2018-05-15T16:55:00Z">
              <w:r w:rsidRPr="000D1034" w:rsidDel="000623B0">
                <w:rPr>
                  <w:rFonts w:cstheme="minorHAnsi"/>
                  <w:b/>
                </w:rPr>
                <w:delText>5 porqués</w:delText>
              </w:r>
              <w:r w:rsidRPr="000D1034" w:rsidDel="000623B0">
                <w:rPr>
                  <w:rFonts w:cstheme="minorHAnsi"/>
                </w:rPr>
                <w:delText>: técnica de análisis utilizada para establecer las relaciones de causa y efecto de un hallazgo, basado en preguntar repetidas veces la razón por lo que ocurrió el acontecimiento caminando hacia atrás, hasta llegar a la causa raíz del problema.</w:delText>
              </w:r>
            </w:del>
          </w:p>
          <w:p w14:paraId="568F5B4E" w14:textId="6167C27F" w:rsidR="000623B0" w:rsidRPr="000D1034" w:rsidDel="000623B0" w:rsidRDefault="000623B0" w:rsidP="000623B0">
            <w:pPr>
              <w:rPr>
                <w:del w:id="386" w:author="KSASEA LAP01" w:date="2018-05-15T16:55:00Z"/>
                <w:rFonts w:cstheme="minorHAnsi"/>
                <w:sz w:val="24"/>
              </w:rPr>
            </w:pPr>
          </w:p>
          <w:p w14:paraId="54AEB0DA" w14:textId="649D6364" w:rsidR="000623B0" w:rsidRPr="000D1034" w:rsidDel="000623B0" w:rsidRDefault="000623B0" w:rsidP="000623B0">
            <w:pPr>
              <w:rPr>
                <w:del w:id="387" w:author="KSASEA LAP01" w:date="2018-05-15T16:55:00Z"/>
                <w:rFonts w:cstheme="minorHAnsi"/>
                <w:sz w:val="24"/>
              </w:rPr>
            </w:pPr>
          </w:p>
          <w:p w14:paraId="4CC37C27" w14:textId="04FAEAB1" w:rsidR="000623B0" w:rsidRPr="000D1034" w:rsidDel="000623B0" w:rsidRDefault="000623B0" w:rsidP="000623B0">
            <w:pPr>
              <w:rPr>
                <w:del w:id="388" w:author="KSASEA LAP01" w:date="2018-05-15T16:55:00Z"/>
                <w:rFonts w:cstheme="minorHAnsi"/>
                <w:sz w:val="24"/>
              </w:rPr>
            </w:pPr>
          </w:p>
          <w:p w14:paraId="027EBFA9" w14:textId="290A4957" w:rsidR="000623B0" w:rsidRPr="000D1034" w:rsidDel="000623B0" w:rsidRDefault="000623B0" w:rsidP="000623B0">
            <w:pPr>
              <w:rPr>
                <w:del w:id="389" w:author="KSASEA LAP01" w:date="2018-05-15T16:55:00Z"/>
                <w:rFonts w:cstheme="minorHAnsi"/>
                <w:sz w:val="24"/>
              </w:rPr>
            </w:pPr>
          </w:p>
          <w:p w14:paraId="538B618D" w14:textId="0AAC5B8F" w:rsidR="000623B0" w:rsidRPr="000D1034" w:rsidDel="000623B0" w:rsidRDefault="000623B0" w:rsidP="000623B0">
            <w:pPr>
              <w:rPr>
                <w:del w:id="390" w:author="KSASEA LAP01" w:date="2018-05-15T16:55:00Z"/>
                <w:rFonts w:cstheme="minorHAnsi"/>
                <w:sz w:val="24"/>
              </w:rPr>
            </w:pPr>
          </w:p>
          <w:p w14:paraId="252A500B" w14:textId="11414555" w:rsidR="000623B0" w:rsidRPr="000D1034" w:rsidDel="000623B0" w:rsidRDefault="000623B0" w:rsidP="000623B0">
            <w:pPr>
              <w:rPr>
                <w:del w:id="391" w:author="KSASEA LAP01" w:date="2018-05-15T16:55:00Z"/>
                <w:rFonts w:cstheme="minorHAnsi"/>
                <w:sz w:val="24"/>
              </w:rPr>
            </w:pPr>
          </w:p>
          <w:p w14:paraId="634D7D1A" w14:textId="100D9331" w:rsidR="000623B0" w:rsidRPr="000D1034" w:rsidDel="000623B0" w:rsidRDefault="000623B0" w:rsidP="000623B0">
            <w:pPr>
              <w:rPr>
                <w:del w:id="392" w:author="KSASEA LAP01" w:date="2018-05-15T16:55:00Z"/>
                <w:rFonts w:cstheme="minorHAnsi"/>
                <w:sz w:val="24"/>
              </w:rPr>
            </w:pPr>
          </w:p>
          <w:p w14:paraId="2EC536BF" w14:textId="73D472F3" w:rsidR="000623B0" w:rsidRPr="000D1034" w:rsidDel="000623B0" w:rsidRDefault="000623B0" w:rsidP="000623B0">
            <w:pPr>
              <w:rPr>
                <w:del w:id="393" w:author="KSASEA LAP01" w:date="2018-05-15T16:55:00Z"/>
                <w:rFonts w:cstheme="minorHAnsi"/>
                <w:sz w:val="24"/>
              </w:rPr>
            </w:pPr>
          </w:p>
          <w:p w14:paraId="5ED2113B" w14:textId="384ABE4D" w:rsidR="000623B0" w:rsidRPr="000D1034" w:rsidDel="000623B0" w:rsidRDefault="000623B0" w:rsidP="000623B0">
            <w:pPr>
              <w:rPr>
                <w:del w:id="394" w:author="KSASEA LAP01" w:date="2018-05-15T16:55:00Z"/>
                <w:rFonts w:cstheme="minorHAnsi"/>
                <w:sz w:val="24"/>
              </w:rPr>
            </w:pPr>
          </w:p>
          <w:p w14:paraId="3BEBE817" w14:textId="26736AB6" w:rsidR="000623B0" w:rsidRPr="000D1034" w:rsidDel="000623B0" w:rsidRDefault="000623B0" w:rsidP="000623B0">
            <w:pPr>
              <w:rPr>
                <w:del w:id="395" w:author="KSASEA LAP01" w:date="2018-05-15T16:55:00Z"/>
                <w:rFonts w:cstheme="minorHAnsi"/>
                <w:sz w:val="24"/>
              </w:rPr>
            </w:pPr>
          </w:p>
          <w:p w14:paraId="732E4D87" w14:textId="34D1A0AF" w:rsidR="000623B0" w:rsidRPr="000D1034" w:rsidDel="000623B0" w:rsidRDefault="000623B0" w:rsidP="000623B0">
            <w:pPr>
              <w:rPr>
                <w:del w:id="396" w:author="KSASEA LAP01" w:date="2018-05-15T16:55:00Z"/>
                <w:rFonts w:cstheme="minorHAnsi"/>
                <w:sz w:val="24"/>
              </w:rPr>
            </w:pPr>
          </w:p>
          <w:p w14:paraId="5261252F" w14:textId="690E27DF" w:rsidR="000623B0" w:rsidRPr="000D1034" w:rsidDel="000623B0" w:rsidRDefault="000623B0" w:rsidP="000623B0">
            <w:pPr>
              <w:rPr>
                <w:del w:id="397" w:author="KSASEA LAP01" w:date="2018-05-15T16:55:00Z"/>
                <w:rFonts w:cstheme="minorHAnsi"/>
                <w:sz w:val="24"/>
              </w:rPr>
            </w:pPr>
          </w:p>
          <w:p w14:paraId="73DC60B3" w14:textId="5F1C8F18" w:rsidR="000623B0" w:rsidRPr="000D1034" w:rsidDel="000623B0" w:rsidRDefault="000623B0" w:rsidP="000623B0">
            <w:pPr>
              <w:rPr>
                <w:del w:id="398" w:author="KSASEA LAP01" w:date="2018-05-15T16:55:00Z"/>
                <w:rFonts w:cstheme="minorHAnsi"/>
                <w:sz w:val="24"/>
              </w:rPr>
            </w:pPr>
          </w:p>
          <w:p w14:paraId="6876B10E" w14:textId="65AA79F0" w:rsidR="000623B0" w:rsidRPr="000D1034" w:rsidDel="000623B0" w:rsidRDefault="000623B0" w:rsidP="000623B0">
            <w:pPr>
              <w:rPr>
                <w:del w:id="399" w:author="KSASEA LAP01" w:date="2018-05-15T16:55:00Z"/>
                <w:rFonts w:cstheme="minorHAnsi"/>
                <w:sz w:val="24"/>
              </w:rPr>
            </w:pPr>
          </w:p>
          <w:p w14:paraId="2C735402" w14:textId="5814CD71" w:rsidR="000623B0" w:rsidRPr="000D1034" w:rsidDel="000623B0" w:rsidRDefault="000623B0" w:rsidP="000623B0">
            <w:pPr>
              <w:rPr>
                <w:del w:id="400" w:author="KSASEA LAP01" w:date="2018-05-15T16:55:00Z"/>
                <w:rFonts w:cstheme="minorHAnsi"/>
                <w:sz w:val="24"/>
              </w:rPr>
            </w:pPr>
          </w:p>
          <w:p w14:paraId="5F6A961C" w14:textId="311A5F6A" w:rsidR="000623B0" w:rsidRPr="000D1034" w:rsidDel="000623B0" w:rsidRDefault="000623B0" w:rsidP="000623B0">
            <w:pPr>
              <w:rPr>
                <w:del w:id="401" w:author="KSASEA LAP01" w:date="2018-05-15T16:55:00Z"/>
                <w:rFonts w:cstheme="minorHAnsi"/>
                <w:sz w:val="24"/>
              </w:rPr>
            </w:pPr>
          </w:p>
          <w:p w14:paraId="170D91A8" w14:textId="5BCB268B" w:rsidR="000623B0" w:rsidRPr="000D1034" w:rsidDel="000623B0" w:rsidRDefault="000623B0" w:rsidP="000623B0">
            <w:pPr>
              <w:rPr>
                <w:del w:id="402" w:author="KSASEA LAP01" w:date="2018-05-15T16:55:00Z"/>
                <w:rFonts w:cstheme="minorHAnsi"/>
                <w:sz w:val="24"/>
              </w:rPr>
            </w:pPr>
          </w:p>
          <w:p w14:paraId="7E999991" w14:textId="1B9295D0" w:rsidR="000623B0" w:rsidRPr="000D1034" w:rsidDel="000623B0" w:rsidRDefault="000623B0" w:rsidP="000623B0">
            <w:pPr>
              <w:rPr>
                <w:del w:id="403" w:author="KSASEA LAP01" w:date="2018-05-15T16:55:00Z"/>
                <w:rFonts w:cstheme="minorHAnsi"/>
                <w:sz w:val="24"/>
              </w:rPr>
            </w:pPr>
          </w:p>
          <w:p w14:paraId="55695EA1" w14:textId="618A14F1" w:rsidR="000623B0" w:rsidRPr="000D1034" w:rsidDel="000623B0" w:rsidRDefault="000623B0" w:rsidP="000623B0">
            <w:pPr>
              <w:jc w:val="both"/>
              <w:rPr>
                <w:del w:id="404" w:author="KSASEA LAP01" w:date="2018-05-15T16:55:00Z"/>
                <w:rFonts w:cstheme="minorHAnsi"/>
                <w:sz w:val="24"/>
              </w:rPr>
            </w:pPr>
          </w:p>
          <w:p w14:paraId="46602593" w14:textId="09524D3A" w:rsidR="000623B0" w:rsidRPr="000D1034" w:rsidDel="000623B0" w:rsidRDefault="000623B0" w:rsidP="000623B0">
            <w:pPr>
              <w:jc w:val="both"/>
              <w:rPr>
                <w:del w:id="405" w:author="KSASEA LAP01" w:date="2018-05-15T16:55:00Z"/>
                <w:rFonts w:cstheme="minorHAnsi"/>
                <w:sz w:val="24"/>
              </w:rPr>
            </w:pPr>
          </w:p>
          <w:p w14:paraId="718E5623" w14:textId="35695E39" w:rsidR="000623B0" w:rsidRPr="000D1034" w:rsidDel="000623B0" w:rsidRDefault="000623B0" w:rsidP="000623B0">
            <w:pPr>
              <w:jc w:val="both"/>
              <w:rPr>
                <w:del w:id="406" w:author="KSASEA LAP01" w:date="2018-05-15T16:55:00Z"/>
                <w:rFonts w:cstheme="minorHAnsi"/>
                <w:sz w:val="24"/>
              </w:rPr>
            </w:pPr>
          </w:p>
          <w:p w14:paraId="65A55113" w14:textId="473CC76C" w:rsidR="000623B0" w:rsidRPr="000D1034" w:rsidDel="000623B0" w:rsidRDefault="000623B0" w:rsidP="000623B0">
            <w:pPr>
              <w:jc w:val="both"/>
              <w:rPr>
                <w:del w:id="407" w:author="KSASEA LAP01" w:date="2018-05-15T16:55:00Z"/>
                <w:rFonts w:cstheme="minorHAnsi"/>
                <w:sz w:val="24"/>
              </w:rPr>
            </w:pPr>
          </w:p>
        </w:tc>
      </w:tr>
      <w:tr w:rsidR="000623B0" w:rsidRPr="000D1034" w14:paraId="7E4E0020" w14:textId="77777777" w:rsidTr="00D46A18">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2E1DFA9" w14:textId="77777777" w:rsidR="000623B0" w:rsidRPr="000D1034" w:rsidRDefault="000623B0" w:rsidP="000623B0">
            <w:pPr>
              <w:rPr>
                <w:rFonts w:cstheme="minorHAnsi"/>
                <w:sz w:val="24"/>
              </w:rPr>
            </w:pPr>
          </w:p>
        </w:tc>
      </w:tr>
      <w:tr w:rsidR="000623B0" w:rsidRPr="000D1034" w14:paraId="57032A2D" w14:textId="77777777" w:rsidTr="00D46A18">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167D280" w14:textId="6CA0BD56" w:rsidR="000623B0" w:rsidRPr="000D1034" w:rsidRDefault="000623B0" w:rsidP="000623B0">
            <w:pPr>
              <w:jc w:val="center"/>
              <w:rPr>
                <w:rFonts w:cstheme="minorHAnsi"/>
                <w:b/>
                <w:sz w:val="24"/>
              </w:rPr>
            </w:pPr>
            <w:r w:rsidRPr="000D1034">
              <w:rPr>
                <w:rFonts w:cstheme="minorHAnsi"/>
                <w:b/>
                <w:sz w:val="24"/>
              </w:rPr>
              <w:lastRenderedPageBreak/>
              <w:t>DIAGRAMA DE FLUJO:</w:t>
            </w:r>
          </w:p>
        </w:tc>
      </w:tr>
      <w:tr w:rsidR="000623B0" w:rsidRPr="000D1034" w14:paraId="38D9B143" w14:textId="77777777" w:rsidTr="00D46A18">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F75EA99" w14:textId="78A3DA75" w:rsidR="000623B0" w:rsidRPr="000D1034" w:rsidDel="00CC41C3" w:rsidRDefault="000623B0" w:rsidP="000623B0">
            <w:pPr>
              <w:ind w:left="708"/>
              <w:rPr>
                <w:del w:id="408" w:author="KSASEA LAP01" w:date="2018-05-15T17:32:00Z"/>
                <w:rFonts w:cstheme="minorHAnsi"/>
                <w:sz w:val="20"/>
                <w:szCs w:val="20"/>
              </w:rPr>
            </w:pPr>
          </w:p>
          <w:p w14:paraId="3E304F77" w14:textId="7286371B" w:rsidR="000623B0" w:rsidRPr="000D1034" w:rsidDel="00CC41C3" w:rsidRDefault="000623B0" w:rsidP="000623B0">
            <w:pPr>
              <w:ind w:left="708"/>
              <w:rPr>
                <w:del w:id="409" w:author="KSASEA LAP01" w:date="2018-05-15T17:32:00Z"/>
                <w:rFonts w:cstheme="minorHAnsi"/>
                <w:sz w:val="20"/>
                <w:szCs w:val="20"/>
              </w:rPr>
            </w:pPr>
            <w:del w:id="410" w:author="KSASEA LAP01" w:date="2018-05-15T17:32:00Z">
              <w:r w:rsidRPr="000D1034" w:rsidDel="00CC41C3">
                <w:rPr>
                  <w:rFonts w:cstheme="minorHAnsi"/>
                  <w:sz w:val="20"/>
                  <w:szCs w:val="20"/>
                </w:rPr>
                <w:delText>Responsable Técnico                               Responsable de acción correctiva                           Equipo de trabajo</w:delText>
              </w:r>
            </w:del>
          </w:p>
          <w:p w14:paraId="67BF623F" w14:textId="21FD0D75" w:rsidR="000623B0" w:rsidRPr="000D1034" w:rsidDel="00CC41C3" w:rsidRDefault="000623B0" w:rsidP="000623B0">
            <w:pPr>
              <w:rPr>
                <w:del w:id="411" w:author="KSASEA LAP01" w:date="2018-05-15T17:32:00Z"/>
                <w:rFonts w:cstheme="minorHAnsi"/>
                <w:sz w:val="20"/>
                <w:szCs w:val="20"/>
              </w:rPr>
            </w:pPr>
          </w:p>
          <w:p w14:paraId="3428E9AC" w14:textId="03FA04B8" w:rsidR="000623B0" w:rsidRPr="000D1034" w:rsidDel="00CC41C3" w:rsidRDefault="000623B0" w:rsidP="000623B0">
            <w:pPr>
              <w:jc w:val="right"/>
              <w:rPr>
                <w:del w:id="412" w:author="KSASEA LAP01" w:date="2018-05-15T17:32:00Z"/>
                <w:rFonts w:cstheme="minorHAnsi"/>
                <w:sz w:val="20"/>
                <w:szCs w:val="20"/>
              </w:rPr>
            </w:pPr>
            <w:del w:id="413" w:author="KSASEA LAP01" w:date="2018-05-15T17:32:00Z">
              <w:r w:rsidRPr="0019271C" w:rsidDel="00CC41C3">
                <w:rPr>
                  <w:rFonts w:ascii="Times New Roman" w:hAnsi="Times New Roman" w:cs="Times New Roman"/>
                  <w:noProof/>
                  <w:sz w:val="24"/>
                  <w:szCs w:val="24"/>
                  <w:lang w:eastAsia="es-MX"/>
                </w:rPr>
                <mc:AlternateContent>
                  <mc:Choice Requires="wpg">
                    <w:drawing>
                      <wp:anchor distT="0" distB="0" distL="114300" distR="114300" simplePos="0" relativeHeight="251770880" behindDoc="0" locked="0" layoutInCell="1" allowOverlap="1" wp14:anchorId="621FC5BD" wp14:editId="24556535">
                        <wp:simplePos x="0" y="0"/>
                        <wp:positionH relativeFrom="column">
                          <wp:posOffset>-26935</wp:posOffset>
                        </wp:positionH>
                        <wp:positionV relativeFrom="paragraph">
                          <wp:posOffset>169081</wp:posOffset>
                        </wp:positionV>
                        <wp:extent cx="6101080" cy="5119301"/>
                        <wp:effectExtent l="0" t="0" r="13970" b="24765"/>
                        <wp:wrapNone/>
                        <wp:docPr id="188" name="Grupo 188"/>
                        <wp:cNvGraphicFramePr/>
                        <a:graphic xmlns:a="http://schemas.openxmlformats.org/drawingml/2006/main">
                          <a:graphicData uri="http://schemas.microsoft.com/office/word/2010/wordprocessingGroup">
                            <wpg:wgp>
                              <wpg:cNvGrpSpPr/>
                              <wpg:grpSpPr>
                                <a:xfrm>
                                  <a:off x="0" y="0"/>
                                  <a:ext cx="6101080" cy="5119301"/>
                                  <a:chOff x="0" y="0"/>
                                  <a:chExt cx="6218201" cy="5028197"/>
                                </a:xfrm>
                              </wpg:grpSpPr>
                              <wps:wsp>
                                <wps:cNvPr id="189" name="Rectangle 10"/>
                                <wps:cNvSpPr>
                                  <a:spLocks noChangeArrowheads="1"/>
                                </wps:cNvSpPr>
                                <wps:spPr bwMode="auto">
                                  <a:xfrm>
                                    <a:off x="5114261" y="2690038"/>
                                    <a:ext cx="799465" cy="457200"/>
                                  </a:xfrm>
                                  <a:prstGeom prst="rect">
                                    <a:avLst/>
                                  </a:prstGeom>
                                  <a:solidFill>
                                    <a:srgbClr val="FFFFFF"/>
                                  </a:solidFill>
                                  <a:ln w="9525">
                                    <a:solidFill>
                                      <a:srgbClr val="000000"/>
                                    </a:solidFill>
                                    <a:miter lim="800000"/>
                                    <a:headEnd/>
                                    <a:tailEnd/>
                                  </a:ln>
                                </wps:spPr>
                                <wps:txbx>
                                  <w:txbxContent>
                                    <w:p w14:paraId="77F1DA7E" w14:textId="77777777" w:rsidR="000623B0" w:rsidRDefault="000623B0" w:rsidP="00A1329A">
                                      <w:pPr>
                                        <w:jc w:val="center"/>
                                        <w:rPr>
                                          <w:rFonts w:ascii="Arial" w:hAnsi="Arial" w:cs="Arial"/>
                                          <w:sz w:val="14"/>
                                          <w:szCs w:val="14"/>
                                        </w:rPr>
                                      </w:pPr>
                                      <w:r>
                                        <w:rPr>
                                          <w:rFonts w:ascii="Arial" w:hAnsi="Arial" w:cs="Arial"/>
                                          <w:sz w:val="14"/>
                                          <w:szCs w:val="14"/>
                                        </w:rPr>
                                        <w:t>Implementar plan de acción</w:t>
                                      </w:r>
                                    </w:p>
                                  </w:txbxContent>
                                </wps:txbx>
                                <wps:bodyPr rot="0" vert="horz" wrap="square" lIns="91440" tIns="45720" rIns="91440" bIns="45720" anchor="t" anchorCtr="0" upright="1">
                                  <a:noAutofit/>
                                </wps:bodyPr>
                              </wps:wsp>
                              <wps:wsp>
                                <wps:cNvPr id="190" name="362 Conector recto de flecha"/>
                                <wps:cNvCnPr/>
                                <wps:spPr>
                                  <a:xfrm>
                                    <a:off x="5507665" y="2498652"/>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1" name="Rectangle 10"/>
                                <wps:cNvSpPr>
                                  <a:spLocks noChangeArrowheads="1"/>
                                </wps:cNvSpPr>
                                <wps:spPr bwMode="auto">
                                  <a:xfrm>
                                    <a:off x="5071730" y="2126512"/>
                                    <a:ext cx="904875" cy="352425"/>
                                  </a:xfrm>
                                  <a:prstGeom prst="rect">
                                    <a:avLst/>
                                  </a:prstGeom>
                                  <a:solidFill>
                                    <a:srgbClr val="FFFFFF"/>
                                  </a:solidFill>
                                  <a:ln w="9525">
                                    <a:solidFill>
                                      <a:srgbClr val="000000"/>
                                    </a:solidFill>
                                    <a:miter lim="800000"/>
                                    <a:headEnd/>
                                    <a:tailEnd/>
                                  </a:ln>
                                </wps:spPr>
                                <wps:txbx>
                                  <w:txbxContent>
                                    <w:p w14:paraId="14581720" w14:textId="77777777" w:rsidR="000623B0" w:rsidRDefault="000623B0" w:rsidP="00A1329A">
                                      <w:pPr>
                                        <w:jc w:val="center"/>
                                        <w:rPr>
                                          <w:rFonts w:ascii="Arial" w:hAnsi="Arial" w:cs="Arial"/>
                                          <w:sz w:val="14"/>
                                          <w:szCs w:val="14"/>
                                        </w:rPr>
                                      </w:pPr>
                                      <w:r>
                                        <w:rPr>
                                          <w:rFonts w:ascii="Arial" w:hAnsi="Arial" w:cs="Arial"/>
                                          <w:sz w:val="14"/>
                                          <w:szCs w:val="14"/>
                                        </w:rPr>
                                        <w:t>Establecer plan de acción</w:t>
                                      </w:r>
                                    </w:p>
                                  </w:txbxContent>
                                </wps:txbx>
                                <wps:bodyPr rot="0" vert="horz" wrap="square" lIns="91440" tIns="45720" rIns="91440" bIns="45720" anchor="t" anchorCtr="0" upright="1">
                                  <a:noAutofit/>
                                </wps:bodyPr>
                              </wps:wsp>
                              <wps:wsp>
                                <wps:cNvPr id="192" name="161 Conector recto de flecha"/>
                                <wps:cNvCnPr/>
                                <wps:spPr>
                                  <a:xfrm>
                                    <a:off x="5507665" y="1945759"/>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3" name="309 Conector recto de flecha"/>
                                <wps:cNvCnPr/>
                                <wps:spPr>
                                  <a:xfrm flipH="1">
                                    <a:off x="1892595" y="2881424"/>
                                    <a:ext cx="1079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4" name="Rectangle 10"/>
                                <wps:cNvSpPr>
                                  <a:spLocks noChangeArrowheads="1"/>
                                </wps:cNvSpPr>
                                <wps:spPr bwMode="auto">
                                  <a:xfrm>
                                    <a:off x="1010093" y="2658140"/>
                                    <a:ext cx="847725" cy="333375"/>
                                  </a:xfrm>
                                  <a:prstGeom prst="rect">
                                    <a:avLst/>
                                  </a:prstGeom>
                                  <a:solidFill>
                                    <a:schemeClr val="bg1"/>
                                  </a:solidFill>
                                  <a:ln w="9525">
                                    <a:solidFill>
                                      <a:srgbClr val="000000"/>
                                    </a:solidFill>
                                    <a:miter lim="800000"/>
                                    <a:headEnd/>
                                    <a:tailEnd/>
                                  </a:ln>
                                </wps:spPr>
                                <wps:txbx>
                                  <w:txbxContent>
                                    <w:p w14:paraId="127BEA23" w14:textId="77777777" w:rsidR="000623B0" w:rsidRDefault="000623B0" w:rsidP="00A1329A">
                                      <w:pPr>
                                        <w:jc w:val="center"/>
                                        <w:rPr>
                                          <w:rFonts w:ascii="Arial" w:hAnsi="Arial" w:cs="Arial"/>
                                          <w:sz w:val="14"/>
                                          <w:szCs w:val="14"/>
                                        </w:rPr>
                                      </w:pPr>
                                      <w:r>
                                        <w:rPr>
                                          <w:rFonts w:ascii="Arial" w:hAnsi="Arial" w:cs="Arial"/>
                                          <w:sz w:val="14"/>
                                          <w:szCs w:val="14"/>
                                        </w:rPr>
                                        <w:t>Revisar efectividad</w:t>
                                      </w:r>
                                    </w:p>
                                  </w:txbxContent>
                                </wps:txbx>
                                <wps:bodyPr rot="0" vert="horz" wrap="square" lIns="91440" tIns="45720" rIns="91440" bIns="45720" anchor="t" anchorCtr="0" upright="1">
                                  <a:noAutofit/>
                                </wps:bodyPr>
                              </wps:wsp>
                              <wps:wsp>
                                <wps:cNvPr id="195" name="161 Conector recto de flecha"/>
                                <wps:cNvCnPr/>
                                <wps:spPr>
                                  <a:xfrm>
                                    <a:off x="1394336" y="2956883"/>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AutoShape 61"/>
                                <wps:cNvSpPr>
                                  <a:spLocks noChangeArrowheads="1"/>
                                </wps:cNvSpPr>
                                <wps:spPr bwMode="auto">
                                  <a:xfrm>
                                    <a:off x="627321" y="3150331"/>
                                    <a:ext cx="1514475" cy="609600"/>
                                  </a:xfrm>
                                  <a:prstGeom prst="diamond">
                                    <a:avLst/>
                                  </a:prstGeom>
                                  <a:solidFill>
                                    <a:srgbClr val="FFFFFF"/>
                                  </a:solidFill>
                                  <a:ln w="9525">
                                    <a:solidFill>
                                      <a:srgbClr val="000000"/>
                                    </a:solidFill>
                                    <a:miter lim="800000"/>
                                    <a:headEnd/>
                                    <a:tailEnd/>
                                  </a:ln>
                                </wps:spPr>
                                <wps:txbx>
                                  <w:txbxContent>
                                    <w:p w14:paraId="36D20D71" w14:textId="77777777" w:rsidR="000623B0" w:rsidRDefault="000623B0" w:rsidP="00A1329A">
                                      <w:pPr>
                                        <w:jc w:val="center"/>
                                        <w:rPr>
                                          <w:szCs w:val="14"/>
                                        </w:rPr>
                                      </w:pPr>
                                      <w:r>
                                        <w:rPr>
                                          <w:rFonts w:ascii="Arial" w:hAnsi="Arial" w:cs="Arial"/>
                                          <w:sz w:val="14"/>
                                          <w:szCs w:val="14"/>
                                        </w:rPr>
                                        <w:t>¿Causa raíz controlada?</w:t>
                                      </w:r>
                                      <w:r>
                                        <w:t xml:space="preserve"> </w:t>
                                      </w:r>
                                    </w:p>
                                  </w:txbxContent>
                                </wps:txbx>
                                <wps:bodyPr rot="0" vert="horz" wrap="square" lIns="91440" tIns="45720" rIns="91440" bIns="45720" anchor="t" anchorCtr="0" upright="1">
                                  <a:noAutofit/>
                                </wps:bodyPr>
                              </wps:wsp>
                              <wps:wsp>
                                <wps:cNvPr id="197" name="AutoShape 6"/>
                                <wps:cNvSpPr>
                                  <a:spLocks noChangeArrowheads="1"/>
                                </wps:cNvSpPr>
                                <wps:spPr bwMode="auto">
                                  <a:xfrm>
                                    <a:off x="978195" y="0"/>
                                    <a:ext cx="914400" cy="342900"/>
                                  </a:xfrm>
                                  <a:prstGeom prst="roundRect">
                                    <a:avLst>
                                      <a:gd name="adj" fmla="val 16667"/>
                                    </a:avLst>
                                  </a:prstGeom>
                                  <a:solidFill>
                                    <a:srgbClr val="FFFFFF"/>
                                  </a:solidFill>
                                  <a:ln w="9525">
                                    <a:solidFill>
                                      <a:srgbClr val="000000"/>
                                    </a:solidFill>
                                    <a:round/>
                                    <a:headEnd/>
                                    <a:tailEnd/>
                                  </a:ln>
                                </wps:spPr>
                                <wps:txbx>
                                  <w:txbxContent>
                                    <w:p w14:paraId="335A81E4" w14:textId="17DA74EA" w:rsidR="000623B0" w:rsidRDefault="000623B0" w:rsidP="00A1329A">
                                      <w:pPr>
                                        <w:jc w:val="center"/>
                                        <w:rPr>
                                          <w:rFonts w:ascii="Arial" w:hAnsi="Arial" w:cs="Arial"/>
                                          <w:sz w:val="14"/>
                                          <w:szCs w:val="14"/>
                                        </w:rPr>
                                      </w:pPr>
                                      <w:del w:id="414" w:author="KSASEA LAP01" w:date="2018-05-15T17:32:00Z">
                                        <w:r w:rsidDel="00CC41C3">
                                          <w:rPr>
                                            <w:rFonts w:ascii="Arial" w:hAnsi="Arial" w:cs="Arial"/>
                                            <w:sz w:val="14"/>
                                            <w:szCs w:val="14"/>
                                          </w:rPr>
                                          <w:delText xml:space="preserve">Inicia </w:delText>
                                        </w:r>
                                      </w:del>
                                      <w:proofErr w:type="gramStart"/>
                                      <w:r>
                                        <w:rPr>
                                          <w:rFonts w:ascii="Arial" w:hAnsi="Arial" w:cs="Arial"/>
                                          <w:sz w:val="14"/>
                                          <w:szCs w:val="14"/>
                                        </w:rPr>
                                        <w:t>procedimiento</w:t>
                                      </w:r>
                                      <w:proofErr w:type="gramEnd"/>
                                    </w:p>
                                  </w:txbxContent>
                                </wps:txbx>
                                <wps:bodyPr rot="0" vert="horz" wrap="square" lIns="91440" tIns="45720" rIns="91440" bIns="45720" anchor="t" anchorCtr="0" upright="1">
                                  <a:noAutofit/>
                                </wps:bodyPr>
                              </wps:wsp>
                              <wps:wsp>
                                <wps:cNvPr id="198" name="AutoShape 61"/>
                                <wps:cNvSpPr>
                                  <a:spLocks noChangeArrowheads="1"/>
                                </wps:cNvSpPr>
                                <wps:spPr bwMode="auto">
                                  <a:xfrm>
                                    <a:off x="723014" y="552893"/>
                                    <a:ext cx="1390650" cy="809625"/>
                                  </a:xfrm>
                                  <a:prstGeom prst="diamond">
                                    <a:avLst/>
                                  </a:prstGeom>
                                  <a:solidFill>
                                    <a:srgbClr val="FFFFFF"/>
                                  </a:solidFill>
                                  <a:ln w="9525">
                                    <a:solidFill>
                                      <a:srgbClr val="000000"/>
                                    </a:solidFill>
                                    <a:miter lim="800000"/>
                                    <a:headEnd/>
                                    <a:tailEnd/>
                                  </a:ln>
                                </wps:spPr>
                                <wps:txbx>
                                  <w:txbxContent>
                                    <w:p w14:paraId="3235D980" w14:textId="77777777" w:rsidR="000623B0" w:rsidRDefault="000623B0" w:rsidP="00A1329A">
                                      <w:pPr>
                                        <w:jc w:val="center"/>
                                        <w:rPr>
                                          <w:szCs w:val="14"/>
                                        </w:rPr>
                                      </w:pPr>
                                      <w:r>
                                        <w:rPr>
                                          <w:rFonts w:ascii="Arial" w:hAnsi="Arial" w:cs="Arial"/>
                                          <w:sz w:val="14"/>
                                          <w:szCs w:val="14"/>
                                        </w:rPr>
                                        <w:t>¿Aplica acción correctiva?</w:t>
                                      </w:r>
                                    </w:p>
                                  </w:txbxContent>
                                </wps:txbx>
                                <wps:bodyPr rot="0" vert="horz" wrap="square" lIns="91440" tIns="45720" rIns="91440" bIns="45720" anchor="t" anchorCtr="0" upright="1">
                                  <a:noAutofit/>
                                </wps:bodyPr>
                              </wps:wsp>
                              <wps:wsp>
                                <wps:cNvPr id="199" name="171 Conector recto"/>
                                <wps:cNvCnPr/>
                                <wps:spPr>
                                  <a:xfrm>
                                    <a:off x="2243470" y="42530"/>
                                    <a:ext cx="0" cy="498566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0" name="365 Conector recto de flecha"/>
                                <wps:cNvCnPr/>
                                <wps:spPr>
                                  <a:xfrm>
                                    <a:off x="1435395" y="361507"/>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299 Conector angular"/>
                                <wps:cNvCnPr/>
                                <wps:spPr>
                                  <a:xfrm rot="5400000" flipH="1" flipV="1">
                                    <a:off x="3306726" y="520996"/>
                                    <a:ext cx="1729740" cy="4093210"/>
                                  </a:xfrm>
                                  <a:prstGeom prst="bentConnector3">
                                    <a:avLst>
                                      <a:gd name="adj1" fmla="val 149"/>
                                    </a:avLst>
                                  </a:prstGeom>
                                </wps:spPr>
                                <wps:style>
                                  <a:lnRef idx="1">
                                    <a:schemeClr val="dk1"/>
                                  </a:lnRef>
                                  <a:fillRef idx="0">
                                    <a:schemeClr val="dk1"/>
                                  </a:fillRef>
                                  <a:effectRef idx="0">
                                    <a:schemeClr val="dk1"/>
                                  </a:effectRef>
                                  <a:fontRef idx="minor">
                                    <a:schemeClr val="tx1"/>
                                  </a:fontRef>
                                </wps:style>
                                <wps:bodyPr/>
                              </wps:wsp>
                              <wps:wsp>
                                <wps:cNvPr id="202" name="Rectangle 10"/>
                                <wps:cNvSpPr>
                                  <a:spLocks noChangeArrowheads="1"/>
                                </wps:cNvSpPr>
                                <wps:spPr bwMode="auto">
                                  <a:xfrm>
                                    <a:off x="0" y="786810"/>
                                    <a:ext cx="581025" cy="333375"/>
                                  </a:xfrm>
                                  <a:prstGeom prst="rect">
                                    <a:avLst/>
                                  </a:prstGeom>
                                  <a:solidFill>
                                    <a:srgbClr val="FFFFFF"/>
                                  </a:solidFill>
                                  <a:ln w="9525">
                                    <a:solidFill>
                                      <a:srgbClr val="000000"/>
                                    </a:solidFill>
                                    <a:miter lim="800000"/>
                                    <a:headEnd/>
                                    <a:tailEnd/>
                                  </a:ln>
                                </wps:spPr>
                                <wps:txbx>
                                  <w:txbxContent>
                                    <w:p w14:paraId="56E5DCE3" w14:textId="77777777" w:rsidR="000623B0" w:rsidRDefault="000623B0" w:rsidP="00A1329A">
                                      <w:pPr>
                                        <w:jc w:val="center"/>
                                        <w:rPr>
                                          <w:rFonts w:ascii="Arial" w:hAnsi="Arial" w:cs="Arial"/>
                                          <w:sz w:val="14"/>
                                          <w:szCs w:val="14"/>
                                        </w:rPr>
                                      </w:pPr>
                                      <w:r>
                                        <w:rPr>
                                          <w:rFonts w:ascii="Arial" w:hAnsi="Arial" w:cs="Arial"/>
                                          <w:sz w:val="14"/>
                                          <w:szCs w:val="14"/>
                                        </w:rPr>
                                        <w:t>Registrar hallazgo</w:t>
                                      </w:r>
                                    </w:p>
                                  </w:txbxContent>
                                </wps:txbx>
                                <wps:bodyPr rot="0" vert="horz" wrap="square" lIns="91440" tIns="45720" rIns="91440" bIns="45720" anchor="t" anchorCtr="0" upright="1">
                                  <a:noAutofit/>
                                </wps:bodyPr>
                              </wps:wsp>
                              <wps:wsp>
                                <wps:cNvPr id="203" name="171 Conector recto"/>
                                <wps:cNvCnPr/>
                                <wps:spPr>
                                  <a:xfrm>
                                    <a:off x="4401879" y="74428"/>
                                    <a:ext cx="0" cy="495030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4" name="309 Conector recto de flecha"/>
                                <wps:cNvCnPr/>
                                <wps:spPr>
                                  <a:xfrm flipH="1" flipV="1">
                                    <a:off x="574158" y="978196"/>
                                    <a:ext cx="179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 name="Rectangle 10"/>
                                <wps:cNvSpPr>
                                  <a:spLocks noChangeArrowheads="1"/>
                                </wps:cNvSpPr>
                                <wps:spPr bwMode="auto">
                                  <a:xfrm>
                                    <a:off x="2870791" y="1541721"/>
                                    <a:ext cx="799465" cy="409575"/>
                                  </a:xfrm>
                                  <a:prstGeom prst="rect">
                                    <a:avLst/>
                                  </a:prstGeom>
                                  <a:solidFill>
                                    <a:srgbClr val="FFFFFF"/>
                                  </a:solidFill>
                                  <a:ln w="9525">
                                    <a:solidFill>
                                      <a:srgbClr val="000000"/>
                                    </a:solidFill>
                                    <a:miter lim="800000"/>
                                    <a:headEnd/>
                                    <a:tailEnd/>
                                  </a:ln>
                                </wps:spPr>
                                <wps:txbx>
                                  <w:txbxContent>
                                    <w:p w14:paraId="4B57E50E" w14:textId="77777777" w:rsidR="000623B0" w:rsidRDefault="000623B0" w:rsidP="00A1329A">
                                      <w:pPr>
                                        <w:jc w:val="center"/>
                                        <w:rPr>
                                          <w:rFonts w:ascii="Arial" w:hAnsi="Arial" w:cs="Arial"/>
                                          <w:sz w:val="14"/>
                                          <w:szCs w:val="14"/>
                                        </w:rPr>
                                      </w:pPr>
                                      <w:r>
                                        <w:rPr>
                                          <w:rFonts w:ascii="Arial" w:hAnsi="Arial" w:cs="Arial"/>
                                          <w:sz w:val="14"/>
                                          <w:szCs w:val="14"/>
                                        </w:rPr>
                                        <w:t>Establecer equipo de trabajo</w:t>
                                      </w:r>
                                    </w:p>
                                  </w:txbxContent>
                                </wps:txbx>
                                <wps:bodyPr rot="0" vert="horz" wrap="square" lIns="91440" tIns="45720" rIns="91440" bIns="45720" anchor="t" anchorCtr="0" upright="1">
                                  <a:noAutofit/>
                                </wps:bodyPr>
                              </wps:wsp>
                              <wps:wsp>
                                <wps:cNvPr id="206" name="Rectangle 10"/>
                                <wps:cNvSpPr>
                                  <a:spLocks noChangeArrowheads="1"/>
                                </wps:cNvSpPr>
                                <wps:spPr bwMode="auto">
                                  <a:xfrm>
                                    <a:off x="5029200" y="1509824"/>
                                    <a:ext cx="904875" cy="390525"/>
                                  </a:xfrm>
                                  <a:prstGeom prst="rect">
                                    <a:avLst/>
                                  </a:prstGeom>
                                  <a:solidFill>
                                    <a:srgbClr val="FFFFFF"/>
                                  </a:solidFill>
                                  <a:ln w="9525">
                                    <a:solidFill>
                                      <a:srgbClr val="000000"/>
                                    </a:solidFill>
                                    <a:miter lim="800000"/>
                                    <a:headEnd/>
                                    <a:tailEnd/>
                                  </a:ln>
                                </wps:spPr>
                                <wps:txbx>
                                  <w:txbxContent>
                                    <w:p w14:paraId="05FB15D8" w14:textId="77777777" w:rsidR="000623B0" w:rsidRDefault="000623B0" w:rsidP="00A1329A">
                                      <w:pPr>
                                        <w:jc w:val="center"/>
                                        <w:rPr>
                                          <w:rFonts w:ascii="Arial" w:hAnsi="Arial" w:cs="Arial"/>
                                          <w:sz w:val="14"/>
                                          <w:szCs w:val="14"/>
                                        </w:rPr>
                                      </w:pPr>
                                      <w:r>
                                        <w:rPr>
                                          <w:rFonts w:ascii="Arial" w:hAnsi="Arial" w:cs="Arial"/>
                                          <w:sz w:val="14"/>
                                          <w:szCs w:val="14"/>
                                        </w:rPr>
                                        <w:t>Analizar causa raíz</w:t>
                                      </w:r>
                                    </w:p>
                                  </w:txbxContent>
                                </wps:txbx>
                                <wps:bodyPr rot="0" vert="horz" wrap="square" lIns="91440" tIns="45720" rIns="91440" bIns="45720" anchor="t" anchorCtr="0" upright="1">
                                  <a:noAutofit/>
                                </wps:bodyPr>
                              </wps:wsp>
                              <wps:wsp>
                                <wps:cNvPr id="207" name="Rectangle 10"/>
                                <wps:cNvSpPr>
                                  <a:spLocks noChangeArrowheads="1"/>
                                </wps:cNvSpPr>
                                <wps:spPr bwMode="auto">
                                  <a:xfrm>
                                    <a:off x="1020726" y="1562986"/>
                                    <a:ext cx="847725" cy="333375"/>
                                  </a:xfrm>
                                  <a:prstGeom prst="rect">
                                    <a:avLst/>
                                  </a:prstGeom>
                                  <a:solidFill>
                                    <a:srgbClr val="FFFFFF"/>
                                  </a:solidFill>
                                  <a:ln w="9525">
                                    <a:solidFill>
                                      <a:srgbClr val="000000"/>
                                    </a:solidFill>
                                    <a:miter lim="800000"/>
                                    <a:headEnd/>
                                    <a:tailEnd/>
                                  </a:ln>
                                </wps:spPr>
                                <wps:txbx>
                                  <w:txbxContent>
                                    <w:p w14:paraId="0C81A516" w14:textId="77777777" w:rsidR="000623B0" w:rsidRDefault="000623B0" w:rsidP="00A1329A">
                                      <w:pPr>
                                        <w:jc w:val="center"/>
                                        <w:rPr>
                                          <w:rFonts w:ascii="Arial" w:hAnsi="Arial" w:cs="Arial"/>
                                          <w:sz w:val="14"/>
                                          <w:szCs w:val="14"/>
                                        </w:rPr>
                                      </w:pPr>
                                      <w:r>
                                        <w:rPr>
                                          <w:rFonts w:ascii="Arial" w:hAnsi="Arial" w:cs="Arial"/>
                                          <w:sz w:val="14"/>
                                          <w:szCs w:val="14"/>
                                        </w:rPr>
                                        <w:t>Designar responsable</w:t>
                                      </w:r>
                                    </w:p>
                                  </w:txbxContent>
                                </wps:txbx>
                                <wps:bodyPr rot="0" vert="horz" wrap="square" lIns="91440" tIns="45720" rIns="91440" bIns="45720" anchor="t" anchorCtr="0" upright="1">
                                  <a:noAutofit/>
                                </wps:bodyPr>
                              </wps:wsp>
                              <wps:wsp>
                                <wps:cNvPr id="208" name="309 Conector recto de flecha"/>
                                <wps:cNvCnPr/>
                                <wps:spPr>
                                  <a:xfrm>
                                    <a:off x="3700130" y="1701210"/>
                                    <a:ext cx="13315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9" name="309 Conector recto de flecha"/>
                                <wps:cNvCnPr/>
                                <wps:spPr>
                                  <a:xfrm flipH="1">
                                    <a:off x="3785191" y="2913321"/>
                                    <a:ext cx="13315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0" name="Rectangle 10"/>
                                <wps:cNvSpPr>
                                  <a:spLocks noChangeArrowheads="1"/>
                                </wps:cNvSpPr>
                                <wps:spPr bwMode="auto">
                                  <a:xfrm>
                                    <a:off x="2966484" y="2711303"/>
                                    <a:ext cx="799465" cy="409575"/>
                                  </a:xfrm>
                                  <a:prstGeom prst="rect">
                                    <a:avLst/>
                                  </a:prstGeom>
                                  <a:solidFill>
                                    <a:srgbClr val="FFFFFF"/>
                                  </a:solidFill>
                                  <a:ln w="9525">
                                    <a:solidFill>
                                      <a:srgbClr val="000000"/>
                                    </a:solidFill>
                                    <a:miter lim="800000"/>
                                    <a:headEnd/>
                                    <a:tailEnd/>
                                  </a:ln>
                                </wps:spPr>
                                <wps:txbx>
                                  <w:txbxContent>
                                    <w:p w14:paraId="64A6F782" w14:textId="77777777" w:rsidR="000623B0" w:rsidRDefault="000623B0" w:rsidP="00A1329A">
                                      <w:pPr>
                                        <w:jc w:val="center"/>
                                        <w:rPr>
                                          <w:rFonts w:ascii="Arial" w:hAnsi="Arial" w:cs="Arial"/>
                                          <w:sz w:val="14"/>
                                          <w:szCs w:val="14"/>
                                        </w:rPr>
                                      </w:pPr>
                                      <w:r>
                                        <w:rPr>
                                          <w:rFonts w:ascii="Arial" w:hAnsi="Arial" w:cs="Arial"/>
                                          <w:sz w:val="14"/>
                                          <w:szCs w:val="14"/>
                                        </w:rPr>
                                        <w:t>Recolectar evidencia</w:t>
                                      </w:r>
                                    </w:p>
                                  </w:txbxContent>
                                </wps:txbx>
                                <wps:bodyPr rot="0" vert="horz" wrap="square" lIns="91440" tIns="45720" rIns="91440" bIns="45720" anchor="t" anchorCtr="0" upright="1">
                                  <a:noAutofit/>
                                </wps:bodyPr>
                              </wps:wsp>
                              <wps:wsp>
                                <wps:cNvPr id="211" name="Conector recto de flecha 211"/>
                                <wps:cNvCnPr/>
                                <wps:spPr>
                                  <a:xfrm>
                                    <a:off x="1860698" y="1733106"/>
                                    <a:ext cx="10090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161 Conector recto de flecha"/>
                                <wps:cNvCnPr/>
                                <wps:spPr>
                                  <a:xfrm>
                                    <a:off x="1382233" y="3774559"/>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3" name="355 Conector recto de flecha"/>
                                <wps:cNvCnPr/>
                                <wps:spPr>
                                  <a:xfrm flipH="1">
                                    <a:off x="1403498" y="4316819"/>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4" name="Rectangle 10"/>
                                <wps:cNvSpPr>
                                  <a:spLocks noChangeArrowheads="1"/>
                                </wps:cNvSpPr>
                                <wps:spPr bwMode="auto">
                                  <a:xfrm>
                                    <a:off x="956930" y="3987210"/>
                                    <a:ext cx="847725" cy="333375"/>
                                  </a:xfrm>
                                  <a:prstGeom prst="rect">
                                    <a:avLst/>
                                  </a:prstGeom>
                                  <a:solidFill>
                                    <a:srgbClr val="FFFFFF"/>
                                  </a:solidFill>
                                  <a:ln w="9525">
                                    <a:solidFill>
                                      <a:srgbClr val="000000"/>
                                    </a:solidFill>
                                    <a:miter lim="800000"/>
                                    <a:headEnd/>
                                    <a:tailEnd/>
                                  </a:ln>
                                </wps:spPr>
                                <wps:txbx>
                                  <w:txbxContent>
                                    <w:p w14:paraId="7472311B" w14:textId="77777777" w:rsidR="000623B0" w:rsidRDefault="000623B0" w:rsidP="00A1329A">
                                      <w:pPr>
                                        <w:jc w:val="center"/>
                                        <w:rPr>
                                          <w:rFonts w:ascii="Arial" w:hAnsi="Arial" w:cs="Arial"/>
                                          <w:sz w:val="14"/>
                                          <w:szCs w:val="14"/>
                                        </w:rPr>
                                      </w:pPr>
                                      <w:r>
                                        <w:rPr>
                                          <w:rFonts w:ascii="Arial" w:hAnsi="Arial" w:cs="Arial"/>
                                          <w:sz w:val="14"/>
                                          <w:szCs w:val="14"/>
                                        </w:rPr>
                                        <w:t>Cerrar acción correctiva</w:t>
                                      </w:r>
                                    </w:p>
                                  </w:txbxContent>
                                </wps:txbx>
                                <wps:bodyPr rot="0" vert="horz" wrap="square" lIns="91440" tIns="45720" rIns="91440" bIns="45720" anchor="t" anchorCtr="0" upright="1">
                                  <a:noAutofit/>
                                </wps:bodyPr>
                              </wps:wsp>
                              <wps:wsp>
                                <wps:cNvPr id="215" name="Conector recto de flecha 215"/>
                                <wps:cNvCnPr/>
                                <wps:spPr>
                                  <a:xfrm flipH="1">
                                    <a:off x="5911702" y="1701210"/>
                                    <a:ext cx="2863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AutoShape 6"/>
                                <wps:cNvSpPr>
                                  <a:spLocks noChangeArrowheads="1"/>
                                </wps:cNvSpPr>
                                <wps:spPr bwMode="auto">
                                  <a:xfrm>
                                    <a:off x="914400" y="4518838"/>
                                    <a:ext cx="914400" cy="342900"/>
                                  </a:xfrm>
                                  <a:prstGeom prst="roundRect">
                                    <a:avLst>
                                      <a:gd name="adj" fmla="val 16667"/>
                                    </a:avLst>
                                  </a:prstGeom>
                                  <a:solidFill>
                                    <a:srgbClr val="FFFFFF"/>
                                  </a:solidFill>
                                  <a:ln w="9525">
                                    <a:solidFill>
                                      <a:srgbClr val="000000"/>
                                    </a:solidFill>
                                    <a:round/>
                                    <a:headEnd/>
                                    <a:tailEnd/>
                                  </a:ln>
                                </wps:spPr>
                                <wps:txbx>
                                  <w:txbxContent>
                                    <w:p w14:paraId="5BD2D4D0" w14:textId="77777777" w:rsidR="000623B0" w:rsidRDefault="000623B0" w:rsidP="00A1329A">
                                      <w:pPr>
                                        <w:jc w:val="center"/>
                                        <w:rPr>
                                          <w:rFonts w:ascii="Arial" w:hAnsi="Arial" w:cs="Arial"/>
                                          <w:sz w:val="14"/>
                                          <w:szCs w:val="14"/>
                                        </w:rPr>
                                      </w:pPr>
                                      <w:r>
                                        <w:rPr>
                                          <w:rFonts w:ascii="Arial" w:hAnsi="Arial" w:cs="Arial"/>
                                          <w:sz w:val="14"/>
                                          <w:szCs w:val="14"/>
                                        </w:rPr>
                                        <w:t>Termina Procedimiento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1FC5BD" id="Grupo 188" o:spid="_x0000_s1055" style="position:absolute;left:0;text-align:left;margin-left:-2.1pt;margin-top:13.3pt;width:480.4pt;height:403.1pt;z-index:251770880" coordsize="62182,5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">
                        <v:rect id="Rectangle 10" o:spid="_x0000_s1056" style="position:absolute;left:51142;top:26900;width:799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VVcIA&#10;AADcAAAADwAAAGRycy9kb3ducmV2LnhtbERPS2vCQBC+C/6HZYTedKMF0dRViqK0xxgvvU2zYxKb&#10;nQ3ZzaP99a4g9DYf33M2u8FUoqPGlZYVzGcRCOLM6pJzBZf0OF2BcB5ZY2WZFPySg912PNpgrG3P&#10;CXVnn4sQwi5GBYX3dSylywoy6Ga2Jg7c1TYGfYBNLnWDfQg3lVxE0VIaLDk0FFjTvqDs59waBd/l&#10;4oJ/SXqKzPr46j+H9NZ+HZR6mQzvbyA8Df5f/HR/6DB/tYbHM+E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tVVwgAAANwAAAAPAAAAAAAAAAAAAAAAAJgCAABkcnMvZG93&#10;bnJldi54bWxQSwUGAAAAAAQABAD1AAAAhwMAAAAA&#10;">
                          <v:textbox>
                            <w:txbxContent>
                              <w:p w14:paraId="77F1DA7E" w14:textId="77777777" w:rsidR="000623B0" w:rsidRDefault="000623B0" w:rsidP="00A1329A">
                                <w:pPr>
                                  <w:jc w:val="center"/>
                                  <w:rPr>
                                    <w:rFonts w:ascii="Arial" w:hAnsi="Arial" w:cs="Arial"/>
                                    <w:sz w:val="14"/>
                                    <w:szCs w:val="14"/>
                                  </w:rPr>
                                </w:pPr>
                                <w:r>
                                  <w:rPr>
                                    <w:rFonts w:ascii="Arial" w:hAnsi="Arial" w:cs="Arial"/>
                                    <w:sz w:val="14"/>
                                    <w:szCs w:val="14"/>
                                  </w:rPr>
                                  <w:t>Implementar plan de acción</w:t>
                                </w:r>
                              </w:p>
                            </w:txbxContent>
                          </v:textbox>
                        </v:rect>
                        <v:shape id="362 Conector recto de flecha" o:spid="_x0000_s1057" type="#_x0000_t32" style="position:absolute;left:55076;top:24986;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hzcEAAADcAAAADwAAAGRycy9kb3ducmV2LnhtbESPT4vCQAzF74LfYYjgRdbpCop2HUUW&#10;rF79c/CY7WTbYidTOqPWb28OgreE9/LeL8t152p1pzZUng18jxNQxLm3FRcGzqft1xxUiMgWa89k&#10;4EkB1qt+b4mp9Q8+0P0YCyUhHFI0UMbYpFqHvCSHYewbYtH+feswytoW2rb4kHBX60mSzLTDiqWh&#10;xIZ+S8qvx5szkJEedbsdT+PsMsryPx8w42DMcNBtfkBF6uLH/L7eW8FfCL48IxPo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qKHNwQAAANwAAAAPAAAAAAAAAAAAAAAA&#10;AKECAABkcnMvZG93bnJldi54bWxQSwUGAAAAAAQABAD5AAAAjwMAAAAA&#10;" strokecolor="black [3200]" strokeweight=".5pt">
                          <v:stroke endarrow="open" joinstyle="miter"/>
                        </v:shape>
                        <v:rect id="Rectangle 10" o:spid="_x0000_s1058" style="position:absolute;left:50717;top:21265;width:9049;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PjsAA&#10;AADcAAAADwAAAGRycy9kb3ducmV2LnhtbERPTYvCMBC9L/gfwgje1lQF0WoUURQ9ar3sbWzGttpM&#10;ShO1+uuNIOxtHu9zpvPGlOJOtSssK+h1IxDEqdUFZwqOyfp3BMJ5ZI2lZVLwJAfzWetnirG2D97T&#10;/eAzEULYxagg976KpXRpTgZd11bEgTvb2qAPsM6krvERwk0p+1E0lAYLDg05VrTMKb0ebkbBqegf&#10;8bVPNpEZrwd+1ySX299KqU67WUxAeGr8v/jr3uowf9yD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lPjsAAAADcAAAADwAAAAAAAAAAAAAAAACYAgAAZHJzL2Rvd25y&#10;ZXYueG1sUEsFBgAAAAAEAAQA9QAAAIUDAAAAAA==&#10;">
                          <v:textbox>
                            <w:txbxContent>
                              <w:p w14:paraId="14581720" w14:textId="77777777" w:rsidR="000623B0" w:rsidRDefault="000623B0" w:rsidP="00A1329A">
                                <w:pPr>
                                  <w:jc w:val="center"/>
                                  <w:rPr>
                                    <w:rFonts w:ascii="Arial" w:hAnsi="Arial" w:cs="Arial"/>
                                    <w:sz w:val="14"/>
                                    <w:szCs w:val="14"/>
                                  </w:rPr>
                                </w:pPr>
                                <w:r>
                                  <w:rPr>
                                    <w:rFonts w:ascii="Arial" w:hAnsi="Arial" w:cs="Arial"/>
                                    <w:sz w:val="14"/>
                                    <w:szCs w:val="14"/>
                                  </w:rPr>
                                  <w:t>Establecer plan de acción</w:t>
                                </w:r>
                              </w:p>
                            </w:txbxContent>
                          </v:textbox>
                        </v:rect>
                        <v:shape id="161 Conector recto de flecha" o:spid="_x0000_s1059" type="#_x0000_t32" style="position:absolute;left:55076;top:19457;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aaIbwAAADcAAAADwAAAGRycy9kb3ducmV2LnhtbERPSwrCMBDdC94hjOBGNFVQtBpFBKtb&#10;PwuXYzO2xWZSmqj19kYQ3M3jfWexakwpnlS7wrKC4SACQZxaXXCm4Hza9qcgnEfWWFomBW9ysFq2&#10;WwuMtX3xgZ5Hn4kQwi5GBbn3VSylS3My6Aa2Ig7czdYGfYB1JnWNrxBuSjmKook0WHBoyLGiTU7p&#10;/fgwChKSvWa347GfXHpJerUOE3ZKdTvNeg7CU+P/4p97r8P82Q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jaaIbwAAADcAAAADwAAAAAAAAAAAAAAAAChAgAA&#10;ZHJzL2Rvd25yZXYueG1sUEsFBgAAAAAEAAQA+QAAAIoDAAAAAA==&#10;" strokecolor="black [3200]" strokeweight=".5pt">
                          <v:stroke endarrow="open" joinstyle="miter"/>
                        </v:shape>
                        <v:shape id="309 Conector recto de flecha" o:spid="_x0000_s1060" type="#_x0000_t32" style="position:absolute;left:18925;top:28814;width:107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NMmMIAAADcAAAADwAAAGRycy9kb3ducmV2LnhtbERP32vCMBB+H/g/hBP2NtM6GFs1ilQG&#10;Y286Ydvb2ZxpsbmUJLPtf28Ggm/38f285XqwrbiQD41jBfksA0FcOd2wUXD4en96BREissbWMSkY&#10;KcB6NXlYYqFdzzu67KMRKYRDgQrqGLtCylDVZDHMXEecuJPzFmOC3kjtsU/htpXzLHuRFhtODTV2&#10;VNZUnfd/VsHcb3uTj2NVHn8+u1/T59+uzJV6nA6bBYhIQ7yLb+4Pnea/PcP/M+kCub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NMmMIAAADcAAAADwAAAAAAAAAAAAAA&#10;AAChAgAAZHJzL2Rvd25yZXYueG1sUEsFBgAAAAAEAAQA+QAAAJADAAAAAA==&#10;" strokecolor="black [3200]" strokeweight=".5pt">
                          <v:stroke endarrow="open" joinstyle="miter"/>
                        </v:shape>
                        <v:rect id="Rectangle 10" o:spid="_x0000_s1061" style="position:absolute;left:10100;top:26581;width:847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N5wMMA&#10;AADcAAAADwAAAGRycy9kb3ducmV2LnhtbERP22rCQBB9F/oPyxT6phtbsRqzkSJYWqjF2weM2TGJ&#10;Zmdjdqtpv94tCL7N4VwnmbamEmdqXGlZQb8XgSDOrC45V7DdzLsjEM4ja6wsk4JfcjBNHzoJxtpe&#10;eEXntc9FCGEXo4LC+zqW0mUFGXQ9WxMHbm8bgz7AJpe6wUsIN5V8jqKhNFhyaCiwpllB2XH9YxQc&#10;XpafC6K/6Hv5/nWi7Xxndvyq1NNj+zYB4an1d/HN/aHD/PEA/p8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N5wMMAAADcAAAADwAAAAAAAAAAAAAAAACYAgAAZHJzL2Rv&#10;d25yZXYueG1sUEsFBgAAAAAEAAQA9QAAAIgDAAAAAA==&#10;" fillcolor="white [3212]">
                          <v:textbox>
                            <w:txbxContent>
                              <w:p w14:paraId="127BEA23" w14:textId="77777777" w:rsidR="000623B0" w:rsidRDefault="000623B0" w:rsidP="00A1329A">
                                <w:pPr>
                                  <w:jc w:val="center"/>
                                  <w:rPr>
                                    <w:rFonts w:ascii="Arial" w:hAnsi="Arial" w:cs="Arial"/>
                                    <w:sz w:val="14"/>
                                    <w:szCs w:val="14"/>
                                  </w:rPr>
                                </w:pPr>
                                <w:r>
                                  <w:rPr>
                                    <w:rFonts w:ascii="Arial" w:hAnsi="Arial" w:cs="Arial"/>
                                    <w:sz w:val="14"/>
                                    <w:szCs w:val="14"/>
                                  </w:rPr>
                                  <w:t>Revisar efectividad</w:t>
                                </w:r>
                              </w:p>
                            </w:txbxContent>
                          </v:textbox>
                        </v:rect>
                        <v:shape id="161 Conector recto de flecha" o:spid="_x0000_s1062" type="#_x0000_t32" style="position:absolute;left:13943;top:29568;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8CVbwAAADcAAAADwAAAGRycy9kb3ducmV2LnhtbERPSwrCMBDdC94hjOBGNFVQtBpFBKtb&#10;PwuXYzO2xWZSmqj19kYQ3M3jfWexakwpnlS7wrKC4SACQZxaXXCm4Hza9qcgnEfWWFomBW9ysFq2&#10;WwuMtX3xgZ5Hn4kQwi5GBbn3VSylS3My6Aa2Ig7czdYGfYB1JnWNrxBuSjmKook0WHBoyLGiTU7p&#10;/fgwChKSvWa347GfXHpJerUOE3ZKdTvNeg7CU+P/4p97r8P82R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d8CVbwAAADcAAAADwAAAAAAAAAAAAAAAAChAgAA&#10;ZHJzL2Rvd25yZXYueG1sUEsFBgAAAAAEAAQA+QAAAIoDAAAAAA==&#10;" strokecolor="black [3200]" strokeweight=".5pt">
                          <v:stroke endarrow="open" joinstyle="miter"/>
                        </v:shape>
                        <v:shape id="AutoShape 61" o:spid="_x0000_s1063" type="#_x0000_t4" style="position:absolute;left:6273;top:31503;width:15144;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PYcEA&#10;AADcAAAADwAAAGRycy9kb3ducmV2LnhtbERPzWoCMRC+F3yHMEJvNasHsatRSkEQ9eLWBxg342bb&#10;zWRN4u727ZuC4G0+vt9ZbQbbiI58qB0rmE4yEMSl0zVXCs5f27cFiBCRNTaOScEvBdisRy8rzLXr&#10;+URdESuRQjjkqMDE2OZShtKQxTBxLXHirs5bjAn6SmqPfQq3jZxl2VxarDk1GGzp01D5U9ytgu9L&#10;a/rj4nbNitJ3cn/0u9vpoNTrePhYgog0xKf44d7pNP99Dv/Pp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mj2HBAAAA3AAAAA8AAAAAAAAAAAAAAAAAmAIAAGRycy9kb3du&#10;cmV2LnhtbFBLBQYAAAAABAAEAPUAAACGAwAAAAA=&#10;">
                          <v:textbox>
                            <w:txbxContent>
                              <w:p w14:paraId="36D20D71" w14:textId="77777777" w:rsidR="000623B0" w:rsidRDefault="000623B0" w:rsidP="00A1329A">
                                <w:pPr>
                                  <w:jc w:val="center"/>
                                  <w:rPr>
                                    <w:szCs w:val="14"/>
                                  </w:rPr>
                                </w:pPr>
                                <w:r>
                                  <w:rPr>
                                    <w:rFonts w:ascii="Arial" w:hAnsi="Arial" w:cs="Arial"/>
                                    <w:sz w:val="14"/>
                                    <w:szCs w:val="14"/>
                                  </w:rPr>
                                  <w:t>¿Causa raíz controlada?</w:t>
                                </w:r>
                                <w:r>
                                  <w:t xml:space="preserve"> </w:t>
                                </w:r>
                              </w:p>
                            </w:txbxContent>
                          </v:textbox>
                        </v:shape>
                        <v:roundrect id="AutoShape 6" o:spid="_x0000_s1064" style="position:absolute;left:9781;width:9144;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M5/sIA&#10;AADcAAAADwAAAGRycy9kb3ducmV2LnhtbERPTWsCMRC9F/wPYYTeamLBVlejiFDprXT14HHcjLuL&#10;m8maZNdtf31TKPQ2j/c5q81gG9GTD7VjDdOJAkFcOFNzqeF4eHuagwgR2WDjmDR8UYDNevSwwsy4&#10;O39Sn8dSpBAOGWqoYmwzKUNRkcUwcS1x4i7OW4wJ+lIaj/cUbhv5rNSLtFhzaqiwpV1FxTXvrIbC&#10;qE75U/+xOM9i/t13N5b7m9aP42G7BBFpiP/iP/e7SfMXr/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kzn+wgAAANwAAAAPAAAAAAAAAAAAAAAAAJgCAABkcnMvZG93&#10;bnJldi54bWxQSwUGAAAAAAQABAD1AAAAhwMAAAAA&#10;">
                          <v:textbox>
                            <w:txbxContent>
                              <w:p w14:paraId="335A81E4" w14:textId="17DA74EA" w:rsidR="000623B0" w:rsidRDefault="000623B0" w:rsidP="00A1329A">
                                <w:pPr>
                                  <w:jc w:val="center"/>
                                  <w:rPr>
                                    <w:rFonts w:ascii="Arial" w:hAnsi="Arial" w:cs="Arial"/>
                                    <w:sz w:val="14"/>
                                    <w:szCs w:val="14"/>
                                  </w:rPr>
                                </w:pPr>
                                <w:del w:id="372" w:author="KSASEA LAP01" w:date="2018-05-15T17:32:00Z">
                                  <w:r w:rsidDel="00CC41C3">
                                    <w:rPr>
                                      <w:rFonts w:ascii="Arial" w:hAnsi="Arial" w:cs="Arial"/>
                                      <w:sz w:val="14"/>
                                      <w:szCs w:val="14"/>
                                    </w:rPr>
                                    <w:delText xml:space="preserve">Inicia </w:delText>
                                  </w:r>
                                </w:del>
                                <w:proofErr w:type="gramStart"/>
                                <w:r>
                                  <w:rPr>
                                    <w:rFonts w:ascii="Arial" w:hAnsi="Arial" w:cs="Arial"/>
                                    <w:sz w:val="14"/>
                                    <w:szCs w:val="14"/>
                                  </w:rPr>
                                  <w:t>procedimiento</w:t>
                                </w:r>
                                <w:proofErr w:type="gramEnd"/>
                              </w:p>
                            </w:txbxContent>
                          </v:textbox>
                        </v:roundrect>
                        <v:shape id="AutoShape 61" o:spid="_x0000_s1065" type="#_x0000_t4" style="position:absolute;left:7230;top:5528;width:13906;height: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iMQA&#10;AADcAAAADwAAAGRycy9kb3ducmV2LnhtbESPQU/DMAyF70j8h8hI3FgKBzTKsgkhIU3bLiv7Aabx&#10;mm6N0yWh7f79fEDiZus9v/d5sZp8pwaKqQ1s4HlWgCKug225MXD4/nqag0oZ2WIXmAxcKcFqeX+3&#10;wNKGkfc0VLlREsKpRAMu577UOtWOPKZZ6IlFO4boMcsaG20jjhLuO/1SFK/aY8vS4LCnT0f1ufr1&#10;Bk4/vRt388uxqOo46M0uri/7rTGPD9PHO6hMU/43/12vreC/Ca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1vojEAAAA3AAAAA8AAAAAAAAAAAAAAAAAmAIAAGRycy9k&#10;b3ducmV2LnhtbFBLBQYAAAAABAAEAPUAAACJAwAAAAA=&#10;">
                          <v:textbox>
                            <w:txbxContent>
                              <w:p w14:paraId="3235D980" w14:textId="77777777" w:rsidR="000623B0" w:rsidRDefault="000623B0" w:rsidP="00A1329A">
                                <w:pPr>
                                  <w:jc w:val="center"/>
                                  <w:rPr>
                                    <w:szCs w:val="14"/>
                                  </w:rPr>
                                </w:pPr>
                                <w:r>
                                  <w:rPr>
                                    <w:rFonts w:ascii="Arial" w:hAnsi="Arial" w:cs="Arial"/>
                                    <w:sz w:val="14"/>
                                    <w:szCs w:val="14"/>
                                  </w:rPr>
                                  <w:t>¿Aplica acción correctiva?</w:t>
                                </w:r>
                              </w:p>
                            </w:txbxContent>
                          </v:textbox>
                        </v:shape>
                        <v:line id="171 Conector recto" o:spid="_x0000_s1066" style="position:absolute;visibility:visible;mso-wrap-style:square" from="22434,425" to="22434,50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USVcEAAADcAAAADwAAAGRycy9kb3ducmV2LnhtbERPS2vCQBC+C/0PyxR6042hVI2uIkKp&#10;p4AaaI9DdkyC2dmQXfP4925B8DYf33M2u8HUoqPWVZYVzGcRCOLc6ooLBdnle7oE4TyyxtoyKRjJ&#10;wW77Ntlgom3PJ+rOvhAhhF2CCkrvm0RKl5dk0M1sQxy4q20N+gDbQuoW+xBuahlH0Zc0WHFoKLGh&#10;Q0n57Xw3Cvaf6Z/DqDLdTxpn13Ge/S4umVIf78N+DcLT4F/ip/uow/zVCv6fCRfI7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9RJVwQAAANwAAAAPAAAAAAAAAAAAAAAA&#10;AKECAABkcnMvZG93bnJldi54bWxQSwUGAAAAAAQABAD5AAAAjwMAAAAA&#10;" strokecolor="black [3200]" strokeweight=".5pt">
                          <v:stroke dashstyle="dash" joinstyle="miter"/>
                        </v:line>
                        <v:shape id="365 Conector recto de flecha" o:spid="_x0000_s1067" type="#_x0000_t32" style="position:absolute;left:14353;top:3615;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dVNr0AAADcAAAADwAAAGRycy9kb3ducmV2LnhtbESPzQrCMBCE74LvEFbwIpoqKFIbRQSr&#10;V38OHtdmbYvNpjRR69sbQfA4zMw3TLJqTSWe1LjSsoLxKAJBnFldcq7gfNoO5yCcR9ZYWSYFb3Kw&#10;WnY7CcbavvhAz6PPRYCwi1FB4X0dS+myggy6ka2Jg3ezjUEfZJNL3eArwE0lJ1E0kwZLDgsF1rQp&#10;KLsfH0ZBSnLQ7nY89bPLIM2u1mHKTql+r10vQHhq/T/8a++1gkCE75lwBOTy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6HVTa9AAAA3AAAAA8AAAAAAAAAAAAAAAAAoQIA&#10;AGRycy9kb3ducmV2LnhtbFBLBQYAAAAABAAEAPkAAACLAwAAAAA=&#10;" strokecolor="black [3200]"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99 Conector angular" o:spid="_x0000_s1068" type="#_x0000_t34" style="position:absolute;left:33067;top:5209;width:17297;height:4093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K6vcQAAADcAAAADwAAAGRycy9kb3ducmV2LnhtbESPQYvCMBSE78L+h/CEvYimSnGlGmUR&#10;ZT14sF1/wKN5tsHmpTRRu/9+Iwgeh5n5hlltetuIO3XeOFYwnSQgiEunDVcKzr/78QKED8gaG8ek&#10;4I88bNYfgxVm2j04p3sRKhEh7DNUUIfQZlL6siaLfuJa4uhdXGcxRNlVUnf4iHDbyFmSzKVFw3Gh&#10;xpa2NZXX4mYVmNFInov98bS4yJ+v2y5PW5OmSn0O++8liEB9eIdf7YNWMEum8DwTj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rq9xAAAANwAAAAPAAAAAAAAAAAA&#10;AAAAAKECAABkcnMvZG93bnJldi54bWxQSwUGAAAAAAQABAD5AAAAkgMAAAAA&#10;" adj="32" strokecolor="black [3200]" strokeweight=".5pt"/>
                        <v:rect id="Rectangle 10" o:spid="_x0000_s1069" style="position:absolute;top:7868;width:5810;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lAsQA&#10;AADcAAAADwAAAGRycy9kb3ducmV2LnhtbESPQWvCQBSE70L/w/IK3nS3KRSNrlIUiz1qcuntNftM&#10;0mbfhuyq0V/vCoLHYWa+YebL3jbiRJ2vHWt4GysQxIUzNZca8mwzmoDwAdlg45g0XMjDcvEymGNq&#10;3Jl3dNqHUkQI+xQ1VCG0qZS+qMiiH7uWOHoH11kMUXalNB2eI9w2MlHqQ1qsOS5U2NKqouJ/f7Qa&#10;fuskx+su+1J2unkP3332d/xZaz187T9nIAL14Rl+tLdGQ6IS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UJQLEAAAA3AAAAA8AAAAAAAAAAAAAAAAAmAIAAGRycy9k&#10;b3ducmV2LnhtbFBLBQYAAAAABAAEAPUAAACJAwAAAAA=&#10;">
                          <v:textbox>
                            <w:txbxContent>
                              <w:p w14:paraId="56E5DCE3" w14:textId="77777777" w:rsidR="000623B0" w:rsidRDefault="000623B0" w:rsidP="00A1329A">
                                <w:pPr>
                                  <w:jc w:val="center"/>
                                  <w:rPr>
                                    <w:rFonts w:ascii="Arial" w:hAnsi="Arial" w:cs="Arial"/>
                                    <w:sz w:val="14"/>
                                    <w:szCs w:val="14"/>
                                  </w:rPr>
                                </w:pPr>
                                <w:r>
                                  <w:rPr>
                                    <w:rFonts w:ascii="Arial" w:hAnsi="Arial" w:cs="Arial"/>
                                    <w:sz w:val="14"/>
                                    <w:szCs w:val="14"/>
                                  </w:rPr>
                                  <w:t>Registrar hallazgo</w:t>
                                </w:r>
                              </w:p>
                            </w:txbxContent>
                          </v:textbox>
                        </v:rect>
                        <v:line id="171 Conector recto" o:spid="_x0000_s1070" style="position:absolute;visibility:visible;mso-wrap-style:square" from="44018,744" to="44018,50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RRMQAAADcAAAADwAAAGRycy9kb3ducmV2LnhtbESPwWrDMBBE74X8g9hAb41kt7TFjRxC&#10;oDQnQxxDe1ysjW1qrYylOM7fR4VAj8PMvGHWm9n2YqLRd441JCsFgrh2puNGQ3X8fHoH4QOywd4x&#10;abiSh02+eFhjZtyFDzSVoRERwj5DDW0IQyalr1uy6FduII7eyY0WQ5RjI82Ilwi3vUyVepUWO44L&#10;LQ60a6n+Lc9Ww/al+PGoOjt9FWl1uibV99ux0vpxOW8/QASaw3/43t4bDal6hr8z8QjI/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FExAAAANwAAAAPAAAAAAAAAAAA&#10;AAAAAKECAABkcnMvZG93bnJldi54bWxQSwUGAAAAAAQABAD5AAAAkgMAAAAA&#10;" strokecolor="black [3200]" strokeweight=".5pt">
                          <v:stroke dashstyle="dash" joinstyle="miter"/>
                        </v:line>
                        <v:shape id="309 Conector recto de flecha" o:spid="_x0000_s1071" type="#_x0000_t32" style="position:absolute;left:5741;top:9781;width:1797;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dFL8YAAADcAAAADwAAAGRycy9kb3ducmV2LnhtbESPzWrDMBCE74W8g9hAL6WRa0rTuFFC&#10;GmjIoZf8PMAibSw30spYSuz26atCIcdhZr5h5svBO3GlLjaBFTxNChDEOpiGawXHw8fjK4iYkA26&#10;wKTgmyIsF6O7OVYm9Lyj6z7VIkM4VqjAptRWUkZtyWOchJY4e6fQeUxZdrU0HfYZ7p0si+JFemw4&#10;L1hsaW1Jn/cXr6DebDe70hx0dFP3bh96Pfv5+lTqfjys3kAkGtIt/N/eGgVl8Qx/Z/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3RS/GAAAA3AAAAA8AAAAAAAAA&#10;AAAAAAAAoQIAAGRycy9kb3ducmV2LnhtbFBLBQYAAAAABAAEAPkAAACUAwAAAAA=&#10;" strokecolor="black [3200]" strokeweight=".5pt">
                          <v:stroke endarrow="open" joinstyle="miter"/>
                        </v:shape>
                        <v:rect id="Rectangle 10" o:spid="_x0000_s1072" style="position:absolute;left:28707;top:15417;width:7995;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9dsUA&#10;AADcAAAADwAAAGRycy9kb3ducmV2LnhtbESPQWvCQBSE7wX/w/KE3uquKZY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12xQAAANwAAAAPAAAAAAAAAAAAAAAAAJgCAABkcnMv&#10;ZG93bnJldi54bWxQSwUGAAAAAAQABAD1AAAAigMAAAAA&#10;">
                          <v:textbox>
                            <w:txbxContent>
                              <w:p w14:paraId="4B57E50E" w14:textId="77777777" w:rsidR="000623B0" w:rsidRDefault="000623B0" w:rsidP="00A1329A">
                                <w:pPr>
                                  <w:jc w:val="center"/>
                                  <w:rPr>
                                    <w:rFonts w:ascii="Arial" w:hAnsi="Arial" w:cs="Arial"/>
                                    <w:sz w:val="14"/>
                                    <w:szCs w:val="14"/>
                                  </w:rPr>
                                </w:pPr>
                                <w:r>
                                  <w:rPr>
                                    <w:rFonts w:ascii="Arial" w:hAnsi="Arial" w:cs="Arial"/>
                                    <w:sz w:val="14"/>
                                    <w:szCs w:val="14"/>
                                  </w:rPr>
                                  <w:t>Establecer equipo de trabajo</w:t>
                                </w:r>
                              </w:p>
                            </w:txbxContent>
                          </v:textbox>
                        </v:rect>
                        <v:rect id="Rectangle 10" o:spid="_x0000_s1073" style="position:absolute;left:50292;top:15098;width:9048;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14:paraId="05FB15D8" w14:textId="77777777" w:rsidR="000623B0" w:rsidRDefault="000623B0" w:rsidP="00A1329A">
                                <w:pPr>
                                  <w:jc w:val="center"/>
                                  <w:rPr>
                                    <w:rFonts w:ascii="Arial" w:hAnsi="Arial" w:cs="Arial"/>
                                    <w:sz w:val="14"/>
                                    <w:szCs w:val="14"/>
                                  </w:rPr>
                                </w:pPr>
                                <w:r>
                                  <w:rPr>
                                    <w:rFonts w:ascii="Arial" w:hAnsi="Arial" w:cs="Arial"/>
                                    <w:sz w:val="14"/>
                                    <w:szCs w:val="14"/>
                                  </w:rPr>
                                  <w:t>Analizar causa raíz</w:t>
                                </w:r>
                              </w:p>
                            </w:txbxContent>
                          </v:textbox>
                        </v:rect>
                        <v:rect id="Rectangle 10" o:spid="_x0000_s1074" style="position:absolute;left:10207;top:15629;width:847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GmsUA&#10;AADcAAAADwAAAGRycy9kb3ducmV2LnhtbESPQWvCQBSE7wX/w/KE3uquKdg2zUZEsdijxktvr9nX&#10;JJp9G7Krpv56t1DwOMzMN0w2H2wrztT7xrGG6USBIC6dabjSsC/WT68gfEA22DomDb/kYZ6PHjJM&#10;jbvwls67UIkIYZ+ihjqELpXSlzVZ9BPXEUfvx/UWQ5R9JU2Plwi3rUyUmkmLDceFGjta1lQedyer&#10;4btJ9njdFh/Kvq2fw+dQHE5fK60fx8PiHUSgIdzD/+2N0ZCoF/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4aaxQAAANwAAAAPAAAAAAAAAAAAAAAAAJgCAABkcnMv&#10;ZG93bnJldi54bWxQSwUGAAAAAAQABAD1AAAAigMAAAAA&#10;">
                          <v:textbox>
                            <w:txbxContent>
                              <w:p w14:paraId="0C81A516" w14:textId="77777777" w:rsidR="000623B0" w:rsidRDefault="000623B0" w:rsidP="00A1329A">
                                <w:pPr>
                                  <w:jc w:val="center"/>
                                  <w:rPr>
                                    <w:rFonts w:ascii="Arial" w:hAnsi="Arial" w:cs="Arial"/>
                                    <w:sz w:val="14"/>
                                    <w:szCs w:val="14"/>
                                  </w:rPr>
                                </w:pPr>
                                <w:r>
                                  <w:rPr>
                                    <w:rFonts w:ascii="Arial" w:hAnsi="Arial" w:cs="Arial"/>
                                    <w:sz w:val="14"/>
                                    <w:szCs w:val="14"/>
                                  </w:rPr>
                                  <w:t>Designar responsable</w:t>
                                </w:r>
                              </w:p>
                            </w:txbxContent>
                          </v:textbox>
                        </v:rect>
                        <v:shape id="309 Conector recto de flecha" o:spid="_x0000_s1075" type="#_x0000_t32" style="position:absolute;left:37001;top:17012;width:133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FZMLwAAADcAAAADwAAAGRycy9kb3ducmV2LnhtbERPuwrCMBTdBf8hXMFFNFVQpJqKCFZX&#10;H4Pjtbm2xeamNLHWvzeD4Hg47/WmM5VoqXGlZQXTSQSCOLO65FzB9bIfL0E4j6yxskwKPuRgk/R7&#10;a4y1ffOJ2rPPRQhhF6OCwvs6ltJlBRl0E1sTB+5hG4M+wCaXusF3CDeVnEXRQhosOTQUWNOuoOx5&#10;fhkFKclRdzjw3C9uozS7W4cpO6WGg267AuGp83/xz33UCmZRWBvOhCMgk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PFZMLwAAADcAAAADwAAAAAAAAAAAAAAAAChAgAA&#10;ZHJzL2Rvd25yZXYueG1sUEsFBgAAAAAEAAQA+QAAAIoDAAAAAA==&#10;" strokecolor="black [3200]" strokeweight=".5pt">
                          <v:stroke endarrow="open" joinstyle="miter"/>
                        </v:shape>
                        <v:shape id="309 Conector recto de flecha" o:spid="_x0000_s1076" type="#_x0000_t32" style="position:absolute;left:37851;top:29133;width:133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SPicMAAADcAAAADwAAAGRycy9kb3ducmV2LnhtbESPQWvCQBSE7wX/w/KE3uomHqSNriIR&#10;oXirLai3Z/a5CWbfht2tSf59t1DocZj5ZpjVZrCteJAPjWMF+SwDQVw53bBR8PW5f3kFESKyxtYx&#10;KRgpwGY9eVphoV3PH/Q4RiNSCYcCFdQxdoWUoarJYpi5jjh5N+ctxiS9kdpjn8ptK+dZtpAWG04L&#10;NXZU1lTdj99WwdzvepOPY1Vez4fuYvr85MpcqefpsF2CiDTE//Af/a4Tl73B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Uj4nDAAAA3AAAAA8AAAAAAAAAAAAA&#10;AAAAoQIAAGRycy9kb3ducmV2LnhtbFBLBQYAAAAABAAEAPkAAACRAwAAAAA=&#10;" strokecolor="black [3200]" strokeweight=".5pt">
                          <v:stroke endarrow="open" joinstyle="miter"/>
                        </v:shape>
                        <v:rect id="Rectangle 10" o:spid="_x0000_s1077" style="position:absolute;left:29664;top:27113;width:7995;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IM8EA&#10;AADcAAAADwAAAGRycy9kb3ducmV2LnhtbERPTYvCMBC9L/gfwgje1rQVZLcaiyiKHrVe9jY2Y1tt&#10;JqWJWv31m8PCHh/ve571phEP6lxtWUE8jkAQF1bXXCo45ZvPLxDOI2tsLJOCFznIFoOPOabaPvlA&#10;j6MvRQhhl6KCyvs2ldIVFRl0Y9sSB+5iO4M+wK6UusNnCDeNTKJoKg3WHBoqbGlVUXE73o2Cc52c&#10;8H3It5H53kz8vs+v95+1UqNhv5yB8NT7f/Gfe6cVJHGYH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TiDPBAAAA3AAAAA8AAAAAAAAAAAAAAAAAmAIAAGRycy9kb3du&#10;cmV2LnhtbFBLBQYAAAAABAAEAPUAAACGAwAAAAA=&#10;">
                          <v:textbox>
                            <w:txbxContent>
                              <w:p w14:paraId="64A6F782" w14:textId="77777777" w:rsidR="000623B0" w:rsidRDefault="000623B0" w:rsidP="00A1329A">
                                <w:pPr>
                                  <w:jc w:val="center"/>
                                  <w:rPr>
                                    <w:rFonts w:ascii="Arial" w:hAnsi="Arial" w:cs="Arial"/>
                                    <w:sz w:val="14"/>
                                    <w:szCs w:val="14"/>
                                  </w:rPr>
                                </w:pPr>
                                <w:r>
                                  <w:rPr>
                                    <w:rFonts w:ascii="Arial" w:hAnsi="Arial" w:cs="Arial"/>
                                    <w:sz w:val="14"/>
                                    <w:szCs w:val="14"/>
                                  </w:rPr>
                                  <w:t>Recolectar evidencia</w:t>
                                </w:r>
                              </w:p>
                            </w:txbxContent>
                          </v:textbox>
                        </v:rect>
                        <v:shape id="Conector recto de flecha 211" o:spid="_x0000_s1078" type="#_x0000_t32" style="position:absolute;left:18606;top:17331;width:100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ccMIAAADcAAAADwAAAGRycy9kb3ducmV2LnhtbESPzarCMBSE9xd8h3AEd9e0gnKtRvEH&#10;Qd1dFdeH5tgWm5PaRFvf3giCy2FmvmGm89aU4kG1KywriPsRCOLU6oIzBafj5vcPhPPIGkvLpOBJ&#10;Duazzs8UE20b/qfHwWciQNglqCD3vkqkdGlOBl3fVsTBu9jaoA+yzqSusQlwU8pBFI2kwYLDQo4V&#10;rXJKr4e7UdCgP4+Xi+y2Wq5323ZY3kbH016pXrddTEB4av03/GlvtYJBHM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DccMIAAADcAAAADwAAAAAAAAAAAAAA&#10;AAChAgAAZHJzL2Rvd25yZXYueG1sUEsFBgAAAAAEAAQA+QAAAJADAAAAAA==&#10;" strokecolor="black [3200]" strokeweight=".5pt">
                          <v:stroke endarrow="block" joinstyle="miter"/>
                        </v:shape>
                        <v:shape id="161 Conector recto de flecha" o:spid="_x0000_s1079" type="#_x0000_t32" style="position:absolute;left:13822;top:37745;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D4B74AAADcAAAADwAAAGRycy9kb3ducmV2LnhtbESPzQrCMBCE74LvEFbwIppaUKQaRQSr&#10;V38OHtdmbYvNpjRR69sbQfA4zMw3zGLVmko8qXGlZQXjUQSCOLO65FzB+bQdzkA4j6yxskwK3uRg&#10;tex2Fpho++IDPY8+FwHCLkEFhfd1IqXLCjLoRrYmDt7NNgZ9kE0udYOvADeVjKNoKg2WHBYKrGlT&#10;UHY/PoyClOSg3e144qeXQZpdrcOUnVL9Xrueg/DU+n/4195rBfE4hu+Zc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wPgHvgAAANwAAAAPAAAAAAAAAAAAAAAAAKEC&#10;AABkcnMvZG93bnJldi54bWxQSwUGAAAAAAQABAD5AAAAjAMAAAAA&#10;" strokecolor="black [3200]" strokeweight=".5pt">
                          <v:stroke endarrow="open" joinstyle="miter"/>
                        </v:shape>
                        <v:shape id="355 Conector recto de flecha" o:spid="_x0000_s1080" type="#_x0000_t32" style="position:absolute;left:14034;top:43168;width:0;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UuvsQAAADcAAAADwAAAGRycy9kb3ducmV2LnhtbESPwWrDMBBE74X+g9hCb42sFEpxooTg&#10;Ugi9NS20uW2sjWxirYykxPbfV4FAj8PMm2GW69F14kIhtp41qFkBgrj2pmWr4fvr/ekVREzIBjvP&#10;pGGiCOvV/d0SS+MH/qTLLlmRSziWqKFJqS+ljHVDDuPM98TZO/rgMGUZrDQBh1zuOjkvihfpsOW8&#10;0GBPVUP1aXd2GubhbbBqmurq8PvR7+2gfnyltH58GDcLEInG9B++0VuTOfUM1zP5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S6+xAAAANwAAAAPAAAAAAAAAAAA&#10;AAAAAKECAABkcnMvZG93bnJldi54bWxQSwUGAAAAAAQABAD5AAAAkgMAAAAA&#10;" strokecolor="black [3200]" strokeweight=".5pt">
                          <v:stroke endarrow="open" joinstyle="miter"/>
                        </v:shape>
                        <v:rect id="Rectangle 10" o:spid="_x0000_s1081" style="position:absolute;left:9569;top:39872;width:847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OMMUA&#10;AADcAAAADwAAAGRycy9kb3ducmV2LnhtbESPQWvCQBSE74L/YXmF3nRjK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I4wxQAAANwAAAAPAAAAAAAAAAAAAAAAAJgCAABkcnMv&#10;ZG93bnJldi54bWxQSwUGAAAAAAQABAD1AAAAigMAAAAA&#10;">
                          <v:textbox>
                            <w:txbxContent>
                              <w:p w14:paraId="7472311B" w14:textId="77777777" w:rsidR="000623B0" w:rsidRDefault="000623B0" w:rsidP="00A1329A">
                                <w:pPr>
                                  <w:jc w:val="center"/>
                                  <w:rPr>
                                    <w:rFonts w:ascii="Arial" w:hAnsi="Arial" w:cs="Arial"/>
                                    <w:sz w:val="14"/>
                                    <w:szCs w:val="14"/>
                                  </w:rPr>
                                </w:pPr>
                                <w:r>
                                  <w:rPr>
                                    <w:rFonts w:ascii="Arial" w:hAnsi="Arial" w:cs="Arial"/>
                                    <w:sz w:val="14"/>
                                    <w:szCs w:val="14"/>
                                  </w:rPr>
                                  <w:t>Cerrar acción correctiva</w:t>
                                </w:r>
                              </w:p>
                            </w:txbxContent>
                          </v:textbox>
                        </v:rect>
                        <v:shape id="Conector recto de flecha 215" o:spid="_x0000_s1082" type="#_x0000_t32" style="position:absolute;left:59117;top:17012;width:28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x3csUAAADcAAAADwAAAGRycy9kb3ducmV2LnhtbESPQUvDQBSE7wX/w/IEL6XdNKmtxG6L&#10;KEWvjVLa2zP7TILZtyFvbdN/7woFj8PMfMOsNoNr1Yl6aTwbmE0TUMSltw1XBj7et5MHUBKQLbae&#10;ycCFBDbrm9EKc+vPvKNTESoVISw5GqhD6HKtpazJoUx9Rxy9L987DFH2lbY9niPctTpNkoV22HBc&#10;qLGj55rK7+LHGcjCXNLd/LCU4lh9ju1Llsn+1Zi72+HpEVSgIfyHr+03ayCd3cP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x3csUAAADcAAAADwAAAAAAAAAA&#10;AAAAAAChAgAAZHJzL2Rvd25yZXYueG1sUEsFBgAAAAAEAAQA+QAAAJMDAAAAAA==&#10;" strokecolor="black [3200]" strokeweight=".5pt">
                          <v:stroke endarrow="block" joinstyle="miter"/>
                        </v:shape>
                        <v:roundrect id="AutoShape 6" o:spid="_x0000_s1083" style="position:absolute;left:9144;top:45188;width:9144;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Q8QA&#10;AADcAAAADwAAAGRycy9kb3ducmV2LnhtbESPQWsCMRSE7wX/Q3iCt5ooKHU1igiW3kq3Hjw+N8/d&#10;xc3LmmTXbX99Uyj0OMzMN8xmN9hG9ORD7VjDbKpAEBfO1FxqOH0en19AhIhssHFMGr4owG47etpg&#10;ZtyDP6jPYykShEOGGqoY20zKUFRkMUxdS5y8q/MWY5K+lMbjI8FtI+dKLaXFmtNChS0dKipueWc1&#10;FEZ1yp/799VlEfPvvruzfL1rPRkP+zWISEP8D/+134yG+WwJ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p/kPEAAAA3AAAAA8AAAAAAAAAAAAAAAAAmAIAAGRycy9k&#10;b3ducmV2LnhtbFBLBQYAAAAABAAEAPUAAACJAwAAAAA=&#10;">
                          <v:textbox>
                            <w:txbxContent>
                              <w:p w14:paraId="5BD2D4D0" w14:textId="77777777" w:rsidR="000623B0" w:rsidRDefault="000623B0" w:rsidP="00A1329A">
                                <w:pPr>
                                  <w:jc w:val="center"/>
                                  <w:rPr>
                                    <w:rFonts w:ascii="Arial" w:hAnsi="Arial" w:cs="Arial"/>
                                    <w:sz w:val="14"/>
                                    <w:szCs w:val="14"/>
                                  </w:rPr>
                                </w:pPr>
                                <w:r>
                                  <w:rPr>
                                    <w:rFonts w:ascii="Arial" w:hAnsi="Arial" w:cs="Arial"/>
                                    <w:sz w:val="14"/>
                                    <w:szCs w:val="14"/>
                                  </w:rPr>
                                  <w:t>Termina Procedimiento</w:t>
                                </w:r>
                              </w:p>
                            </w:txbxContent>
                          </v:textbox>
                        </v:roundrect>
                      </v:group>
                    </w:pict>
                  </mc:Fallback>
                </mc:AlternateContent>
              </w:r>
            </w:del>
          </w:p>
          <w:p w14:paraId="20993CB5" w14:textId="2993B7B3" w:rsidR="000623B0" w:rsidRPr="000D1034" w:rsidDel="00CC41C3" w:rsidRDefault="000623B0" w:rsidP="000623B0">
            <w:pPr>
              <w:jc w:val="both"/>
              <w:rPr>
                <w:del w:id="415" w:author="KSASEA LAP01" w:date="2018-05-15T17:32:00Z"/>
                <w:rFonts w:cstheme="minorHAnsi"/>
                <w:sz w:val="14"/>
                <w:szCs w:val="14"/>
              </w:rPr>
            </w:pPr>
          </w:p>
          <w:p w14:paraId="31BAC1B3" w14:textId="22FB11FD" w:rsidR="000623B0" w:rsidRPr="000D1034" w:rsidDel="00CC41C3" w:rsidRDefault="000623B0" w:rsidP="000623B0">
            <w:pPr>
              <w:jc w:val="both"/>
              <w:rPr>
                <w:del w:id="416" w:author="KSASEA LAP01" w:date="2018-05-15T17:32:00Z"/>
                <w:rFonts w:cstheme="minorHAnsi"/>
                <w:sz w:val="14"/>
                <w:szCs w:val="14"/>
              </w:rPr>
            </w:pPr>
          </w:p>
          <w:p w14:paraId="64A5B09D" w14:textId="14EDE716" w:rsidR="000623B0" w:rsidRPr="000D1034" w:rsidDel="00CC41C3" w:rsidRDefault="000623B0" w:rsidP="000623B0">
            <w:pPr>
              <w:jc w:val="both"/>
              <w:rPr>
                <w:del w:id="417" w:author="KSASEA LAP01" w:date="2018-05-15T17:32:00Z"/>
                <w:rFonts w:cstheme="minorHAnsi"/>
                <w:sz w:val="14"/>
                <w:szCs w:val="14"/>
              </w:rPr>
            </w:pPr>
          </w:p>
          <w:p w14:paraId="437566E7" w14:textId="05C6F81C" w:rsidR="000623B0" w:rsidRPr="000D1034" w:rsidDel="00CC41C3" w:rsidRDefault="000623B0" w:rsidP="000623B0">
            <w:pPr>
              <w:jc w:val="both"/>
              <w:rPr>
                <w:del w:id="418" w:author="KSASEA LAP01" w:date="2018-05-15T17:32:00Z"/>
                <w:rFonts w:cstheme="minorHAnsi"/>
                <w:sz w:val="14"/>
                <w:szCs w:val="14"/>
              </w:rPr>
            </w:pPr>
          </w:p>
          <w:p w14:paraId="09F98D07" w14:textId="3D28F7BB" w:rsidR="000623B0" w:rsidRPr="000D1034" w:rsidDel="00CC41C3" w:rsidRDefault="000623B0" w:rsidP="000623B0">
            <w:pPr>
              <w:jc w:val="both"/>
              <w:rPr>
                <w:del w:id="419" w:author="KSASEA LAP01" w:date="2018-05-15T17:32:00Z"/>
                <w:rFonts w:cstheme="minorHAnsi"/>
                <w:sz w:val="14"/>
                <w:szCs w:val="14"/>
              </w:rPr>
            </w:pPr>
          </w:p>
          <w:p w14:paraId="45A4089B" w14:textId="67B48531" w:rsidR="000623B0" w:rsidRPr="000D1034" w:rsidDel="00CC41C3" w:rsidRDefault="000623B0" w:rsidP="000623B0">
            <w:pPr>
              <w:jc w:val="both"/>
              <w:rPr>
                <w:del w:id="420" w:author="KSASEA LAP01" w:date="2018-05-15T17:32:00Z"/>
                <w:rFonts w:cstheme="minorHAnsi"/>
                <w:sz w:val="14"/>
                <w:szCs w:val="14"/>
              </w:rPr>
            </w:pPr>
          </w:p>
          <w:p w14:paraId="40EAEB97" w14:textId="61691FD2" w:rsidR="000623B0" w:rsidRPr="000D1034" w:rsidDel="00CC41C3" w:rsidRDefault="000623B0" w:rsidP="000623B0">
            <w:pPr>
              <w:jc w:val="both"/>
              <w:rPr>
                <w:del w:id="421" w:author="KSASEA LAP01" w:date="2018-05-15T17:32:00Z"/>
                <w:rFonts w:cstheme="minorHAnsi"/>
                <w:sz w:val="14"/>
                <w:szCs w:val="14"/>
              </w:rPr>
            </w:pPr>
            <w:del w:id="422" w:author="KSASEA LAP01" w:date="2018-05-15T17:32:00Z">
              <w:r w:rsidRPr="0019271C" w:rsidDel="00CC41C3">
                <w:rPr>
                  <w:rFonts w:ascii="Times New Roman" w:hAnsi="Times New Roman" w:cs="Times New Roman"/>
                  <w:noProof/>
                  <w:sz w:val="24"/>
                  <w:szCs w:val="24"/>
                  <w:lang w:eastAsia="es-MX"/>
                </w:rPr>
                <mc:AlternateContent>
                  <mc:Choice Requires="wps">
                    <w:drawing>
                      <wp:anchor distT="0" distB="0" distL="114300" distR="114300" simplePos="0" relativeHeight="251771904" behindDoc="0" locked="0" layoutInCell="1" allowOverlap="1" wp14:anchorId="729E0E7C" wp14:editId="63B2C482">
                        <wp:simplePos x="0" y="0"/>
                        <wp:positionH relativeFrom="column">
                          <wp:posOffset>486410</wp:posOffset>
                        </wp:positionH>
                        <wp:positionV relativeFrom="paragraph">
                          <wp:posOffset>96520</wp:posOffset>
                        </wp:positionV>
                        <wp:extent cx="381000" cy="247650"/>
                        <wp:effectExtent l="0" t="0" r="0" b="0"/>
                        <wp:wrapNone/>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14:paraId="349EB0A5" w14:textId="77777777" w:rsidR="000623B0" w:rsidRDefault="000623B0" w:rsidP="00A1329A">
                                    <w:pPr>
                                      <w:rPr>
                                        <w:rFonts w:ascii="Arial" w:hAnsi="Arial" w:cs="Arial"/>
                                        <w:sz w:val="14"/>
                                      </w:rPr>
                                    </w:pPr>
                                    <w:r>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E0E7C" id="Cuadro de texto 64" o:spid="_x0000_s1084" type="#_x0000_t202" style="position:absolute;left:0;text-align:left;margin-left:38.3pt;margin-top:7.6pt;width:30pt;height:1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" filled="f" stroked="f">
                        <v:textbox>
                          <w:txbxContent>
                            <w:p w14:paraId="349EB0A5" w14:textId="77777777" w:rsidR="000623B0" w:rsidRDefault="000623B0" w:rsidP="00A1329A">
                              <w:pPr>
                                <w:rPr>
                                  <w:rFonts w:ascii="Arial" w:hAnsi="Arial" w:cs="Arial"/>
                                  <w:sz w:val="14"/>
                                </w:rPr>
                              </w:pPr>
                              <w:r>
                                <w:rPr>
                                  <w:rFonts w:ascii="Arial" w:hAnsi="Arial" w:cs="Arial"/>
                                  <w:sz w:val="14"/>
                                </w:rPr>
                                <w:t>NO</w:t>
                              </w:r>
                            </w:p>
                          </w:txbxContent>
                        </v:textbox>
                      </v:shape>
                    </w:pict>
                  </mc:Fallback>
                </mc:AlternateContent>
              </w:r>
            </w:del>
          </w:p>
          <w:p w14:paraId="0F5CCC10" w14:textId="698AA52C" w:rsidR="000623B0" w:rsidRPr="000D1034" w:rsidDel="00CC41C3" w:rsidRDefault="000623B0" w:rsidP="000623B0">
            <w:pPr>
              <w:jc w:val="both"/>
              <w:rPr>
                <w:del w:id="423" w:author="KSASEA LAP01" w:date="2018-05-15T17:32:00Z"/>
                <w:rFonts w:cstheme="minorHAnsi"/>
                <w:sz w:val="14"/>
                <w:szCs w:val="14"/>
              </w:rPr>
            </w:pPr>
          </w:p>
          <w:p w14:paraId="64C1EF95" w14:textId="06EF6E71" w:rsidR="000623B0" w:rsidRPr="000D1034" w:rsidDel="00CC41C3" w:rsidRDefault="000623B0" w:rsidP="000623B0">
            <w:pPr>
              <w:jc w:val="both"/>
              <w:rPr>
                <w:del w:id="424" w:author="KSASEA LAP01" w:date="2018-05-15T17:32:00Z"/>
                <w:rFonts w:cstheme="minorHAnsi"/>
                <w:b/>
                <w:sz w:val="24"/>
              </w:rPr>
            </w:pPr>
          </w:p>
          <w:p w14:paraId="7F11089B" w14:textId="2A6C9648" w:rsidR="000623B0" w:rsidRPr="000D1034" w:rsidDel="00CC41C3" w:rsidRDefault="000623B0" w:rsidP="000623B0">
            <w:pPr>
              <w:jc w:val="both"/>
              <w:rPr>
                <w:del w:id="425" w:author="KSASEA LAP01" w:date="2018-05-15T17:32:00Z"/>
                <w:rFonts w:cstheme="minorHAnsi"/>
                <w:b/>
                <w:sz w:val="24"/>
              </w:rPr>
            </w:pPr>
          </w:p>
          <w:p w14:paraId="4B842E93" w14:textId="4214AB8B" w:rsidR="000623B0" w:rsidRPr="000D1034" w:rsidDel="00CC41C3" w:rsidRDefault="000623B0" w:rsidP="000623B0">
            <w:pPr>
              <w:jc w:val="both"/>
              <w:rPr>
                <w:del w:id="426" w:author="KSASEA LAP01" w:date="2018-05-15T17:32:00Z"/>
                <w:rFonts w:cstheme="minorHAnsi"/>
                <w:b/>
                <w:sz w:val="24"/>
              </w:rPr>
            </w:pPr>
            <w:del w:id="427" w:author="KSASEA LAP01" w:date="2018-05-15T17:32:00Z">
              <w:r w:rsidRPr="0019271C" w:rsidDel="00CC41C3">
                <w:rPr>
                  <w:noProof/>
                  <w:lang w:eastAsia="es-MX"/>
                </w:rPr>
                <mc:AlternateContent>
                  <mc:Choice Requires="wps">
                    <w:drawing>
                      <wp:anchor distT="0" distB="0" distL="114300" distR="114300" simplePos="0" relativeHeight="251777024" behindDoc="0" locked="0" layoutInCell="1" allowOverlap="1" wp14:anchorId="7A90128B" wp14:editId="1DC2AE81">
                        <wp:simplePos x="0" y="0"/>
                        <wp:positionH relativeFrom="column">
                          <wp:posOffset>1361440</wp:posOffset>
                        </wp:positionH>
                        <wp:positionV relativeFrom="paragraph">
                          <wp:posOffset>173355</wp:posOffset>
                        </wp:positionV>
                        <wp:extent cx="0" cy="179705"/>
                        <wp:effectExtent l="95250" t="0" r="76200" b="48895"/>
                        <wp:wrapNone/>
                        <wp:docPr id="69" name="365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E8B7E" id="365 Conector recto de flecha" o:spid="_x0000_s1026" type="#_x0000_t32" style="position:absolute;margin-left:107.2pt;margin-top:13.65pt;width:0;height:14.1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" strokecolor="black [3200]" strokeweight=".5pt">
                        <v:stroke endarrow="open" joinstyle="miter"/>
                      </v:shape>
                    </w:pict>
                  </mc:Fallback>
                </mc:AlternateContent>
              </w:r>
              <w:r w:rsidRPr="000D1034" w:rsidDel="00CC41C3">
                <w:rPr>
                  <w:rFonts w:ascii="Times New Roman" w:hAnsi="Times New Roman" w:cs="Times New Roman"/>
                  <w:noProof/>
                  <w:sz w:val="24"/>
                  <w:szCs w:val="24"/>
                  <w:lang w:eastAsia="es-MX"/>
                  <w:rPrChange w:id="428" w:author="Segurida-Higiene 1" w:date="2018-04-19T08:59:00Z">
                    <w:rPr>
                      <w:rFonts w:ascii="Times New Roman" w:hAnsi="Times New Roman" w:cs="Times New Roman"/>
                      <w:noProof/>
                      <w:sz w:val="24"/>
                      <w:szCs w:val="24"/>
                      <w:lang w:eastAsia="es-MX"/>
                    </w:rPr>
                  </w:rPrChange>
                </w:rPr>
                <mc:AlternateContent>
                  <mc:Choice Requires="wps">
                    <w:drawing>
                      <wp:anchor distT="0" distB="0" distL="114300" distR="114300" simplePos="0" relativeHeight="251776000" behindDoc="0" locked="0" layoutInCell="1" allowOverlap="1" wp14:anchorId="386F73CD" wp14:editId="39802002">
                        <wp:simplePos x="0" y="0"/>
                        <wp:positionH relativeFrom="column">
                          <wp:posOffset>1003664</wp:posOffset>
                        </wp:positionH>
                        <wp:positionV relativeFrom="paragraph">
                          <wp:posOffset>137087</wp:posOffset>
                        </wp:positionV>
                        <wp:extent cx="314325" cy="247650"/>
                        <wp:effectExtent l="0" t="0" r="0" b="0"/>
                        <wp:wrapNone/>
                        <wp:docPr id="6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14:paraId="26BA41A3" w14:textId="77777777" w:rsidR="000623B0" w:rsidRDefault="000623B0" w:rsidP="00A1329A">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F73CD" id="Cuadro de texto 68" o:spid="_x0000_s1085" type="#_x0000_t202" style="position:absolute;left:0;text-align:left;margin-left:79.05pt;margin-top:10.8pt;width:24.75pt;height:1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" filled="f" stroked="f">
                        <v:textbox>
                          <w:txbxContent>
                            <w:p w14:paraId="26BA41A3" w14:textId="77777777" w:rsidR="000623B0" w:rsidRDefault="000623B0" w:rsidP="00A1329A">
                              <w:pPr>
                                <w:rPr>
                                  <w:rFonts w:ascii="Arial" w:hAnsi="Arial" w:cs="Arial"/>
                                  <w:sz w:val="14"/>
                                </w:rPr>
                              </w:pPr>
                              <w:r>
                                <w:rPr>
                                  <w:rFonts w:ascii="Arial" w:hAnsi="Arial" w:cs="Arial"/>
                                  <w:sz w:val="14"/>
                                </w:rPr>
                                <w:t>SI</w:t>
                              </w:r>
                            </w:p>
                          </w:txbxContent>
                        </v:textbox>
                      </v:shape>
                    </w:pict>
                  </mc:Fallback>
                </mc:AlternateContent>
              </w:r>
            </w:del>
          </w:p>
          <w:p w14:paraId="28FB9871" w14:textId="5BAC3616" w:rsidR="000623B0" w:rsidRPr="000D1034" w:rsidDel="00CC41C3" w:rsidRDefault="000623B0" w:rsidP="000623B0">
            <w:pPr>
              <w:jc w:val="both"/>
              <w:rPr>
                <w:del w:id="429" w:author="KSASEA LAP01" w:date="2018-05-15T17:32:00Z"/>
                <w:rFonts w:cstheme="minorHAnsi"/>
                <w:b/>
                <w:sz w:val="24"/>
              </w:rPr>
            </w:pPr>
          </w:p>
          <w:p w14:paraId="5713F520" w14:textId="4100ACFF" w:rsidR="000623B0" w:rsidRPr="000D1034" w:rsidDel="00CC41C3" w:rsidRDefault="000623B0" w:rsidP="000623B0">
            <w:pPr>
              <w:jc w:val="both"/>
              <w:rPr>
                <w:del w:id="430" w:author="KSASEA LAP01" w:date="2018-05-15T17:32:00Z"/>
                <w:rFonts w:cstheme="minorHAnsi"/>
                <w:b/>
                <w:sz w:val="24"/>
              </w:rPr>
            </w:pPr>
          </w:p>
          <w:p w14:paraId="33AFB0CE" w14:textId="51F97B17" w:rsidR="000623B0" w:rsidRPr="000D1034" w:rsidDel="00CC41C3" w:rsidRDefault="000623B0" w:rsidP="000623B0">
            <w:pPr>
              <w:jc w:val="both"/>
              <w:rPr>
                <w:del w:id="431" w:author="KSASEA LAP01" w:date="2018-05-15T17:32:00Z"/>
                <w:rFonts w:cstheme="minorHAnsi"/>
                <w:b/>
                <w:sz w:val="24"/>
              </w:rPr>
            </w:pPr>
          </w:p>
          <w:p w14:paraId="761EA30D" w14:textId="6AF413FE" w:rsidR="000623B0" w:rsidRPr="000D1034" w:rsidDel="00CC41C3" w:rsidRDefault="000623B0" w:rsidP="000623B0">
            <w:pPr>
              <w:jc w:val="both"/>
              <w:rPr>
                <w:del w:id="432" w:author="KSASEA LAP01" w:date="2018-05-15T17:32:00Z"/>
                <w:rFonts w:cstheme="minorHAnsi"/>
                <w:b/>
                <w:sz w:val="24"/>
              </w:rPr>
            </w:pPr>
          </w:p>
          <w:p w14:paraId="10623039" w14:textId="30AFF408" w:rsidR="000623B0" w:rsidRPr="000D1034" w:rsidDel="00CC41C3" w:rsidRDefault="000623B0" w:rsidP="000623B0">
            <w:pPr>
              <w:jc w:val="both"/>
              <w:rPr>
                <w:del w:id="433" w:author="KSASEA LAP01" w:date="2018-05-15T17:32:00Z"/>
                <w:rFonts w:cstheme="minorHAnsi"/>
                <w:b/>
                <w:sz w:val="24"/>
              </w:rPr>
            </w:pPr>
          </w:p>
          <w:p w14:paraId="21E0AFFC" w14:textId="69319B04" w:rsidR="000623B0" w:rsidRPr="000D1034" w:rsidDel="00CC41C3" w:rsidRDefault="000623B0" w:rsidP="000623B0">
            <w:pPr>
              <w:jc w:val="both"/>
              <w:rPr>
                <w:del w:id="434" w:author="KSASEA LAP01" w:date="2018-05-15T17:32:00Z"/>
                <w:rFonts w:cstheme="minorHAnsi"/>
                <w:b/>
                <w:sz w:val="24"/>
              </w:rPr>
            </w:pPr>
          </w:p>
          <w:p w14:paraId="43CC0FA4" w14:textId="2F14C690" w:rsidR="000623B0" w:rsidRPr="000D1034" w:rsidDel="00CC41C3" w:rsidRDefault="000623B0" w:rsidP="000623B0">
            <w:pPr>
              <w:jc w:val="both"/>
              <w:rPr>
                <w:del w:id="435" w:author="KSASEA LAP01" w:date="2018-05-15T17:32:00Z"/>
                <w:rFonts w:cstheme="minorHAnsi"/>
                <w:b/>
                <w:sz w:val="24"/>
              </w:rPr>
            </w:pPr>
          </w:p>
          <w:p w14:paraId="0680F028" w14:textId="4B12618C" w:rsidR="000623B0" w:rsidRPr="000D1034" w:rsidDel="00CC41C3" w:rsidRDefault="000623B0" w:rsidP="000623B0">
            <w:pPr>
              <w:jc w:val="both"/>
              <w:rPr>
                <w:del w:id="436" w:author="KSASEA LAP01" w:date="2018-05-15T17:32:00Z"/>
                <w:rFonts w:cstheme="minorHAnsi"/>
                <w:b/>
                <w:sz w:val="24"/>
              </w:rPr>
            </w:pPr>
          </w:p>
          <w:p w14:paraId="1B89DF63" w14:textId="1B350C88" w:rsidR="000623B0" w:rsidRPr="000D1034" w:rsidDel="00CC41C3" w:rsidRDefault="000623B0" w:rsidP="000623B0">
            <w:pPr>
              <w:jc w:val="both"/>
              <w:rPr>
                <w:del w:id="437" w:author="KSASEA LAP01" w:date="2018-05-15T17:32:00Z"/>
                <w:rFonts w:cstheme="minorHAnsi"/>
                <w:b/>
                <w:sz w:val="24"/>
              </w:rPr>
            </w:pPr>
          </w:p>
          <w:p w14:paraId="134B9CEE" w14:textId="5D2E7A9F" w:rsidR="000623B0" w:rsidRPr="000D1034" w:rsidDel="00CC41C3" w:rsidRDefault="000623B0" w:rsidP="000623B0">
            <w:pPr>
              <w:jc w:val="both"/>
              <w:rPr>
                <w:del w:id="438" w:author="KSASEA LAP01" w:date="2018-05-15T17:32:00Z"/>
                <w:rFonts w:cstheme="minorHAnsi"/>
                <w:b/>
                <w:sz w:val="24"/>
              </w:rPr>
            </w:pPr>
          </w:p>
          <w:p w14:paraId="56D00045" w14:textId="5B230EF6" w:rsidR="000623B0" w:rsidRPr="000D1034" w:rsidDel="00CC41C3" w:rsidRDefault="000623B0" w:rsidP="000623B0">
            <w:pPr>
              <w:jc w:val="both"/>
              <w:rPr>
                <w:del w:id="439" w:author="KSASEA LAP01" w:date="2018-05-15T17:32:00Z"/>
                <w:rFonts w:cstheme="minorHAnsi"/>
                <w:b/>
                <w:sz w:val="24"/>
              </w:rPr>
            </w:pPr>
          </w:p>
          <w:p w14:paraId="04A73E8C" w14:textId="3F4CBA60" w:rsidR="000623B0" w:rsidRPr="000D1034" w:rsidDel="00CC41C3" w:rsidRDefault="000623B0" w:rsidP="000623B0">
            <w:pPr>
              <w:jc w:val="both"/>
              <w:rPr>
                <w:del w:id="440" w:author="KSASEA LAP01" w:date="2018-05-15T17:32:00Z"/>
                <w:rFonts w:cstheme="minorHAnsi"/>
                <w:b/>
                <w:sz w:val="24"/>
              </w:rPr>
            </w:pPr>
            <w:del w:id="441" w:author="KSASEA LAP01" w:date="2018-05-15T17:32:00Z">
              <w:r w:rsidRPr="0019271C" w:rsidDel="00CC41C3">
                <w:rPr>
                  <w:rFonts w:ascii="Times New Roman" w:hAnsi="Times New Roman" w:cs="Times New Roman"/>
                  <w:noProof/>
                  <w:sz w:val="24"/>
                  <w:szCs w:val="24"/>
                  <w:lang w:eastAsia="es-MX"/>
                </w:rPr>
                <mc:AlternateContent>
                  <mc:Choice Requires="wps">
                    <w:drawing>
                      <wp:anchor distT="0" distB="0" distL="114300" distR="114300" simplePos="0" relativeHeight="251772928" behindDoc="0" locked="0" layoutInCell="1" allowOverlap="1" wp14:anchorId="2787C194" wp14:editId="01E6FE67">
                        <wp:simplePos x="0" y="0"/>
                        <wp:positionH relativeFrom="column">
                          <wp:posOffset>1880673</wp:posOffset>
                        </wp:positionH>
                        <wp:positionV relativeFrom="paragraph">
                          <wp:posOffset>124592</wp:posOffset>
                        </wp:positionV>
                        <wp:extent cx="381000" cy="247650"/>
                        <wp:effectExtent l="0" t="0" r="0" b="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14:paraId="0CCA9519" w14:textId="77777777" w:rsidR="000623B0" w:rsidRDefault="000623B0" w:rsidP="00A1329A">
                                    <w:pPr>
                                      <w:rPr>
                                        <w:rFonts w:ascii="Arial" w:hAnsi="Arial" w:cs="Arial"/>
                                        <w:sz w:val="14"/>
                                      </w:rPr>
                                    </w:pPr>
                                    <w:r>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7C194" id="Cuadro de texto 65" o:spid="_x0000_s1086" type="#_x0000_t202" style="position:absolute;left:0;text-align:left;margin-left:148.1pt;margin-top:9.8pt;width:30pt;height:1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" filled="f" stroked="f">
                        <v:textbox>
                          <w:txbxContent>
                            <w:p w14:paraId="0CCA9519" w14:textId="77777777" w:rsidR="000623B0" w:rsidRDefault="000623B0" w:rsidP="00A1329A">
                              <w:pPr>
                                <w:rPr>
                                  <w:rFonts w:ascii="Arial" w:hAnsi="Arial" w:cs="Arial"/>
                                  <w:sz w:val="14"/>
                                </w:rPr>
                              </w:pPr>
                              <w:r>
                                <w:rPr>
                                  <w:rFonts w:ascii="Arial" w:hAnsi="Arial" w:cs="Arial"/>
                                  <w:sz w:val="14"/>
                                </w:rPr>
                                <w:t>NO</w:t>
                              </w:r>
                            </w:p>
                          </w:txbxContent>
                        </v:textbox>
                      </v:shape>
                    </w:pict>
                  </mc:Fallback>
                </mc:AlternateContent>
              </w:r>
            </w:del>
          </w:p>
          <w:p w14:paraId="1F172E6B" w14:textId="29847F61" w:rsidR="000623B0" w:rsidRPr="000D1034" w:rsidDel="00CC41C3" w:rsidRDefault="000623B0" w:rsidP="000623B0">
            <w:pPr>
              <w:jc w:val="both"/>
              <w:rPr>
                <w:del w:id="442" w:author="KSASEA LAP01" w:date="2018-05-15T17:32:00Z"/>
                <w:rFonts w:cstheme="minorHAnsi"/>
                <w:b/>
                <w:sz w:val="24"/>
              </w:rPr>
            </w:pPr>
            <w:del w:id="443" w:author="KSASEA LAP01" w:date="2018-05-15T17:32:00Z">
              <w:r w:rsidRPr="0019271C" w:rsidDel="00CC41C3">
                <w:rPr>
                  <w:rFonts w:ascii="Times New Roman" w:hAnsi="Times New Roman" w:cs="Times New Roman"/>
                  <w:noProof/>
                  <w:sz w:val="24"/>
                  <w:szCs w:val="24"/>
                  <w:lang w:eastAsia="es-MX"/>
                </w:rPr>
                <mc:AlternateContent>
                  <mc:Choice Requires="wps">
                    <w:drawing>
                      <wp:anchor distT="0" distB="0" distL="114300" distR="114300" simplePos="0" relativeHeight="251774976" behindDoc="0" locked="0" layoutInCell="1" allowOverlap="1" wp14:anchorId="32A01D1A" wp14:editId="4A1410F9">
                        <wp:simplePos x="0" y="0"/>
                        <wp:positionH relativeFrom="column">
                          <wp:posOffset>934085</wp:posOffset>
                        </wp:positionH>
                        <wp:positionV relativeFrom="paragraph">
                          <wp:posOffset>166370</wp:posOffset>
                        </wp:positionV>
                        <wp:extent cx="314325" cy="247650"/>
                        <wp:effectExtent l="0" t="0" r="0" b="0"/>
                        <wp:wrapNone/>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14:paraId="43892CC9" w14:textId="77777777" w:rsidR="000623B0" w:rsidRDefault="000623B0" w:rsidP="00A1329A">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01D1A" id="Cuadro de texto 67" o:spid="_x0000_s1087" type="#_x0000_t202" style="position:absolute;left:0;text-align:left;margin-left:73.55pt;margin-top:13.1pt;width:24.75pt;height:1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" filled="f" stroked="f">
                        <v:textbox>
                          <w:txbxContent>
                            <w:p w14:paraId="43892CC9" w14:textId="77777777" w:rsidR="000623B0" w:rsidRDefault="000623B0" w:rsidP="00A1329A">
                              <w:pPr>
                                <w:rPr>
                                  <w:rFonts w:ascii="Arial" w:hAnsi="Arial" w:cs="Arial"/>
                                  <w:sz w:val="14"/>
                                </w:rPr>
                              </w:pPr>
                              <w:r>
                                <w:rPr>
                                  <w:rFonts w:ascii="Arial" w:hAnsi="Arial" w:cs="Arial"/>
                                  <w:sz w:val="14"/>
                                </w:rPr>
                                <w:t>SI</w:t>
                              </w:r>
                            </w:p>
                          </w:txbxContent>
                        </v:textbox>
                      </v:shape>
                    </w:pict>
                  </mc:Fallback>
                </mc:AlternateContent>
              </w:r>
            </w:del>
          </w:p>
          <w:p w14:paraId="575C8321" w14:textId="6AB7F77B" w:rsidR="000623B0" w:rsidRPr="000D1034" w:rsidDel="00CC41C3" w:rsidRDefault="000623B0" w:rsidP="000623B0">
            <w:pPr>
              <w:jc w:val="both"/>
              <w:rPr>
                <w:del w:id="444" w:author="KSASEA LAP01" w:date="2018-05-15T17:32:00Z"/>
                <w:rFonts w:cstheme="minorHAnsi"/>
                <w:b/>
                <w:sz w:val="24"/>
              </w:rPr>
            </w:pPr>
          </w:p>
          <w:p w14:paraId="3055AB2D" w14:textId="2E9E28EA" w:rsidR="000623B0" w:rsidRPr="000D1034" w:rsidDel="00CC41C3" w:rsidRDefault="000623B0" w:rsidP="000623B0">
            <w:pPr>
              <w:jc w:val="both"/>
              <w:rPr>
                <w:del w:id="445" w:author="KSASEA LAP01" w:date="2018-05-15T17:32:00Z"/>
                <w:rFonts w:cstheme="minorHAnsi"/>
                <w:b/>
                <w:sz w:val="24"/>
              </w:rPr>
            </w:pPr>
          </w:p>
          <w:p w14:paraId="794045BA" w14:textId="04945CD2" w:rsidR="000623B0" w:rsidRPr="000D1034" w:rsidDel="00CC41C3" w:rsidRDefault="000623B0" w:rsidP="000623B0">
            <w:pPr>
              <w:jc w:val="both"/>
              <w:rPr>
                <w:del w:id="446" w:author="KSASEA LAP01" w:date="2018-05-15T17:32:00Z"/>
                <w:rFonts w:cstheme="minorHAnsi"/>
                <w:b/>
                <w:sz w:val="24"/>
              </w:rPr>
            </w:pPr>
          </w:p>
          <w:p w14:paraId="31BFF292" w14:textId="367CEC4B" w:rsidR="000623B0" w:rsidRPr="000D1034" w:rsidRDefault="00CC41C3" w:rsidP="000623B0">
            <w:pPr>
              <w:jc w:val="both"/>
              <w:rPr>
                <w:rFonts w:cstheme="minorHAnsi"/>
                <w:b/>
                <w:sz w:val="24"/>
              </w:rPr>
            </w:pPr>
            <w:ins w:id="447" w:author="KSASEA LAP01" w:date="2018-05-15T17:32:00Z">
              <w:r>
                <w:object w:dxaOrig="9949" w:dyaOrig="10403" w14:anchorId="715462B4">
                  <v:shape id="_x0000_i1026" type="#_x0000_t75" style="width:460.65pt;height:557.1pt" o:ole="">
                    <v:imagedata r:id="rId14" o:title=""/>
                  </v:shape>
                  <o:OLEObject Type="Embed" ProgID="Visio.Drawing.11" ShapeID="_x0000_i1026" DrawAspect="Content" ObjectID="_1587914166" r:id="rId15"/>
                </w:object>
              </w:r>
            </w:ins>
          </w:p>
          <w:p w14:paraId="2BC9AA93" w14:textId="5B96676C" w:rsidR="000623B0" w:rsidRPr="000D1034" w:rsidDel="006D59CB" w:rsidRDefault="000623B0" w:rsidP="000623B0">
            <w:pPr>
              <w:jc w:val="both"/>
              <w:rPr>
                <w:del w:id="448" w:author="KSASEA LAP01" w:date="2018-05-15T17:42:00Z"/>
                <w:rFonts w:cstheme="minorHAnsi"/>
                <w:b/>
                <w:sz w:val="24"/>
              </w:rPr>
            </w:pPr>
          </w:p>
          <w:p w14:paraId="72A19394" w14:textId="2FC45A76" w:rsidR="000623B0" w:rsidRPr="000D1034" w:rsidRDefault="000623B0" w:rsidP="000623B0">
            <w:pPr>
              <w:jc w:val="both"/>
              <w:rPr>
                <w:rFonts w:cstheme="minorHAnsi"/>
                <w:b/>
                <w:sz w:val="24"/>
              </w:rPr>
            </w:pPr>
          </w:p>
          <w:p w14:paraId="3BA78E3A" w14:textId="7181BA82" w:rsidR="000623B0" w:rsidRPr="000D1034" w:rsidDel="00CC41C3" w:rsidRDefault="000623B0" w:rsidP="000623B0">
            <w:pPr>
              <w:jc w:val="both"/>
              <w:rPr>
                <w:del w:id="449" w:author="KSASEA LAP01" w:date="2018-05-15T17:33:00Z"/>
                <w:rFonts w:cstheme="minorHAnsi"/>
                <w:b/>
                <w:sz w:val="24"/>
              </w:rPr>
            </w:pPr>
          </w:p>
          <w:p w14:paraId="26080B7B" w14:textId="18DCEF16" w:rsidR="000623B0" w:rsidRPr="000D1034" w:rsidDel="00CC41C3" w:rsidRDefault="000623B0" w:rsidP="000623B0">
            <w:pPr>
              <w:jc w:val="both"/>
              <w:rPr>
                <w:del w:id="450" w:author="KSASEA LAP01" w:date="2018-05-15T17:33:00Z"/>
                <w:rFonts w:cstheme="minorHAnsi"/>
                <w:b/>
                <w:sz w:val="24"/>
              </w:rPr>
            </w:pPr>
          </w:p>
          <w:p w14:paraId="1DAD414E" w14:textId="6ECCDB28" w:rsidR="000623B0" w:rsidRPr="000D1034" w:rsidDel="00CC41C3" w:rsidRDefault="000623B0" w:rsidP="000623B0">
            <w:pPr>
              <w:jc w:val="both"/>
              <w:rPr>
                <w:del w:id="451" w:author="KSASEA LAP01" w:date="2018-05-15T17:33:00Z"/>
                <w:rFonts w:cstheme="minorHAnsi"/>
                <w:b/>
                <w:sz w:val="24"/>
              </w:rPr>
            </w:pPr>
          </w:p>
          <w:p w14:paraId="1AAF1C17" w14:textId="44008844" w:rsidR="000623B0" w:rsidRPr="000D1034" w:rsidDel="00CC41C3" w:rsidRDefault="000623B0" w:rsidP="000623B0">
            <w:pPr>
              <w:jc w:val="both"/>
              <w:rPr>
                <w:del w:id="452" w:author="KSASEA LAP01" w:date="2018-05-15T17:33:00Z"/>
                <w:rFonts w:cstheme="minorHAnsi"/>
                <w:b/>
                <w:sz w:val="24"/>
              </w:rPr>
            </w:pPr>
          </w:p>
          <w:p w14:paraId="4AD54E29" w14:textId="6378608F" w:rsidR="000623B0" w:rsidRPr="000D1034" w:rsidDel="00CC41C3" w:rsidRDefault="000623B0" w:rsidP="000623B0">
            <w:pPr>
              <w:jc w:val="both"/>
              <w:rPr>
                <w:del w:id="453" w:author="KSASEA LAP01" w:date="2018-05-15T17:33:00Z"/>
                <w:rFonts w:cstheme="minorHAnsi"/>
                <w:b/>
                <w:sz w:val="24"/>
              </w:rPr>
            </w:pPr>
          </w:p>
          <w:p w14:paraId="74245063" w14:textId="26A8D541" w:rsidR="000623B0" w:rsidRPr="000D1034" w:rsidDel="00CC41C3" w:rsidRDefault="000623B0" w:rsidP="000623B0">
            <w:pPr>
              <w:jc w:val="both"/>
              <w:rPr>
                <w:del w:id="454" w:author="KSASEA LAP01" w:date="2018-05-15T17:33:00Z"/>
                <w:rFonts w:cstheme="minorHAnsi"/>
                <w:b/>
                <w:sz w:val="24"/>
              </w:rPr>
            </w:pPr>
            <w:del w:id="455" w:author="KSASEA LAP01" w:date="2018-05-15T17:33:00Z">
              <w:r w:rsidRPr="0019271C" w:rsidDel="00CC41C3">
                <w:rPr>
                  <w:rFonts w:ascii="Times New Roman" w:hAnsi="Times New Roman" w:cs="Times New Roman"/>
                  <w:noProof/>
                  <w:sz w:val="24"/>
                  <w:szCs w:val="24"/>
                  <w:lang w:eastAsia="es-MX"/>
                </w:rPr>
                <mc:AlternateContent>
                  <mc:Choice Requires="wps">
                    <w:drawing>
                      <wp:anchor distT="0" distB="0" distL="114300" distR="114300" simplePos="0" relativeHeight="251773952" behindDoc="0" locked="0" layoutInCell="1" allowOverlap="1" wp14:anchorId="40433AA4" wp14:editId="16A865B1">
                        <wp:simplePos x="0" y="0"/>
                        <wp:positionH relativeFrom="column">
                          <wp:posOffset>1774825</wp:posOffset>
                        </wp:positionH>
                        <wp:positionV relativeFrom="paragraph">
                          <wp:posOffset>5933440</wp:posOffset>
                        </wp:positionV>
                        <wp:extent cx="314325" cy="247650"/>
                        <wp:effectExtent l="0" t="0" r="0" b="0"/>
                        <wp:wrapNone/>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14:paraId="6E2D7407" w14:textId="77777777" w:rsidR="000623B0" w:rsidRDefault="000623B0" w:rsidP="00A1329A">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33AA4" id="Cuadro de texto 66" o:spid="_x0000_s1088" type="#_x0000_t202" style="position:absolute;left:0;text-align:left;margin-left:139.75pt;margin-top:467.2pt;width:24.75pt;height:1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" filled="f" stroked="f">
                        <v:textbox>
                          <w:txbxContent>
                            <w:p w14:paraId="6E2D7407" w14:textId="77777777" w:rsidR="000623B0" w:rsidRDefault="000623B0" w:rsidP="00A1329A">
                              <w:pPr>
                                <w:rPr>
                                  <w:rFonts w:ascii="Arial" w:hAnsi="Arial" w:cs="Arial"/>
                                  <w:sz w:val="14"/>
                                </w:rPr>
                              </w:pPr>
                              <w:r>
                                <w:rPr>
                                  <w:rFonts w:ascii="Arial" w:hAnsi="Arial" w:cs="Arial"/>
                                  <w:sz w:val="14"/>
                                </w:rPr>
                                <w:t>SI</w:t>
                              </w:r>
                            </w:p>
                          </w:txbxContent>
                        </v:textbox>
                      </v:shape>
                    </w:pict>
                  </mc:Fallback>
                </mc:AlternateContent>
              </w:r>
            </w:del>
          </w:p>
          <w:p w14:paraId="302CC979" w14:textId="3609DFA7" w:rsidR="000623B0" w:rsidRPr="000D1034" w:rsidDel="00CC41C3" w:rsidRDefault="000623B0" w:rsidP="000623B0">
            <w:pPr>
              <w:jc w:val="both"/>
              <w:rPr>
                <w:del w:id="456" w:author="KSASEA LAP01" w:date="2018-05-15T17:33:00Z"/>
                <w:rFonts w:cstheme="minorHAnsi"/>
                <w:b/>
                <w:sz w:val="24"/>
              </w:rPr>
            </w:pPr>
          </w:p>
          <w:p w14:paraId="64BF9782" w14:textId="33D5D69F" w:rsidR="000623B0" w:rsidRPr="000D1034" w:rsidDel="00CC41C3" w:rsidRDefault="000623B0" w:rsidP="000623B0">
            <w:pPr>
              <w:jc w:val="both"/>
              <w:rPr>
                <w:del w:id="457" w:author="KSASEA LAP01" w:date="2018-05-15T17:33:00Z"/>
                <w:rFonts w:cstheme="minorHAnsi"/>
                <w:b/>
                <w:sz w:val="24"/>
              </w:rPr>
            </w:pPr>
          </w:p>
          <w:p w14:paraId="252454C8" w14:textId="2D975A25" w:rsidR="000623B0" w:rsidRPr="000D1034" w:rsidDel="00CC41C3" w:rsidRDefault="000623B0" w:rsidP="000623B0">
            <w:pPr>
              <w:jc w:val="both"/>
              <w:rPr>
                <w:del w:id="458" w:author="KSASEA LAP01" w:date="2018-05-15T17:33:00Z"/>
                <w:rFonts w:cstheme="minorHAnsi"/>
                <w:b/>
                <w:sz w:val="24"/>
              </w:rPr>
            </w:pPr>
          </w:p>
          <w:p w14:paraId="131F750A" w14:textId="77777777" w:rsidR="000623B0" w:rsidRPr="000D1034" w:rsidRDefault="000623B0">
            <w:pPr>
              <w:jc w:val="both"/>
              <w:rPr>
                <w:rFonts w:cstheme="minorHAnsi"/>
                <w:b/>
                <w:sz w:val="24"/>
              </w:rPr>
            </w:pPr>
          </w:p>
        </w:tc>
      </w:tr>
      <w:tr w:rsidR="000623B0" w:rsidRPr="000D1034" w14:paraId="412BEB03" w14:textId="77777777" w:rsidTr="00D46A18">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2722CC3" w14:textId="77777777" w:rsidR="000623B0" w:rsidRPr="000D1034" w:rsidRDefault="000623B0" w:rsidP="000623B0">
            <w:pPr>
              <w:jc w:val="center"/>
              <w:rPr>
                <w:rFonts w:cstheme="minorHAnsi"/>
                <w:b/>
                <w:sz w:val="24"/>
              </w:rPr>
            </w:pPr>
            <w:r w:rsidRPr="000D1034">
              <w:rPr>
                <w:rFonts w:cstheme="minorHAnsi"/>
                <w:b/>
                <w:sz w:val="24"/>
              </w:rPr>
              <w:lastRenderedPageBreak/>
              <w:t>PROCEDIMIENTO:</w:t>
            </w:r>
          </w:p>
        </w:tc>
      </w:tr>
      <w:tr w:rsidR="000623B0" w:rsidRPr="000D1034" w14:paraId="4F6B24F7" w14:textId="77777777" w:rsidTr="00D46A18">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CE3B871" w14:textId="418F7A5B" w:rsidR="000623B0" w:rsidRPr="000D1034" w:rsidRDefault="000623B0" w:rsidP="000623B0">
            <w:pPr>
              <w:pStyle w:val="Prrafodelista"/>
              <w:numPr>
                <w:ilvl w:val="0"/>
                <w:numId w:val="18"/>
              </w:numPr>
              <w:ind w:left="455" w:hanging="284"/>
              <w:jc w:val="both"/>
              <w:rPr>
                <w:rFonts w:cstheme="minorHAnsi"/>
                <w:b/>
              </w:rPr>
            </w:pPr>
            <w:r w:rsidRPr="000D1034">
              <w:rPr>
                <w:rFonts w:cstheme="minorHAnsi"/>
                <w:b/>
              </w:rPr>
              <w:t>Registrar hallazgo.</w:t>
            </w:r>
          </w:p>
          <w:p w14:paraId="5727A589" w14:textId="77777777" w:rsidR="000623B0" w:rsidRPr="000D1034" w:rsidRDefault="000623B0" w:rsidP="000623B0">
            <w:pPr>
              <w:pStyle w:val="Prrafodelista"/>
              <w:ind w:left="455" w:hanging="284"/>
              <w:jc w:val="both"/>
              <w:rPr>
                <w:rFonts w:cstheme="minorHAnsi"/>
              </w:rPr>
            </w:pPr>
          </w:p>
          <w:p w14:paraId="2706547C" w14:textId="6A5E9CDB" w:rsidR="000623B0" w:rsidRPr="00C1134E" w:rsidRDefault="000623B0">
            <w:pPr>
              <w:pStyle w:val="Prrafodelista"/>
              <w:numPr>
                <w:ilvl w:val="1"/>
                <w:numId w:val="18"/>
              </w:numPr>
              <w:ind w:left="739"/>
              <w:jc w:val="both"/>
              <w:rPr>
                <w:rFonts w:cstheme="minorHAnsi"/>
                <w:rPrChange w:id="459" w:author="KSASEA LAP01" w:date="2018-05-15T17:11:00Z">
                  <w:rPr/>
                </w:rPrChange>
              </w:rPr>
            </w:pPr>
            <w:r w:rsidRPr="000D1034">
              <w:rPr>
                <w:rFonts w:cstheme="minorHAnsi"/>
              </w:rPr>
              <w:t>Al detectar un hallazgo, ya sea p</w:t>
            </w:r>
            <w:del w:id="460" w:author="KSASEA LAP01" w:date="2018-05-15T17:11:00Z">
              <w:r w:rsidRPr="000D1034" w:rsidDel="00C1134E">
                <w:rPr>
                  <w:rFonts w:cstheme="minorHAnsi"/>
                </w:rPr>
                <w:delText>or solicitud,</w:delText>
              </w:r>
            </w:del>
            <w:ins w:id="461" w:author="KSASEA LAP01" w:date="2018-05-15T17:11:00Z">
              <w:r w:rsidR="00C1134E">
                <w:rPr>
                  <w:rFonts w:cstheme="minorHAnsi"/>
                </w:rPr>
                <w:t xml:space="preserve">or </w:t>
              </w:r>
            </w:ins>
            <w:del w:id="462" w:author="KSASEA LAP01" w:date="2018-05-15T17:11:00Z">
              <w:r w:rsidRPr="000F6917" w:rsidDel="00C1134E">
                <w:rPr>
                  <w:rFonts w:cstheme="minorHAnsi"/>
                </w:rPr>
                <w:delText xml:space="preserve"> </w:delText>
              </w:r>
            </w:del>
            <w:r w:rsidRPr="00C1134E">
              <w:rPr>
                <w:rFonts w:cstheme="minorHAnsi"/>
                <w:rPrChange w:id="463" w:author="KSASEA LAP01" w:date="2018-05-15T17:11:00Z">
                  <w:rPr/>
                </w:rPrChange>
              </w:rPr>
              <w:t>auditoría interna, auditoría externa, queja, sugerencia o cualquier otro medio de detección, se debe registrar en el Formato Informe de Hallazgo y Auditorías Internas (SASISOPA-F-021). El</w:t>
            </w:r>
            <w:ins w:id="464" w:author="KSASEA LAP01" w:date="2018-05-15T17:12:00Z">
              <w:r w:rsidR="00C1134E">
                <w:rPr>
                  <w:rFonts w:cstheme="minorHAnsi"/>
                </w:rPr>
                <w:t xml:space="preserve"> dueño </w:t>
              </w:r>
            </w:ins>
            <w:del w:id="465" w:author="KSASEA LAP01" w:date="2018-05-15T17:12:00Z">
              <w:r w:rsidRPr="000F6917" w:rsidDel="00C1134E">
                <w:rPr>
                  <w:rFonts w:cstheme="minorHAnsi"/>
                </w:rPr>
                <w:delText xml:space="preserve"> gerente del área </w:delText>
              </w:r>
            </w:del>
            <w:ins w:id="466" w:author="KSASEA LAP01" w:date="2018-05-15T17:12:00Z">
              <w:r w:rsidR="00C1134E">
                <w:rPr>
                  <w:rFonts w:cstheme="minorHAnsi"/>
                </w:rPr>
                <w:t xml:space="preserve">del proceso </w:t>
              </w:r>
            </w:ins>
            <w:r w:rsidRPr="000F6917">
              <w:rPr>
                <w:rFonts w:cstheme="minorHAnsi"/>
              </w:rPr>
              <w:t>donde se encontró el hallazgo debe analizar la observación para determinar las acciones correctivas a implementar</w:t>
            </w:r>
            <w:ins w:id="467" w:author="KSASEA LAP01" w:date="2018-05-15T17:12:00Z">
              <w:r w:rsidR="00C1134E">
                <w:rPr>
                  <w:rFonts w:cstheme="minorHAnsi"/>
                </w:rPr>
                <w:t>, realiz</w:t>
              </w:r>
            </w:ins>
            <w:ins w:id="468" w:author="KSASEA LAP01" w:date="2018-05-15T17:14:00Z">
              <w:r w:rsidR="00EE1D45">
                <w:rPr>
                  <w:rFonts w:cstheme="minorHAnsi"/>
                </w:rPr>
                <w:t>a</w:t>
              </w:r>
            </w:ins>
            <w:ins w:id="469" w:author="KSASEA LAP01" w:date="2018-05-15T17:12:00Z">
              <w:r w:rsidR="00C1134E">
                <w:rPr>
                  <w:rFonts w:cstheme="minorHAnsi"/>
                </w:rPr>
                <w:t xml:space="preserve">ndo </w:t>
              </w:r>
            </w:ins>
            <w:ins w:id="470" w:author="KSASEA LAP01" w:date="2018-05-15T17:14:00Z">
              <w:r w:rsidR="00EE1D45">
                <w:rPr>
                  <w:rFonts w:cstheme="minorHAnsi"/>
                </w:rPr>
                <w:t>referencia a las medidas de mitigación proporcionadas ene le análisis de riesgo del apartado II</w:t>
              </w:r>
            </w:ins>
            <w:r w:rsidRPr="000F6917">
              <w:rPr>
                <w:rFonts w:cstheme="minorHAnsi"/>
              </w:rPr>
              <w:t xml:space="preserve">. </w:t>
            </w:r>
          </w:p>
          <w:p w14:paraId="38E3D91C" w14:textId="77777777" w:rsidR="000623B0" w:rsidRPr="000D1034" w:rsidRDefault="000623B0" w:rsidP="000623B0">
            <w:pPr>
              <w:jc w:val="both"/>
              <w:rPr>
                <w:rFonts w:cstheme="minorHAnsi"/>
              </w:rPr>
            </w:pPr>
          </w:p>
          <w:p w14:paraId="180CECA1" w14:textId="37A62450" w:rsidR="000623B0" w:rsidRPr="000D1034" w:rsidDel="00EE1D45" w:rsidRDefault="000623B0" w:rsidP="000623B0">
            <w:pPr>
              <w:pStyle w:val="Prrafodelista"/>
              <w:numPr>
                <w:ilvl w:val="1"/>
                <w:numId w:val="18"/>
              </w:numPr>
              <w:ind w:left="739"/>
              <w:jc w:val="both"/>
              <w:rPr>
                <w:del w:id="471" w:author="KSASEA LAP01" w:date="2018-05-15T17:18:00Z"/>
                <w:rFonts w:cstheme="minorHAnsi"/>
              </w:rPr>
            </w:pPr>
            <w:del w:id="472" w:author="KSASEA LAP01" w:date="2018-05-15T17:18:00Z">
              <w:r w:rsidRPr="000D1034" w:rsidDel="00EE1D45">
                <w:delText>Si se llevará a cabo una corrección se informará a la alta Dirección mediante el Representante Técnico (RT) para su control y liberación.</w:delText>
              </w:r>
            </w:del>
          </w:p>
          <w:p w14:paraId="42DE8DB7" w14:textId="7BCBDAA4" w:rsidR="000623B0" w:rsidRPr="000D1034" w:rsidDel="00EE1D45" w:rsidRDefault="000623B0" w:rsidP="000623B0">
            <w:pPr>
              <w:pStyle w:val="Prrafodelista"/>
              <w:rPr>
                <w:del w:id="473" w:author="KSASEA LAP01" w:date="2018-05-15T17:18:00Z"/>
              </w:rPr>
            </w:pPr>
          </w:p>
          <w:p w14:paraId="6EEF8C48" w14:textId="35652DFC" w:rsidR="000623B0" w:rsidRPr="000D1034" w:rsidDel="00EE1D45" w:rsidRDefault="000623B0" w:rsidP="000623B0">
            <w:pPr>
              <w:pStyle w:val="Prrafodelista"/>
              <w:numPr>
                <w:ilvl w:val="1"/>
                <w:numId w:val="18"/>
              </w:numPr>
              <w:ind w:left="739"/>
              <w:jc w:val="both"/>
              <w:rPr>
                <w:del w:id="474" w:author="KSASEA LAP01" w:date="2018-05-15T17:18:00Z"/>
                <w:rFonts w:cstheme="minorHAnsi"/>
              </w:rPr>
            </w:pPr>
            <w:del w:id="475" w:author="KSASEA LAP01" w:date="2018-05-15T17:18:00Z">
              <w:r w:rsidRPr="000D1034" w:rsidDel="00EE1D45">
                <w:delText xml:space="preserve">En caso de llevar a cabo una acción correctiva se deberá identificar la causa raíz mediante su respectivo análisis. </w:delText>
              </w:r>
            </w:del>
          </w:p>
          <w:p w14:paraId="76E58816" w14:textId="187CD723" w:rsidR="000623B0" w:rsidDel="00EE1D45" w:rsidRDefault="000623B0" w:rsidP="00EE1D45">
            <w:pPr>
              <w:pStyle w:val="Prrafodelista"/>
              <w:ind w:left="455" w:hanging="284"/>
              <w:rPr>
                <w:del w:id="476" w:author="KSASEA LAP01" w:date="2018-05-15T17:17:00Z"/>
                <w:rFonts w:cstheme="minorHAnsi"/>
              </w:rPr>
            </w:pPr>
          </w:p>
          <w:p w14:paraId="5EA29D6A" w14:textId="08562B77" w:rsidR="000623B0" w:rsidRPr="000D1034" w:rsidDel="00EE1D45" w:rsidRDefault="000623B0" w:rsidP="000623B0">
            <w:pPr>
              <w:pStyle w:val="Prrafodelista"/>
              <w:ind w:left="455"/>
              <w:jc w:val="both"/>
              <w:rPr>
                <w:del w:id="477" w:author="KSASEA LAP01" w:date="2018-05-15T17:17:00Z"/>
                <w:rFonts w:cstheme="minorHAnsi"/>
              </w:rPr>
            </w:pPr>
          </w:p>
          <w:p w14:paraId="12640B7E" w14:textId="77777777" w:rsidR="00EE1D45" w:rsidRPr="000D1034" w:rsidRDefault="00EE1D45" w:rsidP="00EE1D45">
            <w:pPr>
              <w:pStyle w:val="Prrafodelista"/>
              <w:ind w:left="455" w:hanging="284"/>
              <w:rPr>
                <w:ins w:id="478" w:author="KSASEA LAP01" w:date="2018-05-15T17:17:00Z"/>
                <w:rFonts w:cstheme="minorHAnsi"/>
              </w:rPr>
            </w:pPr>
          </w:p>
          <w:p w14:paraId="23199693" w14:textId="77777777" w:rsidR="00EE1D45" w:rsidRPr="000D1034" w:rsidRDefault="00EE1D45" w:rsidP="00EE1D45">
            <w:pPr>
              <w:pStyle w:val="Prrafodelista"/>
              <w:numPr>
                <w:ilvl w:val="0"/>
                <w:numId w:val="18"/>
              </w:numPr>
              <w:ind w:left="455" w:hanging="284"/>
              <w:jc w:val="both"/>
              <w:rPr>
                <w:ins w:id="479" w:author="KSASEA LAP01" w:date="2018-05-15T17:17:00Z"/>
                <w:rFonts w:cstheme="minorHAnsi"/>
                <w:b/>
              </w:rPr>
            </w:pPr>
            <w:ins w:id="480" w:author="KSASEA LAP01" w:date="2018-05-15T17:17:00Z">
              <w:r w:rsidRPr="000D1034">
                <w:rPr>
                  <w:rFonts w:cstheme="minorHAnsi"/>
                  <w:b/>
                </w:rPr>
                <w:t>Establecer equipo de trabajo.</w:t>
              </w:r>
            </w:ins>
          </w:p>
          <w:p w14:paraId="27B248EA" w14:textId="77777777" w:rsidR="00EE1D45" w:rsidRPr="000D1034" w:rsidRDefault="00EE1D45" w:rsidP="00EE1D45">
            <w:pPr>
              <w:pStyle w:val="Prrafodelista"/>
              <w:ind w:left="455" w:hanging="284"/>
              <w:jc w:val="both"/>
              <w:rPr>
                <w:ins w:id="481" w:author="KSASEA LAP01" w:date="2018-05-15T17:17:00Z"/>
                <w:rFonts w:cstheme="minorHAnsi"/>
              </w:rPr>
            </w:pPr>
          </w:p>
          <w:p w14:paraId="7DA405BB" w14:textId="77777777" w:rsidR="00EE1D45" w:rsidRDefault="00EE1D45" w:rsidP="00EE1D45">
            <w:pPr>
              <w:pStyle w:val="Prrafodelista"/>
              <w:numPr>
                <w:ilvl w:val="1"/>
                <w:numId w:val="18"/>
              </w:numPr>
              <w:ind w:left="739"/>
              <w:jc w:val="both"/>
              <w:rPr>
                <w:ins w:id="482" w:author="KSASEA LAP01" w:date="2018-05-15T17:17:00Z"/>
                <w:rFonts w:cstheme="minorHAnsi"/>
              </w:rPr>
            </w:pPr>
            <w:ins w:id="483" w:author="KSASEA LAP01" w:date="2018-05-15T17:17:00Z">
              <w:r w:rsidRPr="000D1034">
                <w:rPr>
                  <w:rFonts w:cstheme="minorHAnsi"/>
                </w:rPr>
                <w:t>El responsable asignado para la acción correctiva debe establecer el equipo de trabajo para llevar a cabo el proceso de acción correctiva correspondiente, dicho equipo puede involucrar a las personas que el responsable considere necesarias para la resolución del hallazgo.</w:t>
              </w:r>
            </w:ins>
          </w:p>
          <w:p w14:paraId="6CCE2E39" w14:textId="77777777" w:rsidR="00EE1D45" w:rsidRDefault="00EE1D45">
            <w:pPr>
              <w:ind w:left="379"/>
              <w:jc w:val="both"/>
              <w:rPr>
                <w:ins w:id="484" w:author="KSASEA LAP01" w:date="2018-05-15T17:17:00Z"/>
                <w:rFonts w:cstheme="minorHAnsi"/>
              </w:rPr>
              <w:pPrChange w:id="485" w:author="KSASEA LAP01" w:date="2018-05-15T17:17:00Z">
                <w:pPr>
                  <w:pStyle w:val="Prrafodelista"/>
                  <w:numPr>
                    <w:ilvl w:val="1"/>
                    <w:numId w:val="18"/>
                  </w:numPr>
                  <w:ind w:left="739" w:hanging="360"/>
                  <w:jc w:val="both"/>
                </w:pPr>
              </w:pPrChange>
            </w:pPr>
          </w:p>
          <w:p w14:paraId="03EF1DBB" w14:textId="77777777" w:rsidR="00EE1D45" w:rsidRPr="000F6917" w:rsidRDefault="00EE1D45">
            <w:pPr>
              <w:ind w:left="379"/>
              <w:jc w:val="both"/>
              <w:rPr>
                <w:ins w:id="486" w:author="KSASEA LAP01" w:date="2018-05-15T17:17:00Z"/>
                <w:rFonts w:cstheme="minorHAnsi"/>
              </w:rPr>
              <w:pPrChange w:id="487" w:author="KSASEA LAP01" w:date="2018-05-15T17:17:00Z">
                <w:pPr>
                  <w:pStyle w:val="Prrafodelista"/>
                  <w:numPr>
                    <w:ilvl w:val="1"/>
                    <w:numId w:val="18"/>
                  </w:numPr>
                  <w:ind w:left="739" w:hanging="360"/>
                  <w:jc w:val="both"/>
                </w:pPr>
              </w:pPrChange>
            </w:pPr>
          </w:p>
          <w:p w14:paraId="2A47C6C6" w14:textId="77777777" w:rsidR="00EE1D45" w:rsidRPr="000D1034" w:rsidRDefault="00EE1D45" w:rsidP="00EE1D45">
            <w:pPr>
              <w:pStyle w:val="Prrafodelista"/>
              <w:numPr>
                <w:ilvl w:val="0"/>
                <w:numId w:val="18"/>
              </w:numPr>
              <w:ind w:left="455" w:hanging="284"/>
              <w:jc w:val="both"/>
              <w:rPr>
                <w:ins w:id="488" w:author="KSASEA LAP01" w:date="2018-05-15T17:15:00Z"/>
                <w:rFonts w:cstheme="minorHAnsi"/>
                <w:b/>
              </w:rPr>
            </w:pPr>
            <w:ins w:id="489" w:author="KSASEA LAP01" w:date="2018-05-15T17:15:00Z">
              <w:r w:rsidRPr="000D1034">
                <w:rPr>
                  <w:rFonts w:cstheme="minorHAnsi"/>
                  <w:b/>
                </w:rPr>
                <w:t>Analizar causa raíz.</w:t>
              </w:r>
            </w:ins>
          </w:p>
          <w:p w14:paraId="1EA16E14" w14:textId="77777777" w:rsidR="00EE1D45" w:rsidRPr="000D1034" w:rsidRDefault="00EE1D45" w:rsidP="00EE1D45">
            <w:pPr>
              <w:pStyle w:val="Prrafodelista"/>
              <w:ind w:left="455" w:hanging="284"/>
              <w:jc w:val="both"/>
              <w:rPr>
                <w:ins w:id="490" w:author="KSASEA LAP01" w:date="2018-05-15T17:15:00Z"/>
                <w:rFonts w:cstheme="minorHAnsi"/>
              </w:rPr>
            </w:pPr>
          </w:p>
          <w:p w14:paraId="3208A811" w14:textId="77777777" w:rsidR="00EE1D45" w:rsidRPr="000D1034" w:rsidRDefault="00EE1D45" w:rsidP="00EE1D45">
            <w:pPr>
              <w:pStyle w:val="Prrafodelista"/>
              <w:numPr>
                <w:ilvl w:val="1"/>
                <w:numId w:val="18"/>
              </w:numPr>
              <w:ind w:left="739"/>
              <w:jc w:val="both"/>
              <w:rPr>
                <w:ins w:id="491" w:author="KSASEA LAP01" w:date="2018-05-15T17:15:00Z"/>
                <w:rFonts w:cstheme="minorHAnsi"/>
              </w:rPr>
            </w:pPr>
            <w:ins w:id="492" w:author="KSASEA LAP01" w:date="2018-05-15T17:15:00Z">
              <w:r w:rsidRPr="000D1034">
                <w:t>Identifica la causa raíz que dio origen a la No Conformidad, desviación u oportunidad de mejora y solicita al área responsable evalúe la necesidad de abrir un análisis, si es necesario.</w:t>
              </w:r>
            </w:ins>
          </w:p>
          <w:p w14:paraId="112473DD" w14:textId="77777777" w:rsidR="00EE1D45" w:rsidRPr="000D1034" w:rsidRDefault="00EE1D45" w:rsidP="00EE1D45">
            <w:pPr>
              <w:pStyle w:val="Prrafodelista"/>
              <w:ind w:left="739"/>
              <w:jc w:val="both"/>
              <w:rPr>
                <w:ins w:id="493" w:author="KSASEA LAP01" w:date="2018-05-15T17:15:00Z"/>
                <w:rFonts w:cstheme="minorHAnsi"/>
              </w:rPr>
            </w:pPr>
          </w:p>
          <w:p w14:paraId="3E7D970A" w14:textId="77777777" w:rsidR="00EE1D45" w:rsidRPr="000D1034" w:rsidRDefault="00EE1D45" w:rsidP="00EE1D45">
            <w:pPr>
              <w:pStyle w:val="Prrafodelista"/>
              <w:numPr>
                <w:ilvl w:val="1"/>
                <w:numId w:val="18"/>
              </w:numPr>
              <w:ind w:left="739"/>
              <w:jc w:val="both"/>
              <w:rPr>
                <w:ins w:id="494" w:author="KSASEA LAP01" w:date="2018-05-15T17:15:00Z"/>
                <w:rFonts w:cstheme="minorHAnsi"/>
              </w:rPr>
            </w:pPr>
            <w:ins w:id="495" w:author="KSASEA LAP01" w:date="2018-05-15T17:15:00Z">
              <w:r w:rsidRPr="000D1034">
                <w:rPr>
                  <w:rFonts w:cstheme="minorHAnsi"/>
                </w:rPr>
                <w:t>Una vez reunido el equipo de trabajo se debe llevar a cabo un análisis de causa raíz mediante la metodología de Espina de Pescado, llevando a cabo el llenado del formato (SASISOPA-F-026).</w:t>
              </w:r>
            </w:ins>
          </w:p>
          <w:p w14:paraId="7318257C" w14:textId="77777777" w:rsidR="00EE1D45" w:rsidRDefault="00EE1D45">
            <w:pPr>
              <w:jc w:val="both"/>
              <w:rPr>
                <w:ins w:id="496" w:author="KSASEA LAP01" w:date="2018-05-15T17:21:00Z"/>
                <w:rFonts w:cstheme="minorHAnsi"/>
                <w:b/>
              </w:rPr>
              <w:pPrChange w:id="497" w:author="KSASEA LAP01" w:date="2018-05-15T17:21:00Z">
                <w:pPr>
                  <w:pStyle w:val="Prrafodelista"/>
                  <w:numPr>
                    <w:numId w:val="18"/>
                  </w:numPr>
                  <w:ind w:left="455" w:hanging="284"/>
                  <w:jc w:val="both"/>
                </w:pPr>
              </w:pPrChange>
            </w:pPr>
          </w:p>
          <w:p w14:paraId="37AB2E98" w14:textId="77777777" w:rsidR="00A93F41" w:rsidRPr="00A93F41" w:rsidRDefault="00A93F41">
            <w:pPr>
              <w:jc w:val="both"/>
              <w:rPr>
                <w:ins w:id="498" w:author="KSASEA LAP01" w:date="2018-05-15T17:15:00Z"/>
                <w:rFonts w:cstheme="minorHAnsi"/>
                <w:b/>
                <w:rPrChange w:id="499" w:author="KSASEA LAP01" w:date="2018-05-15T17:21:00Z">
                  <w:rPr>
                    <w:ins w:id="500" w:author="KSASEA LAP01" w:date="2018-05-15T17:15:00Z"/>
                  </w:rPr>
                </w:rPrChange>
              </w:rPr>
              <w:pPrChange w:id="501" w:author="KSASEA LAP01" w:date="2018-05-15T17:21:00Z">
                <w:pPr>
                  <w:pStyle w:val="Prrafodelista"/>
                  <w:numPr>
                    <w:numId w:val="18"/>
                  </w:numPr>
                  <w:ind w:left="455" w:hanging="284"/>
                  <w:jc w:val="both"/>
                </w:pPr>
              </w:pPrChange>
            </w:pPr>
          </w:p>
          <w:p w14:paraId="573BF15E" w14:textId="77777777" w:rsidR="00EE1D45" w:rsidRPr="000D1034" w:rsidRDefault="00EE1D45" w:rsidP="00EE1D45">
            <w:pPr>
              <w:pStyle w:val="Prrafodelista"/>
              <w:numPr>
                <w:ilvl w:val="0"/>
                <w:numId w:val="18"/>
              </w:numPr>
              <w:ind w:left="455" w:hanging="284"/>
              <w:jc w:val="both"/>
              <w:rPr>
                <w:ins w:id="502" w:author="KSASEA LAP01" w:date="2018-05-15T17:17:00Z"/>
                <w:rFonts w:cstheme="minorHAnsi"/>
                <w:b/>
              </w:rPr>
            </w:pPr>
            <w:ins w:id="503" w:author="KSASEA LAP01" w:date="2018-05-15T17:17:00Z">
              <w:r w:rsidRPr="000D1034">
                <w:rPr>
                  <w:rFonts w:cstheme="minorHAnsi"/>
                  <w:b/>
                </w:rPr>
                <w:t>Establecer plan de acción para la acción correctiva.</w:t>
              </w:r>
            </w:ins>
          </w:p>
          <w:p w14:paraId="31A7998A" w14:textId="77777777" w:rsidR="00EE1D45" w:rsidRPr="000D1034" w:rsidRDefault="00EE1D45" w:rsidP="00EE1D45">
            <w:pPr>
              <w:pStyle w:val="Prrafodelista"/>
              <w:ind w:left="455" w:hanging="284"/>
              <w:jc w:val="both"/>
              <w:rPr>
                <w:ins w:id="504" w:author="KSASEA LAP01" w:date="2018-05-15T17:17:00Z"/>
                <w:rFonts w:cstheme="minorHAnsi"/>
              </w:rPr>
            </w:pPr>
          </w:p>
          <w:p w14:paraId="05BA01C7" w14:textId="77777777" w:rsidR="00EE1D45" w:rsidRPr="000D1034" w:rsidRDefault="00EE1D45" w:rsidP="00EE1D45">
            <w:pPr>
              <w:pStyle w:val="Prrafodelista"/>
              <w:numPr>
                <w:ilvl w:val="1"/>
                <w:numId w:val="18"/>
              </w:numPr>
              <w:ind w:left="739"/>
              <w:jc w:val="both"/>
              <w:rPr>
                <w:ins w:id="505" w:author="KSASEA LAP01" w:date="2018-05-15T17:17:00Z"/>
                <w:rFonts w:cstheme="minorHAnsi"/>
              </w:rPr>
            </w:pPr>
            <w:ins w:id="506" w:author="KSASEA LAP01" w:date="2018-05-15T17:17:00Z">
              <w:r w:rsidRPr="000D1034">
                <w:rPr>
                  <w:rFonts w:cstheme="minorHAnsi"/>
                </w:rPr>
                <w:t>Una vez determinada la causa raíz del hallazgo se procede a la elaboración de un plan de acción para resolverlo, el plan de acción debe estar enfocado al control o eliminación de dicha causa raíz y puede ser utilizado cualquier recurso al alcance de la estación de servicio mientras no se afecte la capacidad de cumplimiento de los estándares establecidos (incluyendo seguridad, calidad, legislaciones, etc.).</w:t>
              </w:r>
            </w:ins>
          </w:p>
          <w:p w14:paraId="4BE2DD13" w14:textId="77777777" w:rsidR="00EE1D45" w:rsidRPr="000D1034" w:rsidRDefault="00EE1D45" w:rsidP="00EE1D45">
            <w:pPr>
              <w:pStyle w:val="Prrafodelista"/>
              <w:ind w:left="739"/>
              <w:jc w:val="both"/>
              <w:rPr>
                <w:ins w:id="507" w:author="KSASEA LAP01" w:date="2018-05-15T17:17:00Z"/>
                <w:rFonts w:cstheme="minorHAnsi"/>
              </w:rPr>
            </w:pPr>
          </w:p>
          <w:p w14:paraId="5947FB11" w14:textId="77777777" w:rsidR="00EE1D45" w:rsidRPr="000D1034" w:rsidRDefault="00EE1D45" w:rsidP="00EE1D45">
            <w:pPr>
              <w:pStyle w:val="Prrafodelista"/>
              <w:numPr>
                <w:ilvl w:val="1"/>
                <w:numId w:val="18"/>
              </w:numPr>
              <w:ind w:left="739"/>
              <w:jc w:val="both"/>
              <w:rPr>
                <w:ins w:id="508" w:author="KSASEA LAP01" w:date="2018-05-15T17:17:00Z"/>
                <w:rFonts w:cstheme="minorHAnsi"/>
              </w:rPr>
            </w:pPr>
            <w:ins w:id="509" w:author="KSASEA LAP01" w:date="2018-05-15T17:17:00Z">
              <w:r w:rsidRPr="000D1034">
                <w:rPr>
                  <w:rFonts w:cstheme="minorHAnsi"/>
                </w:rPr>
                <w:t xml:space="preserve">El establecimiento de las acciones a seguir será considerando la Mejora Continua del Sistema de Administración, por dicho motivo, se deberá evaluar la acción previamente a su comunicación. </w:t>
              </w:r>
            </w:ins>
          </w:p>
          <w:p w14:paraId="39779ADC" w14:textId="77777777" w:rsidR="00EE1D45" w:rsidRDefault="00EE1D45">
            <w:pPr>
              <w:pStyle w:val="Prrafodelista"/>
              <w:ind w:left="455"/>
              <w:jc w:val="both"/>
              <w:rPr>
                <w:ins w:id="510" w:author="KSASEA LAP01" w:date="2018-05-15T17:17:00Z"/>
                <w:rFonts w:cstheme="minorHAnsi"/>
                <w:b/>
              </w:rPr>
              <w:pPrChange w:id="511" w:author="KSASEA LAP01" w:date="2018-05-15T17:17:00Z">
                <w:pPr>
                  <w:pStyle w:val="Prrafodelista"/>
                  <w:numPr>
                    <w:numId w:val="18"/>
                  </w:numPr>
                  <w:ind w:left="455" w:hanging="284"/>
                  <w:jc w:val="both"/>
                </w:pPr>
              </w:pPrChange>
            </w:pPr>
          </w:p>
          <w:p w14:paraId="3920C4C9" w14:textId="77777777" w:rsidR="00EE1D45" w:rsidRPr="000D1034" w:rsidRDefault="00EE1D45" w:rsidP="00EE1D45">
            <w:pPr>
              <w:pStyle w:val="Prrafodelista"/>
              <w:numPr>
                <w:ilvl w:val="0"/>
                <w:numId w:val="18"/>
              </w:numPr>
              <w:ind w:left="455" w:hanging="284"/>
              <w:jc w:val="both"/>
              <w:rPr>
                <w:ins w:id="512" w:author="KSASEA LAP01" w:date="2018-05-15T17:18:00Z"/>
                <w:rFonts w:cstheme="minorHAnsi"/>
                <w:b/>
              </w:rPr>
            </w:pPr>
            <w:ins w:id="513" w:author="KSASEA LAP01" w:date="2018-05-15T17:18:00Z">
              <w:r w:rsidRPr="000D1034">
                <w:rPr>
                  <w:rFonts w:cstheme="minorHAnsi"/>
                  <w:b/>
                </w:rPr>
                <w:t>Designar responsable.</w:t>
              </w:r>
            </w:ins>
          </w:p>
          <w:p w14:paraId="392A33D4" w14:textId="77777777" w:rsidR="00EE1D45" w:rsidRPr="000D1034" w:rsidRDefault="00EE1D45" w:rsidP="00EE1D45">
            <w:pPr>
              <w:pStyle w:val="Prrafodelista"/>
              <w:ind w:left="455" w:hanging="284"/>
              <w:jc w:val="both"/>
              <w:rPr>
                <w:ins w:id="514" w:author="KSASEA LAP01" w:date="2018-05-15T17:18:00Z"/>
                <w:rFonts w:cstheme="minorHAnsi"/>
              </w:rPr>
            </w:pPr>
          </w:p>
          <w:p w14:paraId="23131992" w14:textId="77777777" w:rsidR="00EE1D45" w:rsidRPr="000D1034" w:rsidRDefault="00EE1D45" w:rsidP="00EE1D45">
            <w:pPr>
              <w:pStyle w:val="Prrafodelista"/>
              <w:numPr>
                <w:ilvl w:val="1"/>
                <w:numId w:val="18"/>
              </w:numPr>
              <w:ind w:left="739"/>
              <w:jc w:val="both"/>
              <w:rPr>
                <w:ins w:id="515" w:author="KSASEA LAP01" w:date="2018-05-15T17:18:00Z"/>
                <w:rFonts w:cstheme="minorHAnsi"/>
              </w:rPr>
            </w:pPr>
            <w:ins w:id="516" w:author="KSASEA LAP01" w:date="2018-05-15T17:18:00Z">
              <w:r w:rsidRPr="000D1034">
                <w:rPr>
                  <w:rFonts w:cstheme="minorHAnsi"/>
                </w:rPr>
                <w:t>Al determinar la necesidad de una acción correctiva, el Responsable Técnico y/o el Responsable del área donde se detectó el hallazgo debe designar un responsable de acción correctiva. El RT puede designarse a sí mismo como responsable de acción correctiva o a cualquier miembro de la estación de servicio que considere el más apto para resolver el hallazgo.</w:t>
              </w:r>
            </w:ins>
          </w:p>
          <w:p w14:paraId="2EC8A971" w14:textId="77777777" w:rsidR="00EE1D45" w:rsidRDefault="00EE1D45">
            <w:pPr>
              <w:jc w:val="both"/>
              <w:rPr>
                <w:ins w:id="517" w:author="KSASEA LAP01" w:date="2018-05-15T17:21:00Z"/>
                <w:rFonts w:cstheme="minorHAnsi"/>
                <w:b/>
              </w:rPr>
              <w:pPrChange w:id="518" w:author="KSASEA LAP01" w:date="2018-05-15T17:21:00Z">
                <w:pPr>
                  <w:pStyle w:val="Prrafodelista"/>
                  <w:numPr>
                    <w:numId w:val="18"/>
                  </w:numPr>
                  <w:ind w:left="455" w:hanging="284"/>
                  <w:jc w:val="both"/>
                </w:pPr>
              </w:pPrChange>
            </w:pPr>
          </w:p>
          <w:p w14:paraId="29272391" w14:textId="77777777" w:rsidR="00A93F41" w:rsidRDefault="00A93F41">
            <w:pPr>
              <w:jc w:val="both"/>
              <w:rPr>
                <w:ins w:id="519" w:author="KSASEA LAP01" w:date="2018-05-15T17:21:00Z"/>
                <w:rFonts w:cstheme="minorHAnsi"/>
                <w:b/>
              </w:rPr>
              <w:pPrChange w:id="520" w:author="KSASEA LAP01" w:date="2018-05-15T17:21:00Z">
                <w:pPr>
                  <w:pStyle w:val="Prrafodelista"/>
                  <w:numPr>
                    <w:numId w:val="18"/>
                  </w:numPr>
                  <w:ind w:left="455" w:hanging="284"/>
                  <w:jc w:val="both"/>
                </w:pPr>
              </w:pPrChange>
            </w:pPr>
          </w:p>
          <w:p w14:paraId="5D8C2C0B" w14:textId="77777777" w:rsidR="00A93F41" w:rsidRDefault="00A93F41">
            <w:pPr>
              <w:jc w:val="both"/>
              <w:rPr>
                <w:ins w:id="521" w:author="KSASEA LAP01" w:date="2018-05-15T17:21:00Z"/>
                <w:rFonts w:cstheme="minorHAnsi"/>
                <w:b/>
              </w:rPr>
              <w:pPrChange w:id="522" w:author="KSASEA LAP01" w:date="2018-05-15T17:21:00Z">
                <w:pPr>
                  <w:pStyle w:val="Prrafodelista"/>
                  <w:numPr>
                    <w:numId w:val="18"/>
                  </w:numPr>
                  <w:ind w:left="455" w:hanging="284"/>
                  <w:jc w:val="both"/>
                </w:pPr>
              </w:pPrChange>
            </w:pPr>
          </w:p>
          <w:p w14:paraId="65828EF1" w14:textId="77777777" w:rsidR="00A93F41" w:rsidRPr="00A93F41" w:rsidRDefault="00A93F41">
            <w:pPr>
              <w:jc w:val="both"/>
              <w:rPr>
                <w:ins w:id="523" w:author="KSASEA LAP01" w:date="2018-05-15T17:18:00Z"/>
                <w:rFonts w:cstheme="minorHAnsi"/>
                <w:b/>
                <w:rPrChange w:id="524" w:author="KSASEA LAP01" w:date="2018-05-15T17:21:00Z">
                  <w:rPr>
                    <w:ins w:id="525" w:author="KSASEA LAP01" w:date="2018-05-15T17:18:00Z"/>
                  </w:rPr>
                </w:rPrChange>
              </w:rPr>
              <w:pPrChange w:id="526" w:author="KSASEA LAP01" w:date="2018-05-15T17:21:00Z">
                <w:pPr>
                  <w:pStyle w:val="Prrafodelista"/>
                  <w:numPr>
                    <w:numId w:val="18"/>
                  </w:numPr>
                  <w:ind w:left="455" w:hanging="284"/>
                  <w:jc w:val="both"/>
                </w:pPr>
              </w:pPrChange>
            </w:pPr>
          </w:p>
          <w:p w14:paraId="1F7DDB3A" w14:textId="3855C35C" w:rsidR="000623B0" w:rsidRPr="000D1034" w:rsidRDefault="000623B0" w:rsidP="000623B0">
            <w:pPr>
              <w:pStyle w:val="Prrafodelista"/>
              <w:numPr>
                <w:ilvl w:val="0"/>
                <w:numId w:val="18"/>
              </w:numPr>
              <w:ind w:left="455" w:hanging="284"/>
              <w:jc w:val="both"/>
              <w:rPr>
                <w:rFonts w:cstheme="minorHAnsi"/>
                <w:b/>
              </w:rPr>
            </w:pPr>
            <w:r w:rsidRPr="000D1034">
              <w:rPr>
                <w:rFonts w:cstheme="minorHAnsi"/>
                <w:b/>
              </w:rPr>
              <w:t xml:space="preserve">Autorización de las Acciones Correctivas. </w:t>
            </w:r>
          </w:p>
          <w:p w14:paraId="3A50133E" w14:textId="77777777" w:rsidR="000623B0" w:rsidRPr="000D1034" w:rsidRDefault="000623B0" w:rsidP="000623B0">
            <w:pPr>
              <w:jc w:val="both"/>
              <w:rPr>
                <w:rFonts w:cstheme="minorHAnsi"/>
              </w:rPr>
            </w:pPr>
          </w:p>
          <w:p w14:paraId="2CFEFCD4" w14:textId="77777777" w:rsidR="000623B0" w:rsidRPr="000D1034" w:rsidRDefault="000623B0" w:rsidP="000623B0">
            <w:pPr>
              <w:pStyle w:val="Prrafodelista"/>
              <w:numPr>
                <w:ilvl w:val="1"/>
                <w:numId w:val="18"/>
              </w:numPr>
              <w:ind w:left="739"/>
              <w:jc w:val="both"/>
              <w:rPr>
                <w:rFonts w:cstheme="minorHAnsi"/>
              </w:rPr>
            </w:pPr>
            <w:r w:rsidRPr="000D1034">
              <w:t>Tras la recepción de las acciones correctivas, el Representante Técnico procederá a su envío a la Alta Dirección, según proceda para recabar su autorización.</w:t>
            </w:r>
          </w:p>
          <w:p w14:paraId="4D36198C" w14:textId="77777777" w:rsidR="000623B0" w:rsidRPr="000D1034" w:rsidRDefault="000623B0" w:rsidP="000623B0">
            <w:pPr>
              <w:pStyle w:val="Prrafodelista"/>
              <w:ind w:left="739"/>
              <w:jc w:val="both"/>
              <w:rPr>
                <w:rFonts w:cstheme="minorHAnsi"/>
              </w:rPr>
            </w:pPr>
          </w:p>
          <w:p w14:paraId="2F7EE31B" w14:textId="77777777" w:rsidR="000623B0" w:rsidRPr="000D1034" w:rsidRDefault="000623B0" w:rsidP="000623B0">
            <w:pPr>
              <w:pStyle w:val="Prrafodelista"/>
              <w:numPr>
                <w:ilvl w:val="1"/>
                <w:numId w:val="18"/>
              </w:numPr>
              <w:ind w:left="739"/>
              <w:jc w:val="both"/>
              <w:rPr>
                <w:rFonts w:cstheme="minorHAnsi"/>
              </w:rPr>
            </w:pPr>
            <w:r w:rsidRPr="000D1034">
              <w:t xml:space="preserve">La autorización será necesaria en los siguientes supuestos: </w:t>
            </w:r>
          </w:p>
          <w:p w14:paraId="31DB5515" w14:textId="77777777" w:rsidR="000623B0" w:rsidRPr="000D1034" w:rsidRDefault="000623B0" w:rsidP="000623B0">
            <w:pPr>
              <w:pStyle w:val="Prrafodelista"/>
            </w:pPr>
          </w:p>
          <w:p w14:paraId="465BCB0A" w14:textId="77777777" w:rsidR="000623B0" w:rsidRPr="000D1034" w:rsidRDefault="000623B0" w:rsidP="000623B0">
            <w:pPr>
              <w:pStyle w:val="Prrafodelista"/>
              <w:numPr>
                <w:ilvl w:val="0"/>
                <w:numId w:val="19"/>
              </w:numPr>
              <w:ind w:left="881" w:hanging="153"/>
              <w:jc w:val="both"/>
              <w:rPr>
                <w:rFonts w:cstheme="minorHAnsi"/>
              </w:rPr>
            </w:pPr>
            <w:r w:rsidRPr="000D1034">
              <w:t xml:space="preserve">Cuando las acciones correctivas impliquen la utilización de nuevos recursos que deban ser aprobados por la dirección. </w:t>
            </w:r>
          </w:p>
          <w:p w14:paraId="4A891241" w14:textId="77777777" w:rsidR="000623B0" w:rsidRPr="000D1034" w:rsidRDefault="000623B0" w:rsidP="000623B0">
            <w:pPr>
              <w:pStyle w:val="Prrafodelista"/>
              <w:numPr>
                <w:ilvl w:val="0"/>
                <w:numId w:val="19"/>
              </w:numPr>
              <w:ind w:left="881" w:hanging="153"/>
              <w:jc w:val="both"/>
              <w:rPr>
                <w:rFonts w:cstheme="minorHAnsi"/>
              </w:rPr>
            </w:pPr>
            <w:r w:rsidRPr="000D1034">
              <w:t xml:space="preserve">Cuando las acciones correctivas afecten a la normativa o instrucciones de la Dirección. </w:t>
            </w:r>
          </w:p>
          <w:p w14:paraId="078E165E" w14:textId="77777777" w:rsidR="000623B0" w:rsidRPr="000D1034" w:rsidRDefault="000623B0" w:rsidP="000623B0">
            <w:pPr>
              <w:pStyle w:val="Prrafodelista"/>
              <w:numPr>
                <w:ilvl w:val="0"/>
                <w:numId w:val="19"/>
              </w:numPr>
              <w:ind w:left="881" w:hanging="153"/>
              <w:jc w:val="both"/>
              <w:rPr>
                <w:rFonts w:cstheme="minorHAnsi"/>
              </w:rPr>
            </w:pPr>
            <w:r w:rsidRPr="000D1034">
              <w:t>Cuando las acciones correctivas afecten a la documentación implementada en las actividades y procesos de la Estación de Servicio.</w:t>
            </w:r>
          </w:p>
          <w:p w14:paraId="70FCC3F3" w14:textId="77777777" w:rsidR="000623B0" w:rsidRPr="000D1034" w:rsidRDefault="000623B0" w:rsidP="000623B0">
            <w:pPr>
              <w:pStyle w:val="Prrafodelista"/>
              <w:numPr>
                <w:ilvl w:val="0"/>
                <w:numId w:val="19"/>
              </w:numPr>
              <w:ind w:left="881" w:hanging="153"/>
              <w:jc w:val="both"/>
              <w:rPr>
                <w:rFonts w:cstheme="minorHAnsi"/>
              </w:rPr>
            </w:pPr>
            <w:r w:rsidRPr="000D1034">
              <w:t xml:space="preserve">Cuando las acciones correctivas afecten a aspectos sustanciales en la prestación del servicio o en las relaciones con los usuarios. </w:t>
            </w:r>
          </w:p>
          <w:p w14:paraId="2BF63D23" w14:textId="77777777" w:rsidR="000623B0" w:rsidRPr="000D1034" w:rsidRDefault="000623B0" w:rsidP="000623B0">
            <w:pPr>
              <w:pStyle w:val="Prrafodelista"/>
              <w:numPr>
                <w:ilvl w:val="0"/>
                <w:numId w:val="19"/>
              </w:numPr>
              <w:ind w:left="881" w:hanging="153"/>
              <w:jc w:val="both"/>
              <w:rPr>
                <w:rFonts w:cstheme="minorHAnsi"/>
              </w:rPr>
            </w:pPr>
            <w:r w:rsidRPr="000D1034">
              <w:t>Cuando las acciones correctivas afecten a aspectos sustanciales de la estructura organizativa de la gestión.</w:t>
            </w:r>
          </w:p>
          <w:p w14:paraId="209424EF" w14:textId="77777777" w:rsidR="000623B0" w:rsidRPr="000D1034" w:rsidRDefault="000623B0" w:rsidP="000623B0">
            <w:pPr>
              <w:pStyle w:val="Prrafodelista"/>
              <w:numPr>
                <w:ilvl w:val="0"/>
                <w:numId w:val="19"/>
              </w:numPr>
              <w:ind w:left="881" w:hanging="153"/>
              <w:jc w:val="both"/>
              <w:rPr>
                <w:rFonts w:cstheme="minorHAnsi"/>
              </w:rPr>
            </w:pPr>
            <w:r w:rsidRPr="000D1034">
              <w:t xml:space="preserve">Cuando las acciones correctivas afecten a distintos procesos o unidades y exija coordinación desde la Alta Dirección. </w:t>
            </w:r>
          </w:p>
          <w:p w14:paraId="6E59A7A8" w14:textId="77777777" w:rsidR="000623B0" w:rsidRPr="000D1034" w:rsidRDefault="000623B0" w:rsidP="000623B0">
            <w:pPr>
              <w:jc w:val="both"/>
            </w:pPr>
          </w:p>
          <w:p w14:paraId="0081D923" w14:textId="77777777" w:rsidR="000623B0" w:rsidRPr="00EE1D45" w:rsidRDefault="000623B0" w:rsidP="000623B0">
            <w:pPr>
              <w:pStyle w:val="Prrafodelista"/>
              <w:numPr>
                <w:ilvl w:val="1"/>
                <w:numId w:val="18"/>
              </w:numPr>
              <w:ind w:left="739"/>
              <w:jc w:val="both"/>
              <w:rPr>
                <w:ins w:id="527" w:author="KSASEA LAP01" w:date="2018-05-15T17:19:00Z"/>
                <w:rFonts w:cstheme="minorHAnsi"/>
                <w:rPrChange w:id="528" w:author="KSASEA LAP01" w:date="2018-05-15T17:19:00Z">
                  <w:rPr>
                    <w:ins w:id="529" w:author="KSASEA LAP01" w:date="2018-05-15T17:19:00Z"/>
                  </w:rPr>
                </w:rPrChange>
              </w:rPr>
            </w:pPr>
            <w:r w:rsidRPr="000D1034">
              <w:t>Las decisiones sobre las autorizaciones, debidamente registradas con la firma, u otras decisiones que puedan ser adoptadas por los responsables de la Alta Dirección serán comunicadas por el RT, o la persona que se designe.</w:t>
            </w:r>
          </w:p>
          <w:p w14:paraId="4F215DBA" w14:textId="77777777" w:rsidR="00EE1D45" w:rsidRPr="00EE1D45" w:rsidRDefault="00EE1D45">
            <w:pPr>
              <w:pStyle w:val="Prrafodelista"/>
              <w:ind w:left="739"/>
              <w:jc w:val="both"/>
              <w:rPr>
                <w:ins w:id="530" w:author="KSASEA LAP01" w:date="2018-05-15T17:19:00Z"/>
                <w:rFonts w:cstheme="minorHAnsi"/>
                <w:rPrChange w:id="531" w:author="KSASEA LAP01" w:date="2018-05-15T17:19:00Z">
                  <w:rPr>
                    <w:ins w:id="532" w:author="KSASEA LAP01" w:date="2018-05-15T17:19:00Z"/>
                  </w:rPr>
                </w:rPrChange>
              </w:rPr>
              <w:pPrChange w:id="533" w:author="KSASEA LAP01" w:date="2018-05-15T17:19:00Z">
                <w:pPr>
                  <w:pStyle w:val="Prrafodelista"/>
                  <w:numPr>
                    <w:ilvl w:val="1"/>
                    <w:numId w:val="18"/>
                  </w:numPr>
                  <w:ind w:left="739" w:hanging="360"/>
                  <w:jc w:val="both"/>
                </w:pPr>
              </w:pPrChange>
            </w:pPr>
          </w:p>
          <w:p w14:paraId="05A1E11C" w14:textId="3F26521A" w:rsidR="00EE1D45" w:rsidRPr="000D1034" w:rsidDel="00EE1D45" w:rsidRDefault="00EE1D45">
            <w:pPr>
              <w:pStyle w:val="Prrafodelista"/>
              <w:ind w:left="739"/>
              <w:jc w:val="both"/>
              <w:rPr>
                <w:del w:id="534" w:author="KSASEA LAP01" w:date="2018-05-15T17:19:00Z"/>
                <w:rFonts w:cstheme="minorHAnsi"/>
              </w:rPr>
              <w:pPrChange w:id="535" w:author="KSASEA LAP01" w:date="2018-05-15T17:19:00Z">
                <w:pPr>
                  <w:pStyle w:val="Prrafodelista"/>
                  <w:numPr>
                    <w:ilvl w:val="1"/>
                    <w:numId w:val="18"/>
                  </w:numPr>
                  <w:ind w:left="739" w:hanging="360"/>
                  <w:jc w:val="both"/>
                </w:pPr>
              </w:pPrChange>
            </w:pPr>
          </w:p>
          <w:p w14:paraId="1073C5FF" w14:textId="3C289400" w:rsidR="000623B0" w:rsidRPr="000D1034" w:rsidDel="00EE1D45" w:rsidRDefault="000623B0" w:rsidP="000623B0">
            <w:pPr>
              <w:pStyle w:val="Prrafodelista"/>
              <w:ind w:left="1459"/>
              <w:jc w:val="both"/>
              <w:rPr>
                <w:del w:id="536" w:author="KSASEA LAP01" w:date="2018-05-15T17:19:00Z"/>
                <w:rFonts w:cstheme="minorHAnsi"/>
              </w:rPr>
            </w:pPr>
          </w:p>
          <w:p w14:paraId="447F768B" w14:textId="2F6B31BF" w:rsidR="000623B0" w:rsidRPr="000D1034" w:rsidDel="00EE1D45" w:rsidRDefault="000623B0" w:rsidP="000623B0">
            <w:pPr>
              <w:pStyle w:val="Prrafodelista"/>
              <w:numPr>
                <w:ilvl w:val="0"/>
                <w:numId w:val="18"/>
              </w:numPr>
              <w:ind w:left="455" w:hanging="284"/>
              <w:jc w:val="both"/>
              <w:rPr>
                <w:del w:id="537" w:author="KSASEA LAP01" w:date="2018-05-15T17:18:00Z"/>
                <w:rFonts w:cstheme="minorHAnsi"/>
                <w:b/>
              </w:rPr>
            </w:pPr>
            <w:del w:id="538" w:author="KSASEA LAP01" w:date="2018-05-15T17:18:00Z">
              <w:r w:rsidRPr="000D1034" w:rsidDel="00EE1D45">
                <w:rPr>
                  <w:rFonts w:cstheme="minorHAnsi"/>
                  <w:b/>
                </w:rPr>
                <w:delText>Designar responsable.</w:delText>
              </w:r>
            </w:del>
          </w:p>
          <w:p w14:paraId="68F38C98" w14:textId="3E603C69" w:rsidR="000623B0" w:rsidRPr="000D1034" w:rsidDel="00EE1D45" w:rsidRDefault="000623B0" w:rsidP="000623B0">
            <w:pPr>
              <w:pStyle w:val="Prrafodelista"/>
              <w:ind w:left="455" w:hanging="284"/>
              <w:jc w:val="both"/>
              <w:rPr>
                <w:del w:id="539" w:author="KSASEA LAP01" w:date="2018-05-15T17:18:00Z"/>
                <w:rFonts w:cstheme="minorHAnsi"/>
              </w:rPr>
            </w:pPr>
          </w:p>
          <w:p w14:paraId="6265A07F" w14:textId="2EACE02C" w:rsidR="000623B0" w:rsidRPr="000D1034" w:rsidDel="00EE1D45" w:rsidRDefault="000623B0" w:rsidP="000623B0">
            <w:pPr>
              <w:pStyle w:val="Prrafodelista"/>
              <w:numPr>
                <w:ilvl w:val="1"/>
                <w:numId w:val="18"/>
              </w:numPr>
              <w:ind w:left="739"/>
              <w:jc w:val="both"/>
              <w:rPr>
                <w:del w:id="540" w:author="KSASEA LAP01" w:date="2018-05-15T17:18:00Z"/>
                <w:rFonts w:cstheme="minorHAnsi"/>
              </w:rPr>
            </w:pPr>
            <w:del w:id="541" w:author="KSASEA LAP01" w:date="2018-05-15T17:18:00Z">
              <w:r w:rsidRPr="000D1034" w:rsidDel="00EE1D45">
                <w:rPr>
                  <w:rFonts w:cstheme="minorHAnsi"/>
                </w:rPr>
                <w:delText>Al determinar la necesidad de una acción correctiva, el Responsable Técnico y/o el Responsable del área donde se detectó el hallazgo debe designar un responsable de acción correctiva. El RT puede designarse a sí mismo como responsable de acción correctiva o a cualquier miembro de la estación de servicio que considere el más apto para resolver el hallazgo.</w:delText>
              </w:r>
            </w:del>
          </w:p>
          <w:p w14:paraId="6FCB1CF3" w14:textId="0D67A750" w:rsidR="000623B0" w:rsidRPr="000D1034" w:rsidDel="00EE1D45" w:rsidRDefault="000623B0" w:rsidP="000623B0">
            <w:pPr>
              <w:pStyle w:val="Prrafodelista"/>
              <w:ind w:left="455" w:hanging="284"/>
              <w:rPr>
                <w:del w:id="542" w:author="KSASEA LAP01" w:date="2018-05-15T17:17:00Z"/>
                <w:rFonts w:cstheme="minorHAnsi"/>
              </w:rPr>
            </w:pPr>
          </w:p>
          <w:p w14:paraId="5E2276EF" w14:textId="5C8A72EA" w:rsidR="000623B0" w:rsidRPr="000D1034" w:rsidDel="00EE1D45" w:rsidRDefault="000623B0" w:rsidP="000623B0">
            <w:pPr>
              <w:pStyle w:val="Prrafodelista"/>
              <w:numPr>
                <w:ilvl w:val="0"/>
                <w:numId w:val="18"/>
              </w:numPr>
              <w:ind w:left="455" w:hanging="284"/>
              <w:jc w:val="both"/>
              <w:rPr>
                <w:del w:id="543" w:author="KSASEA LAP01" w:date="2018-05-15T17:17:00Z"/>
                <w:rFonts w:cstheme="minorHAnsi"/>
                <w:b/>
              </w:rPr>
            </w:pPr>
            <w:del w:id="544" w:author="KSASEA LAP01" w:date="2018-05-15T17:17:00Z">
              <w:r w:rsidRPr="000D1034" w:rsidDel="00EE1D45">
                <w:rPr>
                  <w:rFonts w:cstheme="minorHAnsi"/>
                  <w:b/>
                </w:rPr>
                <w:delText>Establecer equipo de trabajo.</w:delText>
              </w:r>
            </w:del>
          </w:p>
          <w:p w14:paraId="6B3994F3" w14:textId="46676674" w:rsidR="000623B0" w:rsidRPr="000D1034" w:rsidDel="00EE1D45" w:rsidRDefault="000623B0" w:rsidP="000623B0">
            <w:pPr>
              <w:pStyle w:val="Prrafodelista"/>
              <w:ind w:left="455" w:hanging="284"/>
              <w:jc w:val="both"/>
              <w:rPr>
                <w:del w:id="545" w:author="KSASEA LAP01" w:date="2018-05-15T17:17:00Z"/>
                <w:rFonts w:cstheme="minorHAnsi"/>
              </w:rPr>
            </w:pPr>
          </w:p>
          <w:p w14:paraId="1B141E39" w14:textId="2C24948F" w:rsidR="000623B0" w:rsidRPr="000D1034" w:rsidDel="00EE1D45" w:rsidRDefault="000623B0" w:rsidP="000623B0">
            <w:pPr>
              <w:pStyle w:val="Prrafodelista"/>
              <w:numPr>
                <w:ilvl w:val="1"/>
                <w:numId w:val="18"/>
              </w:numPr>
              <w:ind w:left="739"/>
              <w:jc w:val="both"/>
              <w:rPr>
                <w:del w:id="546" w:author="KSASEA LAP01" w:date="2018-05-15T17:17:00Z"/>
                <w:rFonts w:cstheme="minorHAnsi"/>
              </w:rPr>
            </w:pPr>
            <w:del w:id="547" w:author="KSASEA LAP01" w:date="2018-05-15T17:17:00Z">
              <w:r w:rsidRPr="000D1034" w:rsidDel="00EE1D45">
                <w:rPr>
                  <w:rFonts w:cstheme="minorHAnsi"/>
                </w:rPr>
                <w:delText>El responsable asignado para la acción correctiva debe establecer el equipo de trabajo para llevar a cabo el proceso de acción correctiva correspondiente, dicho equipo puede involucrar a las personas que el responsable considere necesarias para la resolución del hallazgo.</w:delText>
              </w:r>
            </w:del>
          </w:p>
          <w:p w14:paraId="6DD83291" w14:textId="77777777" w:rsidR="000623B0" w:rsidRPr="000D1034" w:rsidRDefault="000623B0" w:rsidP="000623B0">
            <w:pPr>
              <w:pStyle w:val="Prrafodelista"/>
              <w:ind w:left="455" w:hanging="284"/>
              <w:rPr>
                <w:rFonts w:cstheme="minorHAnsi"/>
              </w:rPr>
            </w:pPr>
          </w:p>
          <w:p w14:paraId="1A18D7EB" w14:textId="1BAA2E5E" w:rsidR="000623B0" w:rsidRPr="000D1034" w:rsidDel="00EE1D45" w:rsidRDefault="000623B0" w:rsidP="000623B0">
            <w:pPr>
              <w:pStyle w:val="Prrafodelista"/>
              <w:numPr>
                <w:ilvl w:val="0"/>
                <w:numId w:val="18"/>
              </w:numPr>
              <w:ind w:left="455" w:hanging="284"/>
              <w:jc w:val="both"/>
              <w:rPr>
                <w:del w:id="548" w:author="KSASEA LAP01" w:date="2018-05-15T17:15:00Z"/>
                <w:rFonts w:cstheme="minorHAnsi"/>
                <w:b/>
              </w:rPr>
            </w:pPr>
            <w:del w:id="549" w:author="KSASEA LAP01" w:date="2018-05-15T17:15:00Z">
              <w:r w:rsidRPr="000D1034" w:rsidDel="00EE1D45">
                <w:rPr>
                  <w:rFonts w:cstheme="minorHAnsi"/>
                  <w:b/>
                </w:rPr>
                <w:delText>Analizar causa raíz.</w:delText>
              </w:r>
            </w:del>
          </w:p>
          <w:p w14:paraId="462013EF" w14:textId="6AC19F8B" w:rsidR="000623B0" w:rsidRPr="000D1034" w:rsidDel="00EE1D45" w:rsidRDefault="000623B0" w:rsidP="000623B0">
            <w:pPr>
              <w:pStyle w:val="Prrafodelista"/>
              <w:ind w:left="455" w:hanging="284"/>
              <w:jc w:val="both"/>
              <w:rPr>
                <w:del w:id="550" w:author="KSASEA LAP01" w:date="2018-05-15T17:15:00Z"/>
                <w:rFonts w:cstheme="minorHAnsi"/>
              </w:rPr>
            </w:pPr>
          </w:p>
          <w:p w14:paraId="57A98F31" w14:textId="4587301B" w:rsidR="000623B0" w:rsidRPr="000D1034" w:rsidDel="00EE1D45" w:rsidRDefault="000623B0" w:rsidP="000623B0">
            <w:pPr>
              <w:pStyle w:val="Prrafodelista"/>
              <w:numPr>
                <w:ilvl w:val="1"/>
                <w:numId w:val="18"/>
              </w:numPr>
              <w:ind w:left="739"/>
              <w:jc w:val="both"/>
              <w:rPr>
                <w:del w:id="551" w:author="KSASEA LAP01" w:date="2018-05-15T17:15:00Z"/>
                <w:rFonts w:cstheme="minorHAnsi"/>
              </w:rPr>
            </w:pPr>
            <w:del w:id="552" w:author="KSASEA LAP01" w:date="2018-05-15T17:15:00Z">
              <w:r w:rsidRPr="000D1034" w:rsidDel="00EE1D45">
                <w:delText>Identifica la causa raíz que dio origen a la No Conformidad, desviación u oportunidad de mejora y solicita al área responsable evalúe la necesidad de abrir un análisis, si es necesario.</w:delText>
              </w:r>
            </w:del>
          </w:p>
          <w:p w14:paraId="1EE71CB3" w14:textId="6E4D4383" w:rsidR="000623B0" w:rsidRPr="000D1034" w:rsidDel="00EE1D45" w:rsidRDefault="000623B0" w:rsidP="000623B0">
            <w:pPr>
              <w:pStyle w:val="Prrafodelista"/>
              <w:ind w:left="739"/>
              <w:jc w:val="both"/>
              <w:rPr>
                <w:del w:id="553" w:author="KSASEA LAP01" w:date="2018-05-15T17:15:00Z"/>
                <w:rFonts w:cstheme="minorHAnsi"/>
              </w:rPr>
            </w:pPr>
          </w:p>
          <w:p w14:paraId="2344C6F6" w14:textId="6F1240AB" w:rsidR="000623B0" w:rsidRPr="000D1034" w:rsidDel="00EE1D45" w:rsidRDefault="000623B0" w:rsidP="000623B0">
            <w:pPr>
              <w:pStyle w:val="Prrafodelista"/>
              <w:numPr>
                <w:ilvl w:val="1"/>
                <w:numId w:val="18"/>
              </w:numPr>
              <w:ind w:left="739"/>
              <w:jc w:val="both"/>
              <w:rPr>
                <w:del w:id="554" w:author="KSASEA LAP01" w:date="2018-05-15T17:15:00Z"/>
                <w:rFonts w:cstheme="minorHAnsi"/>
              </w:rPr>
            </w:pPr>
            <w:del w:id="555" w:author="KSASEA LAP01" w:date="2018-05-15T17:15:00Z">
              <w:r w:rsidRPr="000D1034" w:rsidDel="00EE1D45">
                <w:rPr>
                  <w:rFonts w:cstheme="minorHAnsi"/>
                </w:rPr>
                <w:delText>Una vez reunido el equipo de trabajo se debe llevar a cabo un análisis de causa raíz mediante la metodología de Espina de Pescado, llevando a cabo el llenado del formato (SASISOPA-F-026).</w:delText>
              </w:r>
            </w:del>
          </w:p>
          <w:p w14:paraId="20918D3B" w14:textId="55BDAF9F" w:rsidR="000623B0" w:rsidRPr="000D1034" w:rsidDel="00EE1D45" w:rsidRDefault="000623B0" w:rsidP="000623B0">
            <w:pPr>
              <w:pStyle w:val="Prrafodelista"/>
              <w:ind w:left="455"/>
              <w:jc w:val="both"/>
              <w:rPr>
                <w:del w:id="556" w:author="KSASEA LAP01" w:date="2018-05-15T17:18:00Z"/>
                <w:rFonts w:cstheme="minorHAnsi"/>
              </w:rPr>
            </w:pPr>
          </w:p>
          <w:p w14:paraId="0AE3DD50" w14:textId="17211D70" w:rsidR="000623B0" w:rsidRPr="000D1034" w:rsidDel="00EE1D45" w:rsidRDefault="000623B0" w:rsidP="000623B0">
            <w:pPr>
              <w:pStyle w:val="Prrafodelista"/>
              <w:numPr>
                <w:ilvl w:val="0"/>
                <w:numId w:val="18"/>
              </w:numPr>
              <w:ind w:left="455" w:hanging="284"/>
              <w:jc w:val="both"/>
              <w:rPr>
                <w:del w:id="557" w:author="KSASEA LAP01" w:date="2018-05-15T17:17:00Z"/>
                <w:rFonts w:cstheme="minorHAnsi"/>
                <w:b/>
              </w:rPr>
            </w:pPr>
            <w:del w:id="558" w:author="KSASEA LAP01" w:date="2018-05-15T17:17:00Z">
              <w:r w:rsidRPr="000D1034" w:rsidDel="00EE1D45">
                <w:rPr>
                  <w:rFonts w:cstheme="minorHAnsi"/>
                  <w:b/>
                </w:rPr>
                <w:delText>Establecer plan de acción para la acción correctiva.</w:delText>
              </w:r>
            </w:del>
          </w:p>
          <w:p w14:paraId="62AE0779" w14:textId="6C731CC3" w:rsidR="000623B0" w:rsidRPr="000D1034" w:rsidDel="00EE1D45" w:rsidRDefault="000623B0" w:rsidP="000623B0">
            <w:pPr>
              <w:pStyle w:val="Prrafodelista"/>
              <w:ind w:left="455" w:hanging="284"/>
              <w:jc w:val="both"/>
              <w:rPr>
                <w:del w:id="559" w:author="KSASEA LAP01" w:date="2018-05-15T17:17:00Z"/>
                <w:rFonts w:cstheme="minorHAnsi"/>
              </w:rPr>
            </w:pPr>
          </w:p>
          <w:p w14:paraId="49619CC0" w14:textId="43EDE87C" w:rsidR="000623B0" w:rsidRPr="000D1034" w:rsidDel="00EE1D45" w:rsidRDefault="000623B0" w:rsidP="000623B0">
            <w:pPr>
              <w:pStyle w:val="Prrafodelista"/>
              <w:numPr>
                <w:ilvl w:val="1"/>
                <w:numId w:val="18"/>
              </w:numPr>
              <w:ind w:left="739"/>
              <w:jc w:val="both"/>
              <w:rPr>
                <w:del w:id="560" w:author="KSASEA LAP01" w:date="2018-05-15T17:17:00Z"/>
                <w:rFonts w:cstheme="minorHAnsi"/>
              </w:rPr>
            </w:pPr>
            <w:del w:id="561" w:author="KSASEA LAP01" w:date="2018-05-15T17:17:00Z">
              <w:r w:rsidRPr="000D1034" w:rsidDel="00EE1D45">
                <w:rPr>
                  <w:rFonts w:cstheme="minorHAnsi"/>
                </w:rPr>
                <w:delText>Una vez determinada la causa raíz del hallazgo se procede a la elaboración de un plan de acción para resolverlo, el plan de acción debe estar enfocado al control o eliminación de dicha causa raíz y puede ser utilizado cualquier recurso al alcance de la estación de servicio mientras no se afecte la capacidad de cumplimiento de los estándares establecidos (incluyendo seguridad, calidad, legislaciones, etc.).</w:delText>
              </w:r>
            </w:del>
          </w:p>
          <w:p w14:paraId="40C74BE4" w14:textId="18FCB52A" w:rsidR="000623B0" w:rsidRPr="000D1034" w:rsidDel="00EE1D45" w:rsidRDefault="000623B0" w:rsidP="000623B0">
            <w:pPr>
              <w:pStyle w:val="Prrafodelista"/>
              <w:ind w:left="739"/>
              <w:jc w:val="both"/>
              <w:rPr>
                <w:del w:id="562" w:author="KSASEA LAP01" w:date="2018-05-15T17:17:00Z"/>
                <w:rFonts w:cstheme="minorHAnsi"/>
              </w:rPr>
            </w:pPr>
          </w:p>
          <w:p w14:paraId="38B73103" w14:textId="014F38A0" w:rsidR="000623B0" w:rsidRPr="000D1034" w:rsidDel="00EE1D45" w:rsidRDefault="000623B0" w:rsidP="000623B0">
            <w:pPr>
              <w:pStyle w:val="Prrafodelista"/>
              <w:numPr>
                <w:ilvl w:val="1"/>
                <w:numId w:val="18"/>
              </w:numPr>
              <w:ind w:left="739"/>
              <w:jc w:val="both"/>
              <w:rPr>
                <w:del w:id="563" w:author="KSASEA LAP01" w:date="2018-05-15T17:17:00Z"/>
                <w:rFonts w:cstheme="minorHAnsi"/>
              </w:rPr>
            </w:pPr>
            <w:del w:id="564" w:author="KSASEA LAP01" w:date="2018-05-15T17:17:00Z">
              <w:r w:rsidRPr="000D1034" w:rsidDel="00EE1D45">
                <w:rPr>
                  <w:rFonts w:cstheme="minorHAnsi"/>
                </w:rPr>
                <w:delText xml:space="preserve">El establecimiento de las acciones a seguir será considerando la Mejora Continua del Sistema de Administración, por dicho motivo, se deberá evaluar la acción previamente a su comunicación. </w:delText>
              </w:r>
            </w:del>
          </w:p>
          <w:p w14:paraId="66E008FE" w14:textId="63191EC1" w:rsidR="000623B0" w:rsidRPr="000D1034" w:rsidDel="00EE1D45" w:rsidRDefault="000623B0" w:rsidP="000623B0">
            <w:pPr>
              <w:rPr>
                <w:del w:id="565" w:author="KSASEA LAP01" w:date="2018-05-15T17:18:00Z"/>
                <w:rFonts w:cstheme="minorHAnsi"/>
              </w:rPr>
            </w:pPr>
          </w:p>
          <w:p w14:paraId="3BC5EE5C" w14:textId="0192E817" w:rsidR="000623B0" w:rsidRPr="000D1034" w:rsidRDefault="000623B0" w:rsidP="000623B0">
            <w:pPr>
              <w:pStyle w:val="Prrafodelista"/>
              <w:numPr>
                <w:ilvl w:val="0"/>
                <w:numId w:val="18"/>
              </w:numPr>
              <w:ind w:left="455" w:hanging="284"/>
              <w:jc w:val="both"/>
              <w:rPr>
                <w:rFonts w:cstheme="minorHAnsi"/>
                <w:b/>
              </w:rPr>
            </w:pPr>
            <w:r w:rsidRPr="000D1034">
              <w:rPr>
                <w:rFonts w:cstheme="minorHAnsi"/>
                <w:b/>
              </w:rPr>
              <w:t>Comunicar las Acciones Correctivas.</w:t>
            </w:r>
          </w:p>
          <w:p w14:paraId="33562374" w14:textId="77777777" w:rsidR="000623B0" w:rsidRPr="000D1034" w:rsidRDefault="000623B0" w:rsidP="000623B0">
            <w:pPr>
              <w:jc w:val="both"/>
              <w:rPr>
                <w:rFonts w:cstheme="minorHAnsi"/>
              </w:rPr>
            </w:pPr>
          </w:p>
          <w:p w14:paraId="0A9ADF6D" w14:textId="77777777" w:rsidR="000623B0" w:rsidRPr="000D1034" w:rsidRDefault="000623B0" w:rsidP="000623B0">
            <w:pPr>
              <w:pStyle w:val="Prrafodelista"/>
              <w:numPr>
                <w:ilvl w:val="1"/>
                <w:numId w:val="18"/>
              </w:numPr>
              <w:ind w:left="739"/>
              <w:jc w:val="both"/>
              <w:rPr>
                <w:rFonts w:cstheme="minorHAnsi"/>
              </w:rPr>
            </w:pPr>
            <w:r w:rsidRPr="000D1034">
              <w:rPr>
                <w:rFonts w:cstheme="minorHAnsi"/>
              </w:rPr>
              <w:t>Se deberán comunicar de primera persona a los involucrados directos en la implementación y realización de las acciones para mejorar el sistema de administración.</w:t>
            </w:r>
          </w:p>
          <w:p w14:paraId="727A1A9B" w14:textId="77777777" w:rsidR="000623B0" w:rsidRPr="000D1034" w:rsidRDefault="000623B0" w:rsidP="000623B0">
            <w:pPr>
              <w:pStyle w:val="Prrafodelista"/>
              <w:ind w:left="739"/>
              <w:jc w:val="both"/>
              <w:rPr>
                <w:rFonts w:cstheme="minorHAnsi"/>
              </w:rPr>
            </w:pPr>
          </w:p>
          <w:p w14:paraId="515BAD7C" w14:textId="77777777" w:rsidR="000623B0" w:rsidRPr="000D1034" w:rsidRDefault="000623B0" w:rsidP="000623B0">
            <w:pPr>
              <w:pStyle w:val="Prrafodelista"/>
              <w:numPr>
                <w:ilvl w:val="1"/>
                <w:numId w:val="18"/>
              </w:numPr>
              <w:ind w:left="739"/>
              <w:jc w:val="both"/>
              <w:rPr>
                <w:rFonts w:cstheme="minorHAnsi"/>
              </w:rPr>
            </w:pPr>
            <w:r w:rsidRPr="000D1034">
              <w:rPr>
                <w:rFonts w:cstheme="minorHAnsi"/>
              </w:rPr>
              <w:t>Se deberán informar, por los medios que así convengan la Estación de Servicio, las acciones a tomar para mejorar el Sistema de Administración, a personal de la Estación de Servicio en todos sus niveles, así como de las partes interesadas como lo son los contratistas, subcontratistas, proveedores y prestadores de servicios.</w:t>
            </w:r>
          </w:p>
          <w:p w14:paraId="451B4D95" w14:textId="77777777" w:rsidR="000623B0" w:rsidRPr="000D1034" w:rsidRDefault="000623B0" w:rsidP="000623B0">
            <w:pPr>
              <w:jc w:val="both"/>
              <w:rPr>
                <w:rFonts w:cstheme="minorHAnsi"/>
                <w:b/>
              </w:rPr>
            </w:pPr>
          </w:p>
          <w:p w14:paraId="437C174F" w14:textId="2FCD042E" w:rsidR="000623B0" w:rsidRPr="000D1034" w:rsidRDefault="000623B0" w:rsidP="000623B0">
            <w:pPr>
              <w:pStyle w:val="Prrafodelista"/>
              <w:numPr>
                <w:ilvl w:val="0"/>
                <w:numId w:val="18"/>
              </w:numPr>
              <w:ind w:left="455" w:hanging="284"/>
              <w:jc w:val="both"/>
              <w:rPr>
                <w:rFonts w:cstheme="minorHAnsi"/>
                <w:b/>
              </w:rPr>
            </w:pPr>
            <w:r w:rsidRPr="000D1034">
              <w:rPr>
                <w:rFonts w:cstheme="minorHAnsi"/>
                <w:b/>
              </w:rPr>
              <w:t>Implementar plan de acción.</w:t>
            </w:r>
          </w:p>
          <w:p w14:paraId="0A9704CC" w14:textId="77777777" w:rsidR="000623B0" w:rsidRPr="000D1034" w:rsidRDefault="000623B0" w:rsidP="000623B0">
            <w:pPr>
              <w:pStyle w:val="Prrafodelista"/>
              <w:ind w:left="455" w:hanging="284"/>
              <w:jc w:val="both"/>
              <w:rPr>
                <w:rFonts w:cstheme="minorHAnsi"/>
              </w:rPr>
            </w:pPr>
          </w:p>
          <w:p w14:paraId="5E9FCA71" w14:textId="77777777" w:rsidR="000623B0" w:rsidRPr="000D1034" w:rsidRDefault="000623B0" w:rsidP="000623B0">
            <w:pPr>
              <w:pStyle w:val="Prrafodelista"/>
              <w:numPr>
                <w:ilvl w:val="1"/>
                <w:numId w:val="18"/>
              </w:numPr>
              <w:ind w:left="739"/>
              <w:jc w:val="both"/>
              <w:rPr>
                <w:rFonts w:cstheme="minorHAnsi"/>
              </w:rPr>
            </w:pPr>
            <w:r w:rsidRPr="000D1034">
              <w:t xml:space="preserve">Implanta acciones con el fin de prevenir que las No Conformidades vuelvan a ocurrir. </w:t>
            </w:r>
          </w:p>
          <w:p w14:paraId="33264411" w14:textId="77777777" w:rsidR="000623B0" w:rsidRPr="000D1034" w:rsidRDefault="000623B0" w:rsidP="000623B0">
            <w:pPr>
              <w:pStyle w:val="Prrafodelista"/>
              <w:ind w:left="739"/>
              <w:jc w:val="both"/>
              <w:rPr>
                <w:rFonts w:cstheme="minorHAnsi"/>
              </w:rPr>
            </w:pPr>
          </w:p>
          <w:p w14:paraId="5E0E130C" w14:textId="77777777" w:rsidR="000623B0" w:rsidRPr="000D1034" w:rsidRDefault="000623B0" w:rsidP="000623B0">
            <w:pPr>
              <w:pStyle w:val="Prrafodelista"/>
              <w:numPr>
                <w:ilvl w:val="1"/>
                <w:numId w:val="18"/>
              </w:numPr>
              <w:ind w:left="739"/>
              <w:jc w:val="both"/>
              <w:rPr>
                <w:rFonts w:cstheme="minorHAnsi"/>
              </w:rPr>
            </w:pPr>
            <w:r w:rsidRPr="000D1034">
              <w:rPr>
                <w:rFonts w:cstheme="minorHAnsi"/>
              </w:rPr>
              <w:t>El equipo de trabajo lleva a cabo las determinaciones a las que llego durante el establecimiento del plan de acción, informando a todos los empleados de cualquier cambio hecho a procedimientos, equipos, métodos, políticas, etc., con la finalidad de que todos sean involucrados en dichos cambios y no se vuelva e repetir el hallazgo.</w:t>
            </w:r>
          </w:p>
          <w:p w14:paraId="5CFD8927" w14:textId="77777777" w:rsidR="000623B0" w:rsidRPr="000D1034" w:rsidRDefault="000623B0" w:rsidP="000623B0">
            <w:pPr>
              <w:pStyle w:val="Prrafodelista"/>
            </w:pPr>
          </w:p>
          <w:p w14:paraId="05837630" w14:textId="77777777" w:rsidR="000623B0" w:rsidRPr="000D1034" w:rsidRDefault="000623B0" w:rsidP="000623B0">
            <w:pPr>
              <w:pStyle w:val="Prrafodelista"/>
              <w:numPr>
                <w:ilvl w:val="1"/>
                <w:numId w:val="18"/>
              </w:numPr>
              <w:ind w:left="739"/>
              <w:jc w:val="both"/>
              <w:rPr>
                <w:rFonts w:cstheme="minorHAnsi"/>
              </w:rPr>
            </w:pPr>
            <w:r w:rsidRPr="000D1034">
              <w:lastRenderedPageBreak/>
              <w:t xml:space="preserve">Para las Correcciones se llevarán a cabo sin Acciones preventivas evalúa la necesidad de actuar para prevenir la ocurrencia de No Conformidades. </w:t>
            </w:r>
          </w:p>
          <w:p w14:paraId="1F59BAD3" w14:textId="77777777" w:rsidR="000623B0" w:rsidRPr="000D1034" w:rsidRDefault="000623B0" w:rsidP="000623B0">
            <w:pPr>
              <w:pStyle w:val="Prrafodelista"/>
            </w:pPr>
          </w:p>
          <w:p w14:paraId="5060EAA5" w14:textId="77777777" w:rsidR="000623B0" w:rsidRPr="000D1034" w:rsidRDefault="000623B0" w:rsidP="000623B0">
            <w:pPr>
              <w:pStyle w:val="Prrafodelista"/>
              <w:numPr>
                <w:ilvl w:val="1"/>
                <w:numId w:val="18"/>
              </w:numPr>
              <w:ind w:left="739"/>
              <w:jc w:val="both"/>
              <w:rPr>
                <w:rFonts w:cstheme="minorHAnsi"/>
              </w:rPr>
            </w:pPr>
            <w:r w:rsidRPr="000D1034">
              <w:t xml:space="preserve">El Representante Técnico o la persona que sea designada deberá implementar las Acciones necesarias (las acciones correctivas estas deben ser apropiadas a los efectos de las No Conformidades). </w:t>
            </w:r>
          </w:p>
          <w:p w14:paraId="3116AC69" w14:textId="77777777" w:rsidR="000623B0" w:rsidRPr="000D1034" w:rsidRDefault="000623B0" w:rsidP="000623B0">
            <w:pPr>
              <w:pStyle w:val="Prrafodelista"/>
            </w:pPr>
          </w:p>
          <w:p w14:paraId="4DE10445" w14:textId="77777777" w:rsidR="000623B0" w:rsidRPr="000D1034" w:rsidRDefault="000623B0" w:rsidP="000623B0">
            <w:pPr>
              <w:pStyle w:val="Prrafodelista"/>
              <w:numPr>
                <w:ilvl w:val="1"/>
                <w:numId w:val="18"/>
              </w:numPr>
              <w:ind w:left="739"/>
              <w:jc w:val="both"/>
            </w:pPr>
            <w:r w:rsidRPr="000D1034">
              <w:t xml:space="preserve">El Representante Técnico dará Seguimiento a las Acciones implementas y supervisa que las acciones determinadas se hayan implementado. </w:t>
            </w:r>
          </w:p>
          <w:p w14:paraId="4C6DB9E3" w14:textId="77777777" w:rsidR="000623B0" w:rsidRPr="000D1034" w:rsidRDefault="000623B0" w:rsidP="000623B0">
            <w:pPr>
              <w:pStyle w:val="Prrafodelista"/>
            </w:pPr>
          </w:p>
          <w:p w14:paraId="288105BE" w14:textId="77777777" w:rsidR="000623B0" w:rsidRPr="000D1034" w:rsidRDefault="000623B0" w:rsidP="000623B0">
            <w:pPr>
              <w:pStyle w:val="Prrafodelista"/>
              <w:numPr>
                <w:ilvl w:val="1"/>
                <w:numId w:val="18"/>
              </w:numPr>
              <w:ind w:left="1022"/>
              <w:jc w:val="both"/>
            </w:pPr>
            <w:r w:rsidRPr="000D1034">
              <w:t>Durante la implementación de las acciones correctivas se deberá notificar de manera inmediata si existe algún cambio necesario al plan de trabajo establecido.</w:t>
            </w:r>
          </w:p>
          <w:p w14:paraId="78C6206A" w14:textId="77777777" w:rsidR="000623B0" w:rsidRPr="000D1034" w:rsidRDefault="000623B0" w:rsidP="000623B0">
            <w:pPr>
              <w:pStyle w:val="Prrafodelista"/>
            </w:pPr>
          </w:p>
          <w:p w14:paraId="63D66CE7" w14:textId="77777777" w:rsidR="000623B0" w:rsidRPr="000D1034" w:rsidRDefault="000623B0" w:rsidP="000623B0">
            <w:pPr>
              <w:pStyle w:val="Prrafodelista"/>
              <w:numPr>
                <w:ilvl w:val="1"/>
                <w:numId w:val="18"/>
              </w:numPr>
              <w:ind w:left="739"/>
              <w:jc w:val="both"/>
            </w:pPr>
            <w:r w:rsidRPr="000D1034">
              <w:t xml:space="preserve">En relación al punto anterior: llevar a cabo las modificaciones necesarias a las acciones o al Plan establecido e informarlas al personal encargado de su realización.  </w:t>
            </w:r>
          </w:p>
          <w:p w14:paraId="341CD76D" w14:textId="77777777" w:rsidR="000623B0" w:rsidRPr="000D1034" w:rsidRDefault="000623B0" w:rsidP="000623B0">
            <w:pPr>
              <w:pStyle w:val="Prrafodelista"/>
            </w:pPr>
          </w:p>
          <w:p w14:paraId="51812D97" w14:textId="77777777" w:rsidR="000623B0" w:rsidRPr="000D1034" w:rsidRDefault="000623B0" w:rsidP="000623B0">
            <w:pPr>
              <w:pStyle w:val="Prrafodelista"/>
              <w:numPr>
                <w:ilvl w:val="1"/>
                <w:numId w:val="18"/>
              </w:numPr>
              <w:ind w:left="739"/>
              <w:jc w:val="both"/>
            </w:pPr>
            <w:r w:rsidRPr="000D1034">
              <w:t>El Representante Técnico registrará los resultados de las acciones tomadas.</w:t>
            </w:r>
          </w:p>
          <w:p w14:paraId="63BECE26" w14:textId="77777777" w:rsidR="000623B0" w:rsidRPr="000D1034" w:rsidRDefault="000623B0" w:rsidP="000623B0">
            <w:pPr>
              <w:pStyle w:val="Prrafodelista"/>
            </w:pPr>
          </w:p>
          <w:p w14:paraId="29F76EE8" w14:textId="77777777" w:rsidR="000623B0" w:rsidRPr="000D1034" w:rsidRDefault="000623B0" w:rsidP="000623B0">
            <w:pPr>
              <w:pStyle w:val="Prrafodelista"/>
              <w:numPr>
                <w:ilvl w:val="1"/>
                <w:numId w:val="18"/>
              </w:numPr>
              <w:ind w:left="739"/>
              <w:jc w:val="both"/>
            </w:pPr>
            <w:r w:rsidRPr="000D1034">
              <w:t>Se deberá informar de manera periódica a la Alta Dirección, los resultados de las acciones tomadas para eliminar la No Conformidad o prevenir su ocurrencia.</w:t>
            </w:r>
          </w:p>
          <w:p w14:paraId="146691BA" w14:textId="77777777" w:rsidR="000623B0" w:rsidRPr="000D1034" w:rsidRDefault="000623B0" w:rsidP="000623B0">
            <w:pPr>
              <w:rPr>
                <w:rFonts w:cstheme="minorHAnsi"/>
              </w:rPr>
            </w:pPr>
          </w:p>
          <w:p w14:paraId="3DF13F13" w14:textId="672635C5" w:rsidR="000623B0" w:rsidRPr="000D1034" w:rsidRDefault="000623B0" w:rsidP="000623B0">
            <w:pPr>
              <w:pStyle w:val="Prrafodelista"/>
              <w:numPr>
                <w:ilvl w:val="0"/>
                <w:numId w:val="18"/>
              </w:numPr>
              <w:ind w:left="455" w:hanging="284"/>
              <w:jc w:val="both"/>
              <w:rPr>
                <w:rFonts w:cstheme="minorHAnsi"/>
                <w:b/>
              </w:rPr>
            </w:pPr>
            <w:r w:rsidRPr="000D1034">
              <w:rPr>
                <w:rFonts w:cstheme="minorHAnsi"/>
                <w:b/>
              </w:rPr>
              <w:t>Recolectar evidencias de la implementación de acción correctiva.</w:t>
            </w:r>
          </w:p>
          <w:p w14:paraId="6B0D7FB6" w14:textId="77777777" w:rsidR="000623B0" w:rsidRPr="000D1034" w:rsidRDefault="000623B0" w:rsidP="000623B0">
            <w:pPr>
              <w:pStyle w:val="Prrafodelista"/>
              <w:ind w:left="455" w:hanging="284"/>
              <w:jc w:val="both"/>
              <w:rPr>
                <w:rFonts w:cstheme="minorHAnsi"/>
              </w:rPr>
            </w:pPr>
          </w:p>
          <w:p w14:paraId="7FE951B7" w14:textId="77777777" w:rsidR="000623B0" w:rsidRPr="000D1034" w:rsidRDefault="000623B0" w:rsidP="000623B0">
            <w:pPr>
              <w:pStyle w:val="Prrafodelista"/>
              <w:numPr>
                <w:ilvl w:val="1"/>
                <w:numId w:val="18"/>
              </w:numPr>
              <w:ind w:left="739"/>
              <w:jc w:val="both"/>
              <w:rPr>
                <w:rFonts w:cstheme="minorHAnsi"/>
              </w:rPr>
            </w:pPr>
            <w:r w:rsidRPr="000D1034">
              <w:rPr>
                <w:rFonts w:cstheme="minorHAnsi"/>
              </w:rPr>
              <w:t>El RT o la persona designada como responsable de la acción correctiva, debe reunir toda la evidencia de la ejecución del plan de acción para que pueda ser documentada y revisada por la Alta Dirección o RT según corresponda. Dicha evidencia debe incluir:</w:t>
            </w:r>
          </w:p>
          <w:p w14:paraId="34F0C933" w14:textId="77777777" w:rsidR="000623B0" w:rsidRPr="000D1034" w:rsidRDefault="000623B0" w:rsidP="000623B0">
            <w:pPr>
              <w:pStyle w:val="Prrafodelista"/>
              <w:ind w:left="739"/>
              <w:jc w:val="both"/>
              <w:rPr>
                <w:rFonts w:cstheme="minorHAnsi"/>
              </w:rPr>
            </w:pPr>
          </w:p>
          <w:p w14:paraId="14637CC7" w14:textId="77777777" w:rsidR="000623B0" w:rsidRPr="000D1034" w:rsidRDefault="000623B0" w:rsidP="000623B0">
            <w:pPr>
              <w:pStyle w:val="Prrafodelista"/>
              <w:numPr>
                <w:ilvl w:val="0"/>
                <w:numId w:val="20"/>
              </w:numPr>
              <w:ind w:left="455" w:hanging="284"/>
              <w:jc w:val="both"/>
              <w:rPr>
                <w:rFonts w:cstheme="minorHAnsi"/>
              </w:rPr>
            </w:pPr>
            <w:r w:rsidRPr="000D1034">
              <w:rPr>
                <w:rFonts w:cstheme="minorHAnsi"/>
              </w:rPr>
              <w:t>Formato de AMEF (si de aquí surgió la acción correctiva).</w:t>
            </w:r>
          </w:p>
          <w:p w14:paraId="47B68A33" w14:textId="1D74E915" w:rsidR="000623B0" w:rsidRPr="000D1034" w:rsidRDefault="000623B0" w:rsidP="000623B0">
            <w:pPr>
              <w:pStyle w:val="Prrafodelista"/>
              <w:numPr>
                <w:ilvl w:val="0"/>
                <w:numId w:val="20"/>
              </w:numPr>
              <w:ind w:left="455" w:hanging="284"/>
              <w:jc w:val="both"/>
              <w:rPr>
                <w:rFonts w:cstheme="minorHAnsi"/>
              </w:rPr>
            </w:pPr>
            <w:r w:rsidRPr="000D1034">
              <w:rPr>
                <w:rFonts w:cstheme="minorHAnsi"/>
              </w:rPr>
              <w:t>Formatos utilizados para el análisis de causa raíz (</w:t>
            </w:r>
            <w:ins w:id="566" w:author="KSASEA LAP01" w:date="2018-05-15T17:20:00Z">
              <w:r w:rsidR="00EE1D45">
                <w:rPr>
                  <w:rFonts w:cstheme="minorHAnsi"/>
                </w:rPr>
                <w:t xml:space="preserve">SASISOPA-F-026; </w:t>
              </w:r>
            </w:ins>
            <w:del w:id="567" w:author="KSASEA LAP01" w:date="2018-05-15T17:20:00Z">
              <w:r w:rsidRPr="000D1034" w:rsidDel="00EE1D45">
                <w:rPr>
                  <w:rFonts w:cstheme="minorHAnsi"/>
                </w:rPr>
                <w:delText xml:space="preserve">Diagrama de </w:delText>
              </w:r>
            </w:del>
            <w:ins w:id="568" w:author="KSASEA LAP01" w:date="2018-05-15T17:20:00Z">
              <w:r w:rsidR="00EE1D45">
                <w:rPr>
                  <w:rFonts w:cstheme="minorHAnsi"/>
                </w:rPr>
                <w:t xml:space="preserve">Metodología espina de </w:t>
              </w:r>
            </w:ins>
            <w:r w:rsidRPr="000D1034">
              <w:rPr>
                <w:rFonts w:cstheme="minorHAnsi"/>
              </w:rPr>
              <w:t>Pescado).</w:t>
            </w:r>
          </w:p>
          <w:p w14:paraId="40E0B14D" w14:textId="3FE9B755" w:rsidR="000623B0" w:rsidRPr="000D1034" w:rsidRDefault="000623B0" w:rsidP="000623B0">
            <w:pPr>
              <w:pStyle w:val="Prrafodelista"/>
              <w:numPr>
                <w:ilvl w:val="0"/>
                <w:numId w:val="20"/>
              </w:numPr>
              <w:ind w:left="455" w:hanging="284"/>
              <w:jc w:val="both"/>
              <w:rPr>
                <w:rFonts w:cstheme="minorHAnsi"/>
              </w:rPr>
            </w:pPr>
            <w:r w:rsidRPr="000D1034">
              <w:rPr>
                <w:rFonts w:cstheme="minorHAnsi"/>
              </w:rPr>
              <w:t>Lista con responsable de acción correctiva y equipo de trabajo.</w:t>
            </w:r>
          </w:p>
          <w:p w14:paraId="06FEAA99" w14:textId="77777777" w:rsidR="000623B0" w:rsidRPr="000D1034" w:rsidRDefault="000623B0" w:rsidP="000623B0">
            <w:pPr>
              <w:pStyle w:val="Prrafodelista"/>
              <w:numPr>
                <w:ilvl w:val="0"/>
                <w:numId w:val="20"/>
              </w:numPr>
              <w:ind w:left="455" w:hanging="284"/>
              <w:jc w:val="both"/>
              <w:rPr>
                <w:rFonts w:cstheme="minorHAnsi"/>
              </w:rPr>
            </w:pPr>
            <w:r w:rsidRPr="000D1034">
              <w:rPr>
                <w:rFonts w:cstheme="minorHAnsi"/>
              </w:rPr>
              <w:t>Lista de las determinaciones que se tomaron durante el establecimiento del plan de acción.</w:t>
            </w:r>
          </w:p>
          <w:p w14:paraId="72E357F7" w14:textId="77777777" w:rsidR="000623B0" w:rsidRPr="000D1034" w:rsidRDefault="000623B0" w:rsidP="000623B0">
            <w:pPr>
              <w:pStyle w:val="Prrafodelista"/>
              <w:numPr>
                <w:ilvl w:val="0"/>
                <w:numId w:val="20"/>
              </w:numPr>
              <w:ind w:left="455" w:hanging="284"/>
              <w:jc w:val="both"/>
              <w:rPr>
                <w:rFonts w:cstheme="minorHAnsi"/>
              </w:rPr>
            </w:pPr>
            <w:r w:rsidRPr="000D1034">
              <w:rPr>
                <w:rFonts w:cstheme="minorHAnsi"/>
              </w:rPr>
              <w:t>Toda la evidencia que el equipo considere necesaria para demostrar la implementación del plan de acción (fotografías, documentos, listas de asistencia, etc.).</w:t>
            </w:r>
          </w:p>
          <w:p w14:paraId="16B29B44" w14:textId="77777777" w:rsidR="000623B0" w:rsidRPr="000D1034" w:rsidRDefault="000623B0" w:rsidP="000623B0">
            <w:pPr>
              <w:pStyle w:val="Prrafodelista"/>
              <w:ind w:left="455"/>
              <w:jc w:val="both"/>
              <w:rPr>
                <w:rFonts w:cstheme="minorHAnsi"/>
              </w:rPr>
            </w:pPr>
          </w:p>
          <w:p w14:paraId="5CFB2EFB" w14:textId="77777777" w:rsidR="000623B0" w:rsidRPr="000D1034" w:rsidRDefault="000623B0" w:rsidP="000623B0">
            <w:pPr>
              <w:pStyle w:val="Prrafodelista"/>
              <w:numPr>
                <w:ilvl w:val="1"/>
                <w:numId w:val="18"/>
              </w:numPr>
              <w:ind w:left="739"/>
              <w:rPr>
                <w:rFonts w:cstheme="minorHAnsi"/>
              </w:rPr>
            </w:pPr>
            <w:r w:rsidRPr="000D1034">
              <w:rPr>
                <w:rFonts w:cstheme="minorHAnsi"/>
              </w:rPr>
              <w:t xml:space="preserve">Si las medidas implementadas NO son efectivas, se deberá regresar a la etapa de Evaluación de la Causa Raíz, para determinar las acciones a seguir de acuerdo a la necesidad.  </w:t>
            </w:r>
          </w:p>
          <w:p w14:paraId="2B4644A0" w14:textId="77777777" w:rsidR="000623B0" w:rsidRPr="000D1034" w:rsidRDefault="000623B0" w:rsidP="000623B0">
            <w:pPr>
              <w:pStyle w:val="Prrafodelista"/>
              <w:ind w:left="455" w:hanging="284"/>
              <w:rPr>
                <w:rFonts w:cstheme="minorHAnsi"/>
              </w:rPr>
            </w:pPr>
          </w:p>
          <w:p w14:paraId="41C3881D" w14:textId="0572D914" w:rsidR="000623B0" w:rsidRPr="000D1034" w:rsidRDefault="000623B0" w:rsidP="000623B0">
            <w:pPr>
              <w:pStyle w:val="Prrafodelista"/>
              <w:numPr>
                <w:ilvl w:val="0"/>
                <w:numId w:val="18"/>
              </w:numPr>
              <w:ind w:left="455" w:hanging="284"/>
              <w:jc w:val="both"/>
              <w:rPr>
                <w:rFonts w:cstheme="minorHAnsi"/>
                <w:b/>
              </w:rPr>
            </w:pPr>
            <w:r w:rsidRPr="000D1034">
              <w:rPr>
                <w:rFonts w:cstheme="minorHAnsi"/>
                <w:b/>
              </w:rPr>
              <w:t xml:space="preserve"> Revisar efectividad de la acción correctiva.</w:t>
            </w:r>
          </w:p>
          <w:p w14:paraId="0549A026" w14:textId="77777777" w:rsidR="000623B0" w:rsidRPr="000D1034" w:rsidRDefault="000623B0" w:rsidP="000623B0">
            <w:pPr>
              <w:pStyle w:val="Prrafodelista"/>
              <w:ind w:left="455" w:hanging="284"/>
              <w:jc w:val="both"/>
              <w:rPr>
                <w:rFonts w:cstheme="minorHAnsi"/>
              </w:rPr>
            </w:pPr>
          </w:p>
          <w:p w14:paraId="74917C96" w14:textId="77777777" w:rsidR="000623B0" w:rsidRPr="000D1034" w:rsidRDefault="000623B0" w:rsidP="000623B0">
            <w:pPr>
              <w:pStyle w:val="Prrafodelista"/>
              <w:numPr>
                <w:ilvl w:val="1"/>
                <w:numId w:val="18"/>
              </w:numPr>
              <w:ind w:left="881" w:hanging="568"/>
              <w:jc w:val="both"/>
              <w:rPr>
                <w:rFonts w:cstheme="minorHAnsi"/>
              </w:rPr>
            </w:pPr>
            <w:r w:rsidRPr="000D1034">
              <w:rPr>
                <w:rFonts w:cstheme="minorHAnsi"/>
              </w:rPr>
              <w:t xml:space="preserve">Se deben establecer las actividades y periodos para dar seguimiento de los avances del plan de atención de los hallazgos. </w:t>
            </w:r>
          </w:p>
          <w:p w14:paraId="0C657BD5" w14:textId="77777777" w:rsidR="000623B0" w:rsidRPr="000D1034" w:rsidRDefault="000623B0" w:rsidP="000623B0">
            <w:pPr>
              <w:pStyle w:val="Prrafodelista"/>
              <w:ind w:left="881"/>
              <w:jc w:val="both"/>
              <w:rPr>
                <w:rFonts w:cstheme="minorHAnsi"/>
              </w:rPr>
            </w:pPr>
          </w:p>
          <w:p w14:paraId="2C4C5F3D" w14:textId="77777777" w:rsidR="000623B0" w:rsidRPr="000D1034" w:rsidRDefault="000623B0" w:rsidP="000623B0">
            <w:pPr>
              <w:pStyle w:val="Prrafodelista"/>
              <w:numPr>
                <w:ilvl w:val="1"/>
                <w:numId w:val="18"/>
              </w:numPr>
              <w:ind w:left="881" w:hanging="568"/>
              <w:jc w:val="both"/>
              <w:rPr>
                <w:rFonts w:cstheme="minorHAnsi"/>
              </w:rPr>
            </w:pPr>
            <w:r w:rsidRPr="000D1034">
              <w:rPr>
                <w:rFonts w:cstheme="minorHAnsi"/>
              </w:rPr>
              <w:t xml:space="preserve">El RT o la persona que se designe, deberá verificar las acciones programadas fueron realizadas y evaluar si fueron eficientes, mediante la medición de los indicadores establecidos, recorridos de inspección, evaluaciones a la evidencia, entre otros. </w:t>
            </w:r>
          </w:p>
          <w:p w14:paraId="08EE7E3B" w14:textId="77777777" w:rsidR="000623B0" w:rsidRPr="000D1034" w:rsidRDefault="000623B0" w:rsidP="000623B0">
            <w:pPr>
              <w:pStyle w:val="Prrafodelista"/>
              <w:rPr>
                <w:rFonts w:cstheme="minorHAnsi"/>
              </w:rPr>
            </w:pPr>
          </w:p>
          <w:p w14:paraId="406D5375" w14:textId="77777777" w:rsidR="000623B0" w:rsidRPr="000D1034" w:rsidRDefault="000623B0" w:rsidP="000623B0">
            <w:pPr>
              <w:pStyle w:val="Prrafodelista"/>
              <w:numPr>
                <w:ilvl w:val="1"/>
                <w:numId w:val="18"/>
              </w:numPr>
              <w:ind w:left="739" w:hanging="568"/>
              <w:jc w:val="both"/>
              <w:rPr>
                <w:rFonts w:cstheme="minorHAnsi"/>
              </w:rPr>
            </w:pPr>
            <w:r w:rsidRPr="000D1034">
              <w:rPr>
                <w:rFonts w:cstheme="minorHAnsi"/>
              </w:rPr>
              <w:lastRenderedPageBreak/>
              <w:t>El RT y/o la Alta Dirección es responsable de verificar la evidencia que el responsable de la acción correctiva le entregue, así como de constatar que la causa raíz haya sido controlada o eliminada a través de las acciones y determinaciones tomadas por el equipo de trabajo.</w:t>
            </w:r>
          </w:p>
          <w:p w14:paraId="3D2787EB" w14:textId="77777777" w:rsidR="000623B0" w:rsidRPr="000D1034" w:rsidRDefault="000623B0" w:rsidP="000623B0">
            <w:pPr>
              <w:pStyle w:val="Prrafodelista"/>
              <w:ind w:left="455" w:hanging="284"/>
              <w:rPr>
                <w:rFonts w:cstheme="minorHAnsi"/>
              </w:rPr>
            </w:pPr>
          </w:p>
          <w:p w14:paraId="30962919" w14:textId="16B0AC77" w:rsidR="000623B0" w:rsidRPr="000D1034" w:rsidRDefault="000623B0" w:rsidP="000623B0">
            <w:pPr>
              <w:pStyle w:val="Prrafodelista"/>
              <w:numPr>
                <w:ilvl w:val="0"/>
                <w:numId w:val="18"/>
              </w:numPr>
              <w:ind w:left="455" w:hanging="284"/>
              <w:jc w:val="both"/>
              <w:rPr>
                <w:rFonts w:cstheme="minorHAnsi"/>
                <w:b/>
              </w:rPr>
            </w:pPr>
            <w:r w:rsidRPr="000D1034">
              <w:rPr>
                <w:rFonts w:cstheme="minorHAnsi"/>
                <w:b/>
              </w:rPr>
              <w:t xml:space="preserve"> Cerrar acción correctiva.</w:t>
            </w:r>
          </w:p>
          <w:p w14:paraId="0BB37F0C" w14:textId="77777777" w:rsidR="000623B0" w:rsidRPr="000D1034" w:rsidRDefault="000623B0" w:rsidP="000623B0">
            <w:pPr>
              <w:pStyle w:val="Prrafodelista"/>
              <w:ind w:left="1068"/>
              <w:jc w:val="both"/>
              <w:rPr>
                <w:rFonts w:cstheme="minorHAnsi"/>
              </w:rPr>
            </w:pPr>
          </w:p>
          <w:p w14:paraId="001DB678" w14:textId="77777777" w:rsidR="000623B0" w:rsidRPr="000D1034" w:rsidRDefault="000623B0" w:rsidP="000623B0">
            <w:pPr>
              <w:pStyle w:val="Prrafodelista"/>
              <w:numPr>
                <w:ilvl w:val="1"/>
                <w:numId w:val="18"/>
              </w:numPr>
              <w:ind w:left="739" w:hanging="568"/>
              <w:jc w:val="both"/>
              <w:rPr>
                <w:rFonts w:cstheme="minorHAnsi"/>
              </w:rPr>
            </w:pPr>
            <w:r w:rsidRPr="000D1034">
              <w:rPr>
                <w:rFonts w:cstheme="minorHAnsi"/>
              </w:rPr>
              <w:t>Si la Alta Dirección o el RT determinan que las acciones tomadas controlan o eliminan la causa raíz del hallazgo, debe registrarlo en su listado de control de acciones correctivas, archivando la evidencia para posibles futuras consultas en dado caso que se llegue a presentar un hallazgo parecido.</w:t>
            </w:r>
          </w:p>
          <w:p w14:paraId="0EEDDB89" w14:textId="77777777" w:rsidR="000623B0" w:rsidRPr="000D1034" w:rsidRDefault="000623B0" w:rsidP="000623B0">
            <w:pPr>
              <w:pStyle w:val="Prrafodelista"/>
              <w:ind w:left="739"/>
              <w:jc w:val="both"/>
              <w:rPr>
                <w:rFonts w:cstheme="minorHAnsi"/>
              </w:rPr>
            </w:pPr>
          </w:p>
          <w:p w14:paraId="560BC440" w14:textId="77777777" w:rsidR="000623B0" w:rsidRPr="000D1034" w:rsidRDefault="000623B0" w:rsidP="000623B0">
            <w:pPr>
              <w:pStyle w:val="Prrafodelista"/>
              <w:numPr>
                <w:ilvl w:val="1"/>
                <w:numId w:val="18"/>
              </w:numPr>
              <w:ind w:left="739" w:hanging="568"/>
              <w:jc w:val="both"/>
              <w:rPr>
                <w:rFonts w:cstheme="minorHAnsi"/>
              </w:rPr>
            </w:pPr>
            <w:r w:rsidRPr="000D1034">
              <w:rPr>
                <w:rFonts w:cstheme="minorHAnsi"/>
              </w:rPr>
              <w:t>El RT deberá elaborar los registros correspondientes y la emisión de la información que se requiera por parte de las autoridades y otras partes interesadas.</w:t>
            </w:r>
          </w:p>
          <w:p w14:paraId="1C74BD46" w14:textId="77777777" w:rsidR="000623B0" w:rsidRPr="000D1034" w:rsidRDefault="000623B0" w:rsidP="000623B0">
            <w:pPr>
              <w:pStyle w:val="Prrafodelista"/>
              <w:rPr>
                <w:rFonts w:cstheme="minorHAnsi"/>
              </w:rPr>
            </w:pPr>
          </w:p>
          <w:p w14:paraId="458DF34E" w14:textId="77777777" w:rsidR="000623B0" w:rsidRPr="000D1034" w:rsidRDefault="000623B0" w:rsidP="000623B0">
            <w:pPr>
              <w:pStyle w:val="Prrafodelista"/>
              <w:numPr>
                <w:ilvl w:val="1"/>
                <w:numId w:val="18"/>
              </w:numPr>
              <w:ind w:left="739" w:hanging="568"/>
              <w:jc w:val="both"/>
              <w:rPr>
                <w:rFonts w:cstheme="minorHAnsi"/>
              </w:rPr>
            </w:pPr>
            <w:r w:rsidRPr="000D1034">
              <w:rPr>
                <w:rFonts w:cstheme="minorHAnsi"/>
              </w:rPr>
              <w:t xml:space="preserve">se deberá dejar registro de las actividades realizadas ene le formato correspondiente (SASISOPA-F-023). </w:t>
            </w:r>
          </w:p>
          <w:p w14:paraId="71BBDF1C" w14:textId="77777777" w:rsidR="000623B0" w:rsidRPr="000D1034" w:rsidRDefault="000623B0" w:rsidP="000623B0">
            <w:pPr>
              <w:pStyle w:val="Prrafodelista"/>
              <w:ind w:left="708"/>
              <w:jc w:val="both"/>
              <w:rPr>
                <w:rFonts w:cstheme="minorHAnsi"/>
              </w:rPr>
            </w:pPr>
          </w:p>
        </w:tc>
      </w:tr>
      <w:tr w:rsidR="000623B0" w:rsidRPr="000D1034" w14:paraId="49BC4443"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C75F1DE" w14:textId="77777777" w:rsidR="000623B0" w:rsidRPr="000D1034" w:rsidRDefault="000623B0" w:rsidP="000623B0">
            <w:pPr>
              <w:jc w:val="center"/>
              <w:rPr>
                <w:rFonts w:cstheme="minorHAnsi"/>
                <w:b/>
              </w:rPr>
            </w:pPr>
            <w:r w:rsidRPr="000D1034">
              <w:rPr>
                <w:rFonts w:cstheme="minorHAnsi"/>
                <w:b/>
              </w:rPr>
              <w:lastRenderedPageBreak/>
              <w:t>CAMBIOS</w:t>
            </w:r>
          </w:p>
        </w:tc>
        <w:tc>
          <w:tcPr>
            <w:tcW w:w="33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3CCBF32" w14:textId="77777777" w:rsidR="000623B0" w:rsidRPr="000D1034" w:rsidRDefault="000623B0" w:rsidP="000623B0">
            <w:pPr>
              <w:jc w:val="center"/>
              <w:rPr>
                <w:rFonts w:cstheme="minorHAnsi"/>
                <w:b/>
                <w:sz w:val="24"/>
              </w:rPr>
            </w:pPr>
            <w:r w:rsidRPr="000D1034">
              <w:rPr>
                <w:rFonts w:cstheme="minorHAnsi"/>
                <w:b/>
                <w:sz w:val="24"/>
              </w:rPr>
              <w:t>FECHA DE CAMBIO</w:t>
            </w: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CFAA12" w14:textId="77777777" w:rsidR="000623B0" w:rsidRPr="000D1034" w:rsidRDefault="000623B0" w:rsidP="000623B0">
            <w:pPr>
              <w:jc w:val="center"/>
              <w:rPr>
                <w:rFonts w:cstheme="minorHAnsi"/>
                <w:b/>
                <w:sz w:val="24"/>
              </w:rPr>
            </w:pPr>
            <w:r w:rsidRPr="000D1034">
              <w:rPr>
                <w:rFonts w:cstheme="minorHAnsi"/>
                <w:b/>
                <w:sz w:val="24"/>
              </w:rPr>
              <w:t>MOTIVO DEL CAMBIO</w:t>
            </w:r>
          </w:p>
        </w:tc>
      </w:tr>
      <w:tr w:rsidR="000623B0" w:rsidRPr="000D1034" w14:paraId="2C67C027"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693A25E" w14:textId="77777777" w:rsidR="000623B0" w:rsidRPr="000D1034" w:rsidRDefault="000623B0" w:rsidP="000623B0">
            <w:pPr>
              <w:jc w:val="center"/>
              <w:rPr>
                <w:rFonts w:cstheme="minorHAnsi"/>
                <w:b/>
                <w:sz w:val="24"/>
              </w:rPr>
            </w:pPr>
          </w:p>
        </w:tc>
        <w:tc>
          <w:tcPr>
            <w:tcW w:w="33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8C8DCCB" w14:textId="77777777" w:rsidR="000623B0" w:rsidRPr="000D1034" w:rsidRDefault="000623B0" w:rsidP="000623B0">
            <w:pPr>
              <w:jc w:val="center"/>
              <w:rPr>
                <w:rFonts w:cstheme="minorHAnsi"/>
                <w:b/>
                <w:sz w:val="24"/>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CCB401F" w14:textId="77777777" w:rsidR="000623B0" w:rsidRPr="000D1034" w:rsidRDefault="000623B0" w:rsidP="000623B0">
            <w:pPr>
              <w:jc w:val="center"/>
              <w:rPr>
                <w:rFonts w:cstheme="minorHAnsi"/>
                <w:b/>
                <w:sz w:val="24"/>
              </w:rPr>
            </w:pPr>
          </w:p>
        </w:tc>
      </w:tr>
      <w:tr w:rsidR="000623B0" w:rsidRPr="000D1034" w14:paraId="5BF69017"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343584F" w14:textId="77777777" w:rsidR="000623B0" w:rsidRPr="000D1034" w:rsidRDefault="000623B0" w:rsidP="000623B0">
            <w:pPr>
              <w:jc w:val="center"/>
              <w:rPr>
                <w:rFonts w:cstheme="minorHAnsi"/>
                <w:b/>
                <w:sz w:val="24"/>
              </w:rPr>
            </w:pPr>
          </w:p>
        </w:tc>
        <w:tc>
          <w:tcPr>
            <w:tcW w:w="332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99F94C1" w14:textId="77777777" w:rsidR="000623B0" w:rsidRPr="000D1034" w:rsidRDefault="000623B0" w:rsidP="000623B0">
            <w:pPr>
              <w:jc w:val="center"/>
              <w:rPr>
                <w:rFonts w:cstheme="minorHAnsi"/>
                <w:b/>
                <w:sz w:val="24"/>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A1AA9F3" w14:textId="77777777" w:rsidR="000623B0" w:rsidRPr="000D1034" w:rsidRDefault="000623B0" w:rsidP="000623B0">
            <w:pPr>
              <w:jc w:val="center"/>
              <w:rPr>
                <w:rFonts w:cstheme="minorHAnsi"/>
                <w:b/>
                <w:sz w:val="24"/>
              </w:rPr>
            </w:pPr>
          </w:p>
        </w:tc>
      </w:tr>
      <w:tr w:rsidR="00A93F41" w:rsidRPr="000D1034" w14:paraId="24DEBA7D" w14:textId="77777777" w:rsidTr="00D46A18">
        <w:trPr>
          <w:trHeight w:val="312"/>
          <w:ins w:id="569" w:author="KSASEA LAP01" w:date="2018-05-15T17:21:00Z"/>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9824004" w14:textId="7AE14B42" w:rsidR="00A93F41" w:rsidRPr="000D1034" w:rsidRDefault="00A93F41">
            <w:pPr>
              <w:ind w:left="708" w:hanging="708"/>
              <w:jc w:val="center"/>
              <w:rPr>
                <w:ins w:id="570" w:author="KSASEA LAP01" w:date="2018-05-15T17:21:00Z"/>
                <w:rFonts w:cstheme="minorHAnsi"/>
                <w:b/>
                <w:sz w:val="24"/>
              </w:rPr>
              <w:pPrChange w:id="571" w:author="KSASEA LAP01" w:date="2018-05-15T17:21:00Z">
                <w:pPr>
                  <w:jc w:val="center"/>
                </w:pPr>
              </w:pPrChange>
            </w:pPr>
            <w:ins w:id="572" w:author="KSASEA LAP01" w:date="2018-05-15T17:22:00Z">
              <w:r w:rsidRPr="004008DD">
                <w:rPr>
                  <w:rFonts w:cstheme="minorHAnsi"/>
                  <w:b/>
                </w:rPr>
                <w:t>DISTRIBUCIÓN</w:t>
              </w:r>
              <w:r>
                <w:rPr>
                  <w:rFonts w:cstheme="minorHAnsi"/>
                  <w:b/>
                </w:rPr>
                <w:t>:</w:t>
              </w:r>
            </w:ins>
          </w:p>
        </w:tc>
      </w:tr>
      <w:tr w:rsidR="00A93F41" w:rsidRPr="000D1034" w14:paraId="12086789" w14:textId="77777777" w:rsidTr="00D46A18">
        <w:trPr>
          <w:trHeight w:val="312"/>
          <w:ins w:id="573" w:author="KSASEA LAP01" w:date="2018-05-15T17:22:00Z"/>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96A6744" w14:textId="30111E03" w:rsidR="00A93F41" w:rsidRPr="000D1034" w:rsidRDefault="00A93F41">
            <w:pPr>
              <w:jc w:val="both"/>
              <w:rPr>
                <w:ins w:id="574" w:author="KSASEA LAP01" w:date="2018-05-15T17:22:00Z"/>
                <w:rFonts w:cstheme="minorHAnsi"/>
                <w:b/>
                <w:sz w:val="24"/>
              </w:rPr>
              <w:pPrChange w:id="575" w:author="KSASEA LAP01" w:date="2018-05-15T17:22:00Z">
                <w:pPr>
                  <w:jc w:val="center"/>
                </w:pPr>
              </w:pPrChange>
            </w:pPr>
            <w:ins w:id="576" w:author="KSASEA LAP01" w:date="2018-05-15T17:22:00Z">
              <w:r w:rsidRPr="004008DD">
                <w:rPr>
                  <w:rFonts w:cstheme="minorHAnsi"/>
                </w:rPr>
                <w:t>“Este procedimiento debe distribuirse como lo especifica el Procedimiento Elaboración y Control de Documentos y Registros (SASISOPA-P-010), Apartado 2, párrafo 2.2.8”</w:t>
              </w:r>
            </w:ins>
          </w:p>
        </w:tc>
      </w:tr>
      <w:tr w:rsidR="00A93F41" w:rsidRPr="000D1034" w14:paraId="08DE53F3" w14:textId="77777777" w:rsidTr="00D46A18">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D02A0C4" w14:textId="77777777" w:rsidR="00A93F41" w:rsidRPr="000D1034" w:rsidRDefault="00A93F41" w:rsidP="00A93F41">
            <w:pPr>
              <w:jc w:val="center"/>
              <w:rPr>
                <w:rFonts w:cstheme="minorHAnsi"/>
                <w:b/>
                <w:sz w:val="24"/>
              </w:rPr>
            </w:pPr>
            <w:r w:rsidRPr="000D1034">
              <w:rPr>
                <w:rFonts w:cstheme="minorHAnsi"/>
                <w:b/>
                <w:sz w:val="24"/>
              </w:rPr>
              <w:t>ANEXOS:</w:t>
            </w:r>
          </w:p>
        </w:tc>
      </w:tr>
      <w:tr w:rsidR="00A93F41" w14:paraId="71E8B28C" w14:textId="77777777" w:rsidTr="00D46A18">
        <w:trPr>
          <w:trHeight w:val="312"/>
        </w:trPr>
        <w:tc>
          <w:tcPr>
            <w:tcW w:w="996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4475576" w14:textId="45572068" w:rsidR="00A93F41" w:rsidRPr="000D1034" w:rsidRDefault="00A93F41" w:rsidP="00A93F41">
            <w:pPr>
              <w:rPr>
                <w:rFonts w:cstheme="minorHAnsi"/>
                <w:sz w:val="24"/>
              </w:rPr>
            </w:pPr>
            <w:r w:rsidRPr="000D1034">
              <w:rPr>
                <w:rFonts w:cstheme="minorHAnsi"/>
                <w:sz w:val="24"/>
              </w:rPr>
              <w:t>SASISOPA-F-021; Informe de Hallazgo.</w:t>
            </w:r>
          </w:p>
          <w:p w14:paraId="4FA674F2" w14:textId="76DB999F" w:rsidR="00A93F41" w:rsidRPr="000D1034" w:rsidRDefault="00A93F41" w:rsidP="00A93F41">
            <w:pPr>
              <w:rPr>
                <w:rFonts w:cstheme="minorHAnsi"/>
                <w:sz w:val="24"/>
              </w:rPr>
            </w:pPr>
            <w:r w:rsidRPr="000D1034">
              <w:rPr>
                <w:rFonts w:cstheme="minorHAnsi"/>
                <w:sz w:val="24"/>
              </w:rPr>
              <w:t xml:space="preserve">SASISOPA-F-026; Metodología Espina de Pescado. </w:t>
            </w:r>
          </w:p>
          <w:p w14:paraId="3FD53896" w14:textId="38FE11F4" w:rsidR="00A93F41" w:rsidRPr="00155345" w:rsidRDefault="00A93F41" w:rsidP="00A93F41">
            <w:pPr>
              <w:rPr>
                <w:rFonts w:cstheme="minorHAnsi"/>
                <w:sz w:val="24"/>
              </w:rPr>
            </w:pPr>
            <w:r w:rsidRPr="000D1034">
              <w:rPr>
                <w:rFonts w:cstheme="minorHAnsi"/>
                <w:sz w:val="24"/>
              </w:rPr>
              <w:t>SASISOPA-F-023; Plan de Acción y Seguimiento a No conformidades.</w:t>
            </w:r>
          </w:p>
        </w:tc>
      </w:tr>
    </w:tbl>
    <w:p w14:paraId="07169FD2" w14:textId="77777777" w:rsidR="00D46A18" w:rsidRDefault="00D46A18" w:rsidP="00D46A18"/>
    <w:p w14:paraId="0D21588B" w14:textId="76F5F9A7" w:rsidR="00AD703D" w:rsidRDefault="00AD703D" w:rsidP="00155345"/>
    <w:sectPr w:rsidR="00AD703D" w:rsidSect="001D4FBF">
      <w:headerReference w:type="default" r:id="rId16"/>
      <w:headerReference w:type="first" r:id="rId17"/>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907C5" w14:textId="77777777" w:rsidR="00912A4F" w:rsidRDefault="00912A4F" w:rsidP="004A66CB">
      <w:pPr>
        <w:spacing w:after="0" w:line="240" w:lineRule="auto"/>
      </w:pPr>
      <w:r>
        <w:separator/>
      </w:r>
    </w:p>
  </w:endnote>
  <w:endnote w:type="continuationSeparator" w:id="0">
    <w:p w14:paraId="4CE5C5D5" w14:textId="77777777" w:rsidR="00912A4F" w:rsidRDefault="00912A4F"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A8C03" w14:textId="543EA56D" w:rsidR="000623B0" w:rsidRPr="00D46A18" w:rsidRDefault="000623B0">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63C7E" w14:textId="18527C99" w:rsidR="000623B0" w:rsidRPr="00E74866" w:rsidRDefault="000623B0">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59B0C" w14:textId="77777777" w:rsidR="00912A4F" w:rsidRDefault="00912A4F" w:rsidP="004A66CB">
      <w:pPr>
        <w:spacing w:after="0" w:line="240" w:lineRule="auto"/>
      </w:pPr>
      <w:r>
        <w:separator/>
      </w:r>
    </w:p>
  </w:footnote>
  <w:footnote w:type="continuationSeparator" w:id="0">
    <w:p w14:paraId="2AE65C4D" w14:textId="77777777" w:rsidR="00912A4F" w:rsidRDefault="00912A4F"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0623B0" w:rsidRPr="006F0F5A" w14:paraId="20B72F89" w14:textId="77777777" w:rsidTr="006F0F5A">
      <w:trPr>
        <w:trHeight w:val="250"/>
        <w:jc w:val="center"/>
      </w:trPr>
      <w:tc>
        <w:tcPr>
          <w:tcW w:w="2253" w:type="dxa"/>
          <w:vMerge w:val="restart"/>
          <w:tcBorders>
            <w:top w:val="single" w:sz="12" w:space="0" w:color="4472C4" w:themeColor="accent1"/>
            <w:left w:val="single" w:sz="12" w:space="0" w:color="4472C4" w:themeColor="accent1"/>
            <w:right w:val="single" w:sz="12" w:space="0" w:color="4472C4" w:themeColor="accent1"/>
          </w:tcBorders>
          <w:vAlign w:val="center"/>
        </w:tcPr>
        <w:p w14:paraId="33B2BD1C" w14:textId="75A4838D" w:rsidR="000623B0" w:rsidRPr="006F0F5A" w:rsidRDefault="000623B0" w:rsidP="005B298A">
          <w:pPr>
            <w:pStyle w:val="Encabezado"/>
            <w:jc w:val="center"/>
            <w:rPr>
              <w:rFonts w:cstheme="minorHAnsi"/>
            </w:rPr>
          </w:pPr>
          <w:r>
            <w:rPr>
              <w:rFonts w:cstheme="minorHAnsi"/>
              <w:sz w:val="20"/>
            </w:rPr>
            <w:t>PL/6931/EXP/ES/2015</w:t>
          </w:r>
        </w:p>
      </w:tc>
      <w:tc>
        <w:tcPr>
          <w:tcW w:w="5077" w:type="dxa"/>
          <w:vMerge w:val="restart"/>
          <w:tcBorders>
            <w:top w:val="single" w:sz="12" w:space="0" w:color="4472C4" w:themeColor="accent1"/>
            <w:left w:val="single" w:sz="12" w:space="0" w:color="4472C4" w:themeColor="accent1"/>
            <w:right w:val="single" w:sz="12" w:space="0" w:color="4472C4" w:themeColor="accent1"/>
          </w:tcBorders>
          <w:vAlign w:val="center"/>
        </w:tcPr>
        <w:p w14:paraId="6B0DAA4B" w14:textId="310B38FE" w:rsidR="000623B0" w:rsidRPr="006F0F5A" w:rsidRDefault="000623B0" w:rsidP="005B298A">
          <w:pPr>
            <w:pStyle w:val="Encabezado"/>
            <w:jc w:val="center"/>
            <w:rPr>
              <w:rFonts w:cstheme="minorHAnsi"/>
            </w:rPr>
          </w:pPr>
          <w:r w:rsidRPr="006F0F5A">
            <w:rPr>
              <w:rFonts w:cstheme="minorHAnsi"/>
            </w:rPr>
            <w:t>MONITOREO Y MEDICIÓN.</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64AF842" w14:textId="77777777" w:rsidR="000623B0" w:rsidRPr="006F0F5A" w:rsidRDefault="000623B0" w:rsidP="00AD703D">
          <w:pPr>
            <w:pStyle w:val="Encabezado"/>
            <w:rPr>
              <w:rFonts w:cstheme="minorHAnsi"/>
            </w:rPr>
          </w:pPr>
          <w:r w:rsidRPr="006F0F5A">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522BCF1" w14:textId="77777777" w:rsidR="000623B0" w:rsidRPr="006F0F5A" w:rsidRDefault="000623B0" w:rsidP="00AD703D">
          <w:pPr>
            <w:pStyle w:val="Encabezado"/>
            <w:jc w:val="center"/>
            <w:rPr>
              <w:rFonts w:cstheme="minorHAnsi"/>
            </w:rPr>
          </w:pPr>
          <w:r w:rsidRPr="006F0F5A">
            <w:rPr>
              <w:rFonts w:cstheme="minorHAnsi"/>
            </w:rPr>
            <w:t>SASISOPA-P-026</w:t>
          </w:r>
        </w:p>
      </w:tc>
    </w:tr>
    <w:tr w:rsidR="000623B0" w:rsidRPr="006F0F5A" w14:paraId="7C9F8686" w14:textId="77777777" w:rsidTr="006F0F5A">
      <w:trPr>
        <w:trHeight w:val="256"/>
        <w:jc w:val="center"/>
      </w:trPr>
      <w:tc>
        <w:tcPr>
          <w:tcW w:w="2253" w:type="dxa"/>
          <w:vMerge/>
          <w:tcBorders>
            <w:left w:val="single" w:sz="12" w:space="0" w:color="4472C4" w:themeColor="accent1"/>
            <w:right w:val="single" w:sz="12" w:space="0" w:color="4472C4" w:themeColor="accent1"/>
          </w:tcBorders>
        </w:tcPr>
        <w:p w14:paraId="2EA76746" w14:textId="77777777" w:rsidR="000623B0" w:rsidRPr="006F0F5A" w:rsidRDefault="000623B0" w:rsidP="00AD703D">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14:paraId="6731AD5D" w14:textId="77777777" w:rsidR="000623B0" w:rsidRPr="006F0F5A" w:rsidRDefault="000623B0" w:rsidP="00AD703D">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D4A6D1" w14:textId="77777777" w:rsidR="000623B0" w:rsidRPr="006F0F5A" w:rsidRDefault="000623B0" w:rsidP="00AD703D">
          <w:pPr>
            <w:pStyle w:val="Encabezado"/>
            <w:rPr>
              <w:rFonts w:cstheme="minorHAnsi"/>
            </w:rPr>
          </w:pPr>
          <w:r w:rsidRPr="006F0F5A">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4109E8E" w14:textId="77777777" w:rsidR="000623B0" w:rsidRPr="006F0F5A" w:rsidRDefault="000623B0" w:rsidP="00AD703D">
          <w:pPr>
            <w:pStyle w:val="Encabezado"/>
            <w:jc w:val="center"/>
            <w:rPr>
              <w:rFonts w:cstheme="minorHAnsi"/>
            </w:rPr>
          </w:pPr>
          <w:r w:rsidRPr="006F0F5A">
            <w:rPr>
              <w:rFonts w:cstheme="minorHAnsi"/>
            </w:rPr>
            <w:t>07-NOV-17</w:t>
          </w:r>
        </w:p>
      </w:tc>
    </w:tr>
    <w:tr w:rsidR="000623B0" w:rsidRPr="006F0F5A" w14:paraId="3F699E42" w14:textId="77777777" w:rsidTr="006F0F5A">
      <w:trPr>
        <w:trHeight w:val="284"/>
        <w:jc w:val="center"/>
      </w:trPr>
      <w:tc>
        <w:tcPr>
          <w:tcW w:w="2253" w:type="dxa"/>
          <w:vMerge/>
          <w:tcBorders>
            <w:left w:val="single" w:sz="12" w:space="0" w:color="4472C4" w:themeColor="accent1"/>
            <w:right w:val="single" w:sz="12" w:space="0" w:color="4472C4" w:themeColor="accent1"/>
          </w:tcBorders>
        </w:tcPr>
        <w:p w14:paraId="0EF8B3D3" w14:textId="77777777" w:rsidR="000623B0" w:rsidRPr="006F0F5A" w:rsidRDefault="000623B0" w:rsidP="00AD703D">
          <w:pPr>
            <w:pStyle w:val="Encabezado"/>
            <w:rPr>
              <w:rFonts w:cstheme="minorHAnsi"/>
            </w:rPr>
          </w:pPr>
        </w:p>
      </w:tc>
      <w:tc>
        <w:tcPr>
          <w:tcW w:w="5077" w:type="dxa"/>
          <w:vMerge w:val="restart"/>
          <w:tcBorders>
            <w:top w:val="single" w:sz="12" w:space="0" w:color="4472C4" w:themeColor="accent1"/>
            <w:left w:val="single" w:sz="12" w:space="0" w:color="4472C4" w:themeColor="accent1"/>
            <w:right w:val="single" w:sz="12" w:space="0" w:color="4472C4" w:themeColor="accent1"/>
          </w:tcBorders>
        </w:tcPr>
        <w:p w14:paraId="761763EA" w14:textId="77777777" w:rsidR="000623B0" w:rsidRPr="006F0F5A" w:rsidRDefault="000623B0" w:rsidP="006F0F5A">
          <w:pPr>
            <w:pStyle w:val="Encabezado"/>
            <w:tabs>
              <w:tab w:val="clear" w:pos="4419"/>
              <w:tab w:val="clear" w:pos="8838"/>
              <w:tab w:val="left" w:pos="1390"/>
            </w:tabs>
            <w:jc w:val="center"/>
            <w:rPr>
              <w:rFonts w:cstheme="minorHAnsi"/>
            </w:rPr>
          </w:pPr>
          <w:r w:rsidRPr="006F0F5A">
            <w:rPr>
              <w:rFonts w:cstheme="minorHAnsi"/>
              <w:b/>
            </w:rPr>
            <w:t>S</w:t>
          </w:r>
          <w:r w:rsidRPr="006F0F5A">
            <w:rPr>
              <w:rFonts w:cstheme="minorHAnsi"/>
            </w:rPr>
            <w:t xml:space="preserve">istema de </w:t>
          </w:r>
          <w:r w:rsidRPr="006F0F5A">
            <w:rPr>
              <w:rFonts w:cstheme="minorHAnsi"/>
              <w:b/>
            </w:rPr>
            <w:t>A</w:t>
          </w:r>
          <w:r w:rsidRPr="006F0F5A">
            <w:rPr>
              <w:rFonts w:cstheme="minorHAnsi"/>
            </w:rPr>
            <w:t xml:space="preserve">dministración de </w:t>
          </w:r>
          <w:r w:rsidRPr="006F0F5A">
            <w:rPr>
              <w:rFonts w:cstheme="minorHAnsi"/>
              <w:b/>
            </w:rPr>
            <w:t>S</w:t>
          </w:r>
          <w:r w:rsidRPr="006F0F5A">
            <w:rPr>
              <w:rFonts w:cstheme="minorHAnsi"/>
            </w:rPr>
            <w:t xml:space="preserve">eguridad </w:t>
          </w:r>
          <w:r w:rsidRPr="006F0F5A">
            <w:rPr>
              <w:rFonts w:cstheme="minorHAnsi"/>
              <w:b/>
            </w:rPr>
            <w:t>I</w:t>
          </w:r>
          <w:r w:rsidRPr="006F0F5A">
            <w:rPr>
              <w:rFonts w:cstheme="minorHAnsi"/>
            </w:rPr>
            <w:t xml:space="preserve">ndustrial, </w:t>
          </w:r>
          <w:r w:rsidRPr="006F0F5A">
            <w:rPr>
              <w:rFonts w:cstheme="minorHAnsi"/>
              <w:b/>
            </w:rPr>
            <w:t>S</w:t>
          </w:r>
          <w:r w:rsidRPr="006F0F5A">
            <w:rPr>
              <w:rFonts w:cstheme="minorHAnsi"/>
            </w:rPr>
            <w:t xml:space="preserve">eguridad </w:t>
          </w:r>
          <w:r w:rsidRPr="006F0F5A">
            <w:rPr>
              <w:rFonts w:cstheme="minorHAnsi"/>
              <w:b/>
            </w:rPr>
            <w:t>O</w:t>
          </w:r>
          <w:r w:rsidRPr="006F0F5A">
            <w:rPr>
              <w:rFonts w:cstheme="minorHAnsi"/>
            </w:rPr>
            <w:t xml:space="preserve">perativa y </w:t>
          </w:r>
          <w:r w:rsidRPr="006F0F5A">
            <w:rPr>
              <w:rFonts w:cstheme="minorHAnsi"/>
              <w:b/>
            </w:rPr>
            <w:t>P</w:t>
          </w:r>
          <w:r w:rsidRPr="006F0F5A">
            <w:rPr>
              <w:rFonts w:cstheme="minorHAnsi"/>
            </w:rPr>
            <w:t xml:space="preserve">rotección al Medio </w:t>
          </w:r>
          <w:r w:rsidRPr="006F0F5A">
            <w:rPr>
              <w:rFonts w:cstheme="minorHAnsi"/>
              <w:b/>
            </w:rPr>
            <w:t>A</w:t>
          </w:r>
          <w:r w:rsidRPr="006F0F5A">
            <w:rPr>
              <w:rFonts w:cstheme="minorHAnsi"/>
            </w:rPr>
            <w:t>mbiente</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A610609" w14:textId="77777777" w:rsidR="000623B0" w:rsidRPr="006F0F5A" w:rsidRDefault="000623B0" w:rsidP="00AD703D">
          <w:pPr>
            <w:pStyle w:val="Encabezado"/>
            <w:rPr>
              <w:rFonts w:cstheme="minorHAnsi"/>
            </w:rPr>
          </w:pPr>
          <w:r w:rsidRPr="006F0F5A">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317530" w14:textId="77777777" w:rsidR="000623B0" w:rsidRPr="006F0F5A" w:rsidRDefault="000623B0" w:rsidP="00AD703D">
          <w:pPr>
            <w:pStyle w:val="Encabezado"/>
            <w:jc w:val="center"/>
            <w:rPr>
              <w:rFonts w:cstheme="minorHAnsi"/>
            </w:rPr>
          </w:pPr>
          <w:r w:rsidRPr="006F0F5A">
            <w:rPr>
              <w:rFonts w:cstheme="minorHAnsi"/>
            </w:rPr>
            <w:t>1</w:t>
          </w:r>
        </w:p>
      </w:tc>
    </w:tr>
    <w:tr w:rsidR="000623B0" w:rsidRPr="006F0F5A" w14:paraId="5ADB6785" w14:textId="77777777" w:rsidTr="006F0F5A">
      <w:trPr>
        <w:trHeight w:val="177"/>
        <w:jc w:val="center"/>
      </w:trPr>
      <w:tc>
        <w:tcPr>
          <w:tcW w:w="2253" w:type="dxa"/>
          <w:vMerge/>
          <w:tcBorders>
            <w:left w:val="single" w:sz="12" w:space="0" w:color="4472C4" w:themeColor="accent1"/>
            <w:bottom w:val="single" w:sz="12" w:space="0" w:color="4472C4" w:themeColor="accent1"/>
            <w:right w:val="single" w:sz="12" w:space="0" w:color="4472C4" w:themeColor="accent1"/>
          </w:tcBorders>
        </w:tcPr>
        <w:p w14:paraId="51E93280" w14:textId="77777777" w:rsidR="000623B0" w:rsidRPr="006F0F5A" w:rsidRDefault="000623B0" w:rsidP="00AD703D">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14:paraId="7A43413F" w14:textId="77777777" w:rsidR="000623B0" w:rsidRPr="006F0F5A" w:rsidRDefault="000623B0" w:rsidP="00AD703D">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12B0B8C" w14:textId="77777777" w:rsidR="000623B0" w:rsidRPr="006F0F5A" w:rsidRDefault="000623B0" w:rsidP="00AD703D">
          <w:pPr>
            <w:pStyle w:val="Encabezado"/>
            <w:rPr>
              <w:rFonts w:cstheme="minorHAnsi"/>
            </w:rPr>
          </w:pPr>
          <w:r w:rsidRPr="006F0F5A">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B669E7F" w14:textId="2DE4FCDE" w:rsidR="000623B0" w:rsidRPr="006F0F5A" w:rsidRDefault="000623B0" w:rsidP="00AD703D">
          <w:pPr>
            <w:pStyle w:val="Encabezado"/>
            <w:jc w:val="center"/>
            <w:rPr>
              <w:rFonts w:cstheme="minorHAnsi"/>
            </w:rPr>
          </w:pPr>
          <w:r w:rsidRPr="006F0F5A">
            <w:rPr>
              <w:rFonts w:cstheme="minorHAnsi"/>
            </w:rPr>
            <w:fldChar w:fldCharType="begin"/>
          </w:r>
          <w:r w:rsidRPr="006F0F5A">
            <w:rPr>
              <w:rFonts w:cstheme="minorHAnsi"/>
            </w:rPr>
            <w:instrText xml:space="preserve"> PAGE  \* Arabic  \* MERGEFORMAT </w:instrText>
          </w:r>
          <w:r w:rsidRPr="006F0F5A">
            <w:rPr>
              <w:rFonts w:cstheme="minorHAnsi"/>
            </w:rPr>
            <w:fldChar w:fldCharType="separate"/>
          </w:r>
          <w:r w:rsidR="000F6917">
            <w:rPr>
              <w:rFonts w:cstheme="minorHAnsi"/>
              <w:noProof/>
            </w:rPr>
            <w:t>9</w:t>
          </w:r>
          <w:r w:rsidRPr="006F0F5A">
            <w:rPr>
              <w:rFonts w:cstheme="minorHAnsi"/>
            </w:rPr>
            <w:fldChar w:fldCharType="end"/>
          </w:r>
        </w:p>
      </w:tc>
    </w:tr>
  </w:tbl>
  <w:p w14:paraId="2E1F4896" w14:textId="77777777" w:rsidR="000623B0" w:rsidRDefault="000623B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0623B0" w:rsidRPr="00D46A18" w14:paraId="5D44C26C" w14:textId="77777777" w:rsidTr="001D4FBF">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274F30C" w14:textId="163CCB81" w:rsidR="000623B0" w:rsidRPr="00D46A18" w:rsidRDefault="000623B0" w:rsidP="00155345">
          <w:pPr>
            <w:pStyle w:val="Encabezado"/>
            <w:jc w:val="center"/>
            <w:rPr>
              <w:rFonts w:cstheme="minorHAnsi"/>
            </w:rPr>
          </w:pPr>
          <w:r>
            <w:rPr>
              <w:rFonts w:cstheme="minorHAnsi"/>
            </w:rPr>
            <w:t>PL/6931/EXP/ES/2015</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2B9CC2A4" w14:textId="3ED31ED3" w:rsidR="000623B0" w:rsidRPr="00D46A18" w:rsidRDefault="000623B0" w:rsidP="00155345">
          <w:pPr>
            <w:pStyle w:val="Encabezado"/>
            <w:jc w:val="center"/>
            <w:rPr>
              <w:rFonts w:cstheme="minorHAnsi"/>
            </w:rPr>
          </w:pPr>
          <w:r>
            <w:rPr>
              <w:rFonts w:cstheme="minorHAnsi"/>
            </w:rPr>
            <w:t>VERIFICACIÓN, CALIBRACIÓN Y MANTENIMIENTO A EQUIPOS DE MEDICIÓN.</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7E3D8A8" w14:textId="77777777" w:rsidR="000623B0" w:rsidRPr="00D46A18" w:rsidRDefault="000623B0" w:rsidP="00155345">
          <w:pPr>
            <w:pStyle w:val="Encabezado"/>
            <w:rPr>
              <w:rFonts w:cstheme="minorHAnsi"/>
            </w:rPr>
          </w:pPr>
          <w:r w:rsidRPr="00D46A18">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AFB7F05" w14:textId="6CF197CE" w:rsidR="000623B0" w:rsidRPr="00D46A18" w:rsidRDefault="000623B0" w:rsidP="00155345">
          <w:pPr>
            <w:pStyle w:val="Encabezado"/>
            <w:jc w:val="center"/>
            <w:rPr>
              <w:rFonts w:cstheme="minorHAnsi"/>
            </w:rPr>
          </w:pPr>
          <w:r>
            <w:rPr>
              <w:rFonts w:cstheme="minorHAnsi"/>
            </w:rPr>
            <w:t>SASISOPA-P-027</w:t>
          </w:r>
        </w:p>
      </w:tc>
    </w:tr>
    <w:tr w:rsidR="000623B0" w:rsidRPr="00D46A18" w14:paraId="597C1C55" w14:textId="77777777" w:rsidTr="001D4FBF">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1E3A0BF" w14:textId="77777777" w:rsidR="000623B0" w:rsidRPr="00D46A18" w:rsidRDefault="000623B0" w:rsidP="00155345">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49A8E5D" w14:textId="77777777" w:rsidR="000623B0" w:rsidRPr="00D46A18" w:rsidRDefault="000623B0" w:rsidP="00155345">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8544A7F" w14:textId="77777777" w:rsidR="000623B0" w:rsidRPr="00D46A18" w:rsidRDefault="000623B0" w:rsidP="00155345">
          <w:pPr>
            <w:pStyle w:val="Encabezado"/>
            <w:rPr>
              <w:rFonts w:cstheme="minorHAnsi"/>
            </w:rPr>
          </w:pPr>
          <w:r w:rsidRPr="00D46A18">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4BAB345" w14:textId="77777777" w:rsidR="000623B0" w:rsidRPr="00D46A18" w:rsidRDefault="000623B0" w:rsidP="00155345">
          <w:pPr>
            <w:pStyle w:val="Encabezado"/>
            <w:jc w:val="center"/>
            <w:rPr>
              <w:rFonts w:cstheme="minorHAnsi"/>
            </w:rPr>
          </w:pPr>
          <w:r w:rsidRPr="00E96C37">
            <w:rPr>
              <w:rFonts w:cstheme="minorHAnsi"/>
            </w:rPr>
            <w:t>08-NOV-17</w:t>
          </w:r>
        </w:p>
      </w:tc>
    </w:tr>
    <w:tr w:rsidR="000623B0" w:rsidRPr="00D46A18" w14:paraId="4319E937" w14:textId="77777777" w:rsidTr="001D4FBF">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957C08C" w14:textId="77777777" w:rsidR="000623B0" w:rsidRPr="00D46A18" w:rsidRDefault="000623B0" w:rsidP="00155345">
          <w:pPr>
            <w:rPr>
              <w:rFonts w:cstheme="minorHAnsi"/>
            </w:rPr>
          </w:pP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6828245" w14:textId="77777777" w:rsidR="000623B0" w:rsidRPr="00D46A18" w:rsidRDefault="000623B0" w:rsidP="00155345">
          <w:pPr>
            <w:pStyle w:val="Encabezado"/>
            <w:tabs>
              <w:tab w:val="left" w:pos="1390"/>
            </w:tabs>
            <w:jc w:val="both"/>
            <w:rPr>
              <w:rFonts w:cstheme="minorHAnsi"/>
            </w:rPr>
          </w:pPr>
          <w:r w:rsidRPr="00D46A18">
            <w:rPr>
              <w:rFonts w:cstheme="minorHAnsi"/>
              <w:b/>
            </w:rPr>
            <w:t>S</w:t>
          </w:r>
          <w:r w:rsidRPr="00D46A18">
            <w:rPr>
              <w:rFonts w:cstheme="minorHAnsi"/>
            </w:rPr>
            <w:t xml:space="preserve">istema de </w:t>
          </w:r>
          <w:r w:rsidRPr="00D46A18">
            <w:rPr>
              <w:rFonts w:cstheme="minorHAnsi"/>
              <w:b/>
            </w:rPr>
            <w:t>A</w:t>
          </w:r>
          <w:r w:rsidRPr="00D46A18">
            <w:rPr>
              <w:rFonts w:cstheme="minorHAnsi"/>
            </w:rPr>
            <w:t xml:space="preserve">dministración de </w:t>
          </w:r>
          <w:r w:rsidRPr="00D46A18">
            <w:rPr>
              <w:rFonts w:cstheme="minorHAnsi"/>
              <w:b/>
            </w:rPr>
            <w:t>S</w:t>
          </w:r>
          <w:r w:rsidRPr="00D46A18">
            <w:rPr>
              <w:rFonts w:cstheme="minorHAnsi"/>
            </w:rPr>
            <w:t xml:space="preserve">eguridad </w:t>
          </w:r>
          <w:r w:rsidRPr="00D46A18">
            <w:rPr>
              <w:rFonts w:cstheme="minorHAnsi"/>
              <w:b/>
            </w:rPr>
            <w:t>I</w:t>
          </w:r>
          <w:r w:rsidRPr="00D46A18">
            <w:rPr>
              <w:rFonts w:cstheme="minorHAnsi"/>
            </w:rPr>
            <w:t xml:space="preserve">ndustrial, </w:t>
          </w:r>
          <w:r w:rsidRPr="00D46A18">
            <w:rPr>
              <w:rFonts w:cstheme="minorHAnsi"/>
              <w:b/>
            </w:rPr>
            <w:t>S</w:t>
          </w:r>
          <w:r w:rsidRPr="00D46A18">
            <w:rPr>
              <w:rFonts w:cstheme="minorHAnsi"/>
            </w:rPr>
            <w:t xml:space="preserve">eguridad </w:t>
          </w:r>
          <w:r w:rsidRPr="00D46A18">
            <w:rPr>
              <w:rFonts w:cstheme="minorHAnsi"/>
              <w:b/>
            </w:rPr>
            <w:t>O</w:t>
          </w:r>
          <w:r w:rsidRPr="00D46A18">
            <w:rPr>
              <w:rFonts w:cstheme="minorHAnsi"/>
            </w:rPr>
            <w:t xml:space="preserve">perativa y </w:t>
          </w:r>
          <w:r w:rsidRPr="00D46A18">
            <w:rPr>
              <w:rFonts w:cstheme="minorHAnsi"/>
              <w:b/>
            </w:rPr>
            <w:t>P</w:t>
          </w:r>
          <w:r w:rsidRPr="00D46A18">
            <w:rPr>
              <w:rFonts w:cstheme="minorHAnsi"/>
            </w:rPr>
            <w:t xml:space="preserve">rotección al Medio </w:t>
          </w:r>
          <w:r w:rsidRPr="00D46A18">
            <w:rPr>
              <w:rFonts w:cstheme="minorHAnsi"/>
              <w:b/>
            </w:rPr>
            <w:t>A</w:t>
          </w:r>
          <w:r w:rsidRPr="00D46A18">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7CC4883" w14:textId="77777777" w:rsidR="000623B0" w:rsidRPr="00D46A18" w:rsidRDefault="000623B0" w:rsidP="00155345">
          <w:pPr>
            <w:pStyle w:val="Encabezado"/>
            <w:rPr>
              <w:rFonts w:cstheme="minorHAnsi"/>
            </w:rPr>
          </w:pPr>
          <w:r w:rsidRPr="00D46A18">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306B350" w14:textId="77777777" w:rsidR="000623B0" w:rsidRPr="00D46A18" w:rsidRDefault="000623B0" w:rsidP="00155345">
          <w:pPr>
            <w:pStyle w:val="Encabezado"/>
            <w:jc w:val="center"/>
            <w:rPr>
              <w:rFonts w:cstheme="minorHAnsi"/>
            </w:rPr>
          </w:pPr>
          <w:r w:rsidRPr="00D46A18">
            <w:rPr>
              <w:rFonts w:cstheme="minorHAnsi"/>
            </w:rPr>
            <w:t>1</w:t>
          </w:r>
        </w:p>
      </w:tc>
    </w:tr>
    <w:tr w:rsidR="000623B0" w:rsidRPr="00D46A18" w14:paraId="29977EBC" w14:textId="77777777" w:rsidTr="001D4FBF">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414C510" w14:textId="77777777" w:rsidR="000623B0" w:rsidRPr="00D46A18" w:rsidRDefault="000623B0" w:rsidP="00155345">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BD8C7BC" w14:textId="77777777" w:rsidR="000623B0" w:rsidRPr="00D46A18" w:rsidRDefault="000623B0" w:rsidP="00155345">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67357BC" w14:textId="77777777" w:rsidR="000623B0" w:rsidRPr="00D46A18" w:rsidRDefault="000623B0" w:rsidP="00155345">
          <w:pPr>
            <w:pStyle w:val="Encabezado"/>
            <w:rPr>
              <w:rFonts w:cstheme="minorHAnsi"/>
            </w:rPr>
          </w:pPr>
          <w:r w:rsidRPr="00D46A18">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1F97202" w14:textId="77777777" w:rsidR="000623B0" w:rsidRPr="00D46A18" w:rsidRDefault="000623B0" w:rsidP="0015534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F6917">
            <w:rPr>
              <w:rFonts w:cstheme="minorHAnsi"/>
              <w:noProof/>
            </w:rPr>
            <w:t>10</w:t>
          </w:r>
          <w:r>
            <w:rPr>
              <w:rFonts w:cstheme="minorHAnsi"/>
            </w:rPr>
            <w:fldChar w:fldCharType="end"/>
          </w:r>
        </w:p>
      </w:tc>
    </w:tr>
  </w:tbl>
  <w:p w14:paraId="039581A9" w14:textId="77777777" w:rsidR="000623B0" w:rsidRDefault="000623B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0623B0" w:rsidRPr="00D46A18" w14:paraId="077647CC" w14:textId="77777777" w:rsidTr="001D4FBF">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3507A61" w14:textId="0510F490" w:rsidR="000623B0" w:rsidRPr="00D46A18" w:rsidRDefault="000623B0" w:rsidP="00155345">
          <w:pPr>
            <w:pStyle w:val="Encabezado"/>
            <w:jc w:val="center"/>
            <w:rPr>
              <w:rFonts w:cstheme="minorHAnsi"/>
            </w:rPr>
          </w:pPr>
          <w:r>
            <w:rPr>
              <w:rFonts w:cstheme="minorHAnsi"/>
            </w:rPr>
            <w:t>PL/6931/EXP/ES/2015</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173AA4A" w14:textId="77777777" w:rsidR="000623B0" w:rsidRPr="00D46A18" w:rsidRDefault="000623B0" w:rsidP="00155345">
          <w:pPr>
            <w:pStyle w:val="Encabezado"/>
            <w:jc w:val="center"/>
            <w:rPr>
              <w:rFonts w:cstheme="minorHAnsi"/>
            </w:rPr>
          </w:pPr>
          <w:r w:rsidRPr="00D46A18">
            <w:rPr>
              <w:rFonts w:cstheme="minorHAnsi"/>
            </w:rPr>
            <w:t>ACCIONES CORRECTIVAS</w:t>
          </w:r>
          <w:r>
            <w:rPr>
              <w:rFonts w:cstheme="minorHAnsi"/>
            </w:rPr>
            <w:t>.</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D58A490" w14:textId="77777777" w:rsidR="000623B0" w:rsidRPr="00D46A18" w:rsidRDefault="000623B0" w:rsidP="00155345">
          <w:pPr>
            <w:pStyle w:val="Encabezado"/>
            <w:rPr>
              <w:rFonts w:cstheme="minorHAnsi"/>
            </w:rPr>
          </w:pPr>
          <w:r w:rsidRPr="00D46A18">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CADED53" w14:textId="77777777" w:rsidR="000623B0" w:rsidRPr="00D46A18" w:rsidRDefault="000623B0" w:rsidP="00155345">
          <w:pPr>
            <w:pStyle w:val="Encabezado"/>
            <w:jc w:val="center"/>
            <w:rPr>
              <w:rFonts w:cstheme="minorHAnsi"/>
            </w:rPr>
          </w:pPr>
          <w:r w:rsidRPr="00D46A18">
            <w:rPr>
              <w:rFonts w:cstheme="minorHAnsi"/>
            </w:rPr>
            <w:t>SASISOPA-P-028</w:t>
          </w:r>
        </w:p>
      </w:tc>
    </w:tr>
    <w:tr w:rsidR="000623B0" w:rsidRPr="00D46A18" w14:paraId="544B431D" w14:textId="77777777" w:rsidTr="001D4FBF">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FAD0AE4" w14:textId="77777777" w:rsidR="000623B0" w:rsidRPr="00D46A18" w:rsidRDefault="000623B0" w:rsidP="00155345">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C87A5FF" w14:textId="77777777" w:rsidR="000623B0" w:rsidRPr="00D46A18" w:rsidRDefault="000623B0" w:rsidP="00155345">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AF7E0F5" w14:textId="77777777" w:rsidR="000623B0" w:rsidRPr="00D46A18" w:rsidRDefault="000623B0" w:rsidP="00155345">
          <w:pPr>
            <w:pStyle w:val="Encabezado"/>
            <w:rPr>
              <w:rFonts w:cstheme="minorHAnsi"/>
            </w:rPr>
          </w:pPr>
          <w:r w:rsidRPr="00D46A18">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27DEF1F" w14:textId="77777777" w:rsidR="000623B0" w:rsidRPr="00D46A18" w:rsidRDefault="000623B0" w:rsidP="00155345">
          <w:pPr>
            <w:pStyle w:val="Encabezado"/>
            <w:jc w:val="center"/>
            <w:rPr>
              <w:rFonts w:cstheme="minorHAnsi"/>
            </w:rPr>
          </w:pPr>
          <w:r w:rsidRPr="00E96C37">
            <w:rPr>
              <w:rFonts w:cstheme="minorHAnsi"/>
            </w:rPr>
            <w:t>08-NOV-17</w:t>
          </w:r>
        </w:p>
      </w:tc>
    </w:tr>
    <w:tr w:rsidR="000623B0" w:rsidRPr="00D46A18" w14:paraId="0F29C9CA" w14:textId="77777777" w:rsidTr="001D4FBF">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65A9AFB" w14:textId="77777777" w:rsidR="000623B0" w:rsidRPr="00D46A18" w:rsidRDefault="000623B0" w:rsidP="00155345">
          <w:pPr>
            <w:rPr>
              <w:rFonts w:cstheme="minorHAnsi"/>
            </w:rPr>
          </w:pP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CF87B28" w14:textId="77777777" w:rsidR="000623B0" w:rsidRPr="00D46A18" w:rsidRDefault="000623B0" w:rsidP="00155345">
          <w:pPr>
            <w:pStyle w:val="Encabezado"/>
            <w:tabs>
              <w:tab w:val="left" w:pos="1390"/>
            </w:tabs>
            <w:jc w:val="both"/>
            <w:rPr>
              <w:rFonts w:cstheme="minorHAnsi"/>
            </w:rPr>
          </w:pPr>
          <w:r w:rsidRPr="00D46A18">
            <w:rPr>
              <w:rFonts w:cstheme="minorHAnsi"/>
              <w:b/>
            </w:rPr>
            <w:t>S</w:t>
          </w:r>
          <w:r w:rsidRPr="00D46A18">
            <w:rPr>
              <w:rFonts w:cstheme="minorHAnsi"/>
            </w:rPr>
            <w:t xml:space="preserve">istema de </w:t>
          </w:r>
          <w:r w:rsidRPr="00D46A18">
            <w:rPr>
              <w:rFonts w:cstheme="minorHAnsi"/>
              <w:b/>
            </w:rPr>
            <w:t>A</w:t>
          </w:r>
          <w:r w:rsidRPr="00D46A18">
            <w:rPr>
              <w:rFonts w:cstheme="minorHAnsi"/>
            </w:rPr>
            <w:t xml:space="preserve">dministración de </w:t>
          </w:r>
          <w:r w:rsidRPr="00D46A18">
            <w:rPr>
              <w:rFonts w:cstheme="minorHAnsi"/>
              <w:b/>
            </w:rPr>
            <w:t>S</w:t>
          </w:r>
          <w:r w:rsidRPr="00D46A18">
            <w:rPr>
              <w:rFonts w:cstheme="minorHAnsi"/>
            </w:rPr>
            <w:t xml:space="preserve">eguridad </w:t>
          </w:r>
          <w:r w:rsidRPr="00D46A18">
            <w:rPr>
              <w:rFonts w:cstheme="minorHAnsi"/>
              <w:b/>
            </w:rPr>
            <w:t>I</w:t>
          </w:r>
          <w:r w:rsidRPr="00D46A18">
            <w:rPr>
              <w:rFonts w:cstheme="minorHAnsi"/>
            </w:rPr>
            <w:t xml:space="preserve">ndustrial, </w:t>
          </w:r>
          <w:r w:rsidRPr="00D46A18">
            <w:rPr>
              <w:rFonts w:cstheme="minorHAnsi"/>
              <w:b/>
            </w:rPr>
            <w:t>S</w:t>
          </w:r>
          <w:r w:rsidRPr="00D46A18">
            <w:rPr>
              <w:rFonts w:cstheme="minorHAnsi"/>
            </w:rPr>
            <w:t xml:space="preserve">eguridad </w:t>
          </w:r>
          <w:r w:rsidRPr="00D46A18">
            <w:rPr>
              <w:rFonts w:cstheme="minorHAnsi"/>
              <w:b/>
            </w:rPr>
            <w:t>O</w:t>
          </w:r>
          <w:r w:rsidRPr="00D46A18">
            <w:rPr>
              <w:rFonts w:cstheme="minorHAnsi"/>
            </w:rPr>
            <w:t xml:space="preserve">perativa y </w:t>
          </w:r>
          <w:r w:rsidRPr="00D46A18">
            <w:rPr>
              <w:rFonts w:cstheme="minorHAnsi"/>
              <w:b/>
            </w:rPr>
            <w:t>P</w:t>
          </w:r>
          <w:r w:rsidRPr="00D46A18">
            <w:rPr>
              <w:rFonts w:cstheme="minorHAnsi"/>
            </w:rPr>
            <w:t xml:space="preserve">rotección al Medio </w:t>
          </w:r>
          <w:r w:rsidRPr="00D46A18">
            <w:rPr>
              <w:rFonts w:cstheme="minorHAnsi"/>
              <w:b/>
            </w:rPr>
            <w:t>A</w:t>
          </w:r>
          <w:r w:rsidRPr="00D46A18">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3997D8F" w14:textId="77777777" w:rsidR="000623B0" w:rsidRPr="00D46A18" w:rsidRDefault="000623B0" w:rsidP="00155345">
          <w:pPr>
            <w:pStyle w:val="Encabezado"/>
            <w:rPr>
              <w:rFonts w:cstheme="minorHAnsi"/>
            </w:rPr>
          </w:pPr>
          <w:r w:rsidRPr="00D46A18">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2728A20" w14:textId="77777777" w:rsidR="000623B0" w:rsidRPr="00D46A18" w:rsidRDefault="000623B0" w:rsidP="00155345">
          <w:pPr>
            <w:pStyle w:val="Encabezado"/>
            <w:jc w:val="center"/>
            <w:rPr>
              <w:rFonts w:cstheme="minorHAnsi"/>
            </w:rPr>
          </w:pPr>
          <w:r w:rsidRPr="00D46A18">
            <w:rPr>
              <w:rFonts w:cstheme="minorHAnsi"/>
            </w:rPr>
            <w:t>1</w:t>
          </w:r>
        </w:p>
      </w:tc>
    </w:tr>
    <w:tr w:rsidR="000623B0" w:rsidRPr="00D46A18" w14:paraId="23C91C46" w14:textId="77777777" w:rsidTr="001D4FBF">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12F0DE4" w14:textId="77777777" w:rsidR="000623B0" w:rsidRPr="00D46A18" w:rsidRDefault="000623B0" w:rsidP="00155345">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534D6EC" w14:textId="77777777" w:rsidR="000623B0" w:rsidRPr="00D46A18" w:rsidRDefault="000623B0" w:rsidP="00155345">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725CF36" w14:textId="77777777" w:rsidR="000623B0" w:rsidRPr="00D46A18" w:rsidRDefault="000623B0" w:rsidP="00155345">
          <w:pPr>
            <w:pStyle w:val="Encabezado"/>
            <w:rPr>
              <w:rFonts w:cstheme="minorHAnsi"/>
            </w:rPr>
          </w:pPr>
          <w:r w:rsidRPr="00D46A18">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08B1C49" w14:textId="77777777" w:rsidR="000623B0" w:rsidRPr="00D46A18" w:rsidRDefault="000623B0" w:rsidP="0015534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F6917">
            <w:rPr>
              <w:rFonts w:cstheme="minorHAnsi"/>
              <w:noProof/>
            </w:rPr>
            <w:t>8</w:t>
          </w:r>
          <w:r>
            <w:rPr>
              <w:rFonts w:cstheme="minorHAnsi"/>
            </w:rPr>
            <w:fldChar w:fldCharType="end"/>
          </w:r>
        </w:p>
      </w:tc>
    </w:tr>
  </w:tbl>
  <w:p w14:paraId="754E77BA" w14:textId="77777777" w:rsidR="000623B0" w:rsidRDefault="000623B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068F3" w14:textId="77777777" w:rsidR="000623B0" w:rsidRDefault="000623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230C"/>
    <w:multiLevelType w:val="hybridMultilevel"/>
    <w:tmpl w:val="B2E696F0"/>
    <w:lvl w:ilvl="0" w:tplc="E8E07276">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0E8D59F7"/>
    <w:multiLevelType w:val="hybridMultilevel"/>
    <w:tmpl w:val="45204E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00722C1"/>
    <w:multiLevelType w:val="hybridMultilevel"/>
    <w:tmpl w:val="E4180B56"/>
    <w:lvl w:ilvl="0" w:tplc="2104DA34">
      <w:start w:val="1"/>
      <w:numFmt w:val="upperRoman"/>
      <w:lvlText w:val="%1."/>
      <w:lvlJc w:val="right"/>
      <w:pPr>
        <w:ind w:left="720" w:hanging="360"/>
      </w:pPr>
      <w:rPr>
        <w:b/>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43E54B0"/>
    <w:multiLevelType w:val="hybridMultilevel"/>
    <w:tmpl w:val="FAE013AA"/>
    <w:lvl w:ilvl="0" w:tplc="CB786C6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467A4B"/>
    <w:multiLevelType w:val="hybridMultilevel"/>
    <w:tmpl w:val="2AF0C7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93073DB"/>
    <w:multiLevelType w:val="hybridMultilevel"/>
    <w:tmpl w:val="F4AE7772"/>
    <w:lvl w:ilvl="0" w:tplc="080A0001">
      <w:start w:val="1"/>
      <w:numFmt w:val="bullet"/>
      <w:lvlText w:val=""/>
      <w:lvlJc w:val="left"/>
      <w:pPr>
        <w:ind w:left="1322" w:hanging="360"/>
      </w:pPr>
      <w:rPr>
        <w:rFonts w:ascii="Symbol" w:hAnsi="Symbol" w:hint="default"/>
      </w:rPr>
    </w:lvl>
    <w:lvl w:ilvl="1" w:tplc="080A0003" w:tentative="1">
      <w:start w:val="1"/>
      <w:numFmt w:val="bullet"/>
      <w:lvlText w:val="o"/>
      <w:lvlJc w:val="left"/>
      <w:pPr>
        <w:ind w:left="2042" w:hanging="360"/>
      </w:pPr>
      <w:rPr>
        <w:rFonts w:ascii="Courier New" w:hAnsi="Courier New" w:cs="Courier New"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6" w15:restartNumberingAfterBreak="0">
    <w:nsid w:val="1B652F44"/>
    <w:multiLevelType w:val="hybridMultilevel"/>
    <w:tmpl w:val="20F003D0"/>
    <w:lvl w:ilvl="0" w:tplc="080A0001">
      <w:start w:val="1"/>
      <w:numFmt w:val="bullet"/>
      <w:lvlText w:val=""/>
      <w:lvlJc w:val="left"/>
      <w:pPr>
        <w:ind w:left="1317" w:hanging="360"/>
      </w:pPr>
      <w:rPr>
        <w:rFonts w:ascii="Symbol" w:hAnsi="Symbol" w:hint="default"/>
      </w:rPr>
    </w:lvl>
    <w:lvl w:ilvl="1" w:tplc="080A0003" w:tentative="1">
      <w:start w:val="1"/>
      <w:numFmt w:val="bullet"/>
      <w:lvlText w:val="o"/>
      <w:lvlJc w:val="left"/>
      <w:pPr>
        <w:ind w:left="2037" w:hanging="360"/>
      </w:pPr>
      <w:rPr>
        <w:rFonts w:ascii="Courier New" w:hAnsi="Courier New" w:cs="Courier New" w:hint="default"/>
      </w:rPr>
    </w:lvl>
    <w:lvl w:ilvl="2" w:tplc="080A0005" w:tentative="1">
      <w:start w:val="1"/>
      <w:numFmt w:val="bullet"/>
      <w:lvlText w:val=""/>
      <w:lvlJc w:val="left"/>
      <w:pPr>
        <w:ind w:left="2757" w:hanging="360"/>
      </w:pPr>
      <w:rPr>
        <w:rFonts w:ascii="Wingdings" w:hAnsi="Wingdings" w:hint="default"/>
      </w:rPr>
    </w:lvl>
    <w:lvl w:ilvl="3" w:tplc="080A0001" w:tentative="1">
      <w:start w:val="1"/>
      <w:numFmt w:val="bullet"/>
      <w:lvlText w:val=""/>
      <w:lvlJc w:val="left"/>
      <w:pPr>
        <w:ind w:left="3477" w:hanging="360"/>
      </w:pPr>
      <w:rPr>
        <w:rFonts w:ascii="Symbol" w:hAnsi="Symbol" w:hint="default"/>
      </w:rPr>
    </w:lvl>
    <w:lvl w:ilvl="4" w:tplc="080A0003" w:tentative="1">
      <w:start w:val="1"/>
      <w:numFmt w:val="bullet"/>
      <w:lvlText w:val="o"/>
      <w:lvlJc w:val="left"/>
      <w:pPr>
        <w:ind w:left="4197" w:hanging="360"/>
      </w:pPr>
      <w:rPr>
        <w:rFonts w:ascii="Courier New" w:hAnsi="Courier New" w:cs="Courier New" w:hint="default"/>
      </w:rPr>
    </w:lvl>
    <w:lvl w:ilvl="5" w:tplc="080A0005" w:tentative="1">
      <w:start w:val="1"/>
      <w:numFmt w:val="bullet"/>
      <w:lvlText w:val=""/>
      <w:lvlJc w:val="left"/>
      <w:pPr>
        <w:ind w:left="4917" w:hanging="360"/>
      </w:pPr>
      <w:rPr>
        <w:rFonts w:ascii="Wingdings" w:hAnsi="Wingdings" w:hint="default"/>
      </w:rPr>
    </w:lvl>
    <w:lvl w:ilvl="6" w:tplc="080A0001" w:tentative="1">
      <w:start w:val="1"/>
      <w:numFmt w:val="bullet"/>
      <w:lvlText w:val=""/>
      <w:lvlJc w:val="left"/>
      <w:pPr>
        <w:ind w:left="5637" w:hanging="360"/>
      </w:pPr>
      <w:rPr>
        <w:rFonts w:ascii="Symbol" w:hAnsi="Symbol" w:hint="default"/>
      </w:rPr>
    </w:lvl>
    <w:lvl w:ilvl="7" w:tplc="080A0003" w:tentative="1">
      <w:start w:val="1"/>
      <w:numFmt w:val="bullet"/>
      <w:lvlText w:val="o"/>
      <w:lvlJc w:val="left"/>
      <w:pPr>
        <w:ind w:left="6357" w:hanging="360"/>
      </w:pPr>
      <w:rPr>
        <w:rFonts w:ascii="Courier New" w:hAnsi="Courier New" w:cs="Courier New" w:hint="default"/>
      </w:rPr>
    </w:lvl>
    <w:lvl w:ilvl="8" w:tplc="080A0005" w:tentative="1">
      <w:start w:val="1"/>
      <w:numFmt w:val="bullet"/>
      <w:lvlText w:val=""/>
      <w:lvlJc w:val="left"/>
      <w:pPr>
        <w:ind w:left="7077" w:hanging="360"/>
      </w:pPr>
      <w:rPr>
        <w:rFonts w:ascii="Wingdings" w:hAnsi="Wingdings" w:hint="default"/>
      </w:rPr>
    </w:lvl>
  </w:abstractNum>
  <w:abstractNum w:abstractNumId="7" w15:restartNumberingAfterBreak="0">
    <w:nsid w:val="2BA504F7"/>
    <w:multiLevelType w:val="hybridMultilevel"/>
    <w:tmpl w:val="3554254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4BD75BF"/>
    <w:multiLevelType w:val="hybridMultilevel"/>
    <w:tmpl w:val="9C26C48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34DE5B97"/>
    <w:multiLevelType w:val="multilevel"/>
    <w:tmpl w:val="372C2244"/>
    <w:lvl w:ilvl="0">
      <w:start w:val="1"/>
      <w:numFmt w:val="decimal"/>
      <w:lvlText w:val="%1."/>
      <w:lvlJc w:val="left"/>
      <w:pPr>
        <w:ind w:left="720" w:hanging="360"/>
      </w:pPr>
      <w:rPr>
        <w:rFonts w:hint="default"/>
        <w:sz w:val="22"/>
        <w:szCs w:val="22"/>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AA2228"/>
    <w:multiLevelType w:val="hybridMultilevel"/>
    <w:tmpl w:val="089EE124"/>
    <w:lvl w:ilvl="0" w:tplc="080A0013">
      <w:start w:val="1"/>
      <w:numFmt w:val="upperRoman"/>
      <w:lvlText w:val="%1."/>
      <w:lvlJc w:val="right"/>
      <w:pPr>
        <w:ind w:left="1459" w:hanging="360"/>
      </w:pPr>
    </w:lvl>
    <w:lvl w:ilvl="1" w:tplc="080A0019">
      <w:start w:val="1"/>
      <w:numFmt w:val="lowerLetter"/>
      <w:lvlText w:val="%2."/>
      <w:lvlJc w:val="left"/>
      <w:pPr>
        <w:ind w:left="2179" w:hanging="360"/>
      </w:pPr>
    </w:lvl>
    <w:lvl w:ilvl="2" w:tplc="080A001B">
      <w:start w:val="1"/>
      <w:numFmt w:val="lowerRoman"/>
      <w:lvlText w:val="%3."/>
      <w:lvlJc w:val="right"/>
      <w:pPr>
        <w:ind w:left="2899" w:hanging="180"/>
      </w:pPr>
    </w:lvl>
    <w:lvl w:ilvl="3" w:tplc="080A000F">
      <w:start w:val="1"/>
      <w:numFmt w:val="decimal"/>
      <w:lvlText w:val="%4."/>
      <w:lvlJc w:val="left"/>
      <w:pPr>
        <w:ind w:left="3619" w:hanging="360"/>
      </w:pPr>
    </w:lvl>
    <w:lvl w:ilvl="4" w:tplc="080A0019">
      <w:start w:val="1"/>
      <w:numFmt w:val="lowerLetter"/>
      <w:lvlText w:val="%5."/>
      <w:lvlJc w:val="left"/>
      <w:pPr>
        <w:ind w:left="4339" w:hanging="360"/>
      </w:pPr>
    </w:lvl>
    <w:lvl w:ilvl="5" w:tplc="080A001B">
      <w:start w:val="1"/>
      <w:numFmt w:val="lowerRoman"/>
      <w:lvlText w:val="%6."/>
      <w:lvlJc w:val="right"/>
      <w:pPr>
        <w:ind w:left="5059" w:hanging="180"/>
      </w:pPr>
    </w:lvl>
    <w:lvl w:ilvl="6" w:tplc="080A000F">
      <w:start w:val="1"/>
      <w:numFmt w:val="decimal"/>
      <w:lvlText w:val="%7."/>
      <w:lvlJc w:val="left"/>
      <w:pPr>
        <w:ind w:left="5779" w:hanging="360"/>
      </w:pPr>
    </w:lvl>
    <w:lvl w:ilvl="7" w:tplc="080A0019">
      <w:start w:val="1"/>
      <w:numFmt w:val="lowerLetter"/>
      <w:lvlText w:val="%8."/>
      <w:lvlJc w:val="left"/>
      <w:pPr>
        <w:ind w:left="6499" w:hanging="360"/>
      </w:pPr>
    </w:lvl>
    <w:lvl w:ilvl="8" w:tplc="080A001B">
      <w:start w:val="1"/>
      <w:numFmt w:val="lowerRoman"/>
      <w:lvlText w:val="%9."/>
      <w:lvlJc w:val="right"/>
      <w:pPr>
        <w:ind w:left="7219" w:hanging="180"/>
      </w:pPr>
    </w:lvl>
  </w:abstractNum>
  <w:abstractNum w:abstractNumId="11" w15:restartNumberingAfterBreak="0">
    <w:nsid w:val="39C75369"/>
    <w:multiLevelType w:val="hybridMultilevel"/>
    <w:tmpl w:val="67242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7E0536"/>
    <w:multiLevelType w:val="hybridMultilevel"/>
    <w:tmpl w:val="DD74679E"/>
    <w:lvl w:ilvl="0" w:tplc="AD2E4E6C">
      <w:start w:val="2"/>
      <w:numFmt w:val="bullet"/>
      <w:lvlText w:val="-"/>
      <w:lvlJc w:val="left"/>
      <w:pPr>
        <w:ind w:left="1428" w:hanging="360"/>
      </w:pPr>
      <w:rPr>
        <w:rFonts w:ascii="Arial" w:eastAsiaTheme="minorHAnsi" w:hAnsi="Arial" w:cs="Aria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13" w15:restartNumberingAfterBreak="0">
    <w:nsid w:val="41132912"/>
    <w:multiLevelType w:val="hybridMultilevel"/>
    <w:tmpl w:val="B6F2D1DA"/>
    <w:lvl w:ilvl="0" w:tplc="8BC48A50">
      <w:start w:val="1"/>
      <w:numFmt w:val="lowerLetter"/>
      <w:lvlText w:val="%1)"/>
      <w:lvlJc w:val="left"/>
      <w:pPr>
        <w:ind w:left="677" w:hanging="360"/>
      </w:pPr>
      <w:rPr>
        <w:rFonts w:hint="default"/>
      </w:rPr>
    </w:lvl>
    <w:lvl w:ilvl="1" w:tplc="080A0019" w:tentative="1">
      <w:start w:val="1"/>
      <w:numFmt w:val="lowerLetter"/>
      <w:lvlText w:val="%2."/>
      <w:lvlJc w:val="left"/>
      <w:pPr>
        <w:ind w:left="1397" w:hanging="360"/>
      </w:pPr>
    </w:lvl>
    <w:lvl w:ilvl="2" w:tplc="080A001B" w:tentative="1">
      <w:start w:val="1"/>
      <w:numFmt w:val="lowerRoman"/>
      <w:lvlText w:val="%3."/>
      <w:lvlJc w:val="right"/>
      <w:pPr>
        <w:ind w:left="2117" w:hanging="180"/>
      </w:pPr>
    </w:lvl>
    <w:lvl w:ilvl="3" w:tplc="080A000F" w:tentative="1">
      <w:start w:val="1"/>
      <w:numFmt w:val="decimal"/>
      <w:lvlText w:val="%4."/>
      <w:lvlJc w:val="left"/>
      <w:pPr>
        <w:ind w:left="2837" w:hanging="360"/>
      </w:pPr>
    </w:lvl>
    <w:lvl w:ilvl="4" w:tplc="080A0019" w:tentative="1">
      <w:start w:val="1"/>
      <w:numFmt w:val="lowerLetter"/>
      <w:lvlText w:val="%5."/>
      <w:lvlJc w:val="left"/>
      <w:pPr>
        <w:ind w:left="3557" w:hanging="360"/>
      </w:pPr>
    </w:lvl>
    <w:lvl w:ilvl="5" w:tplc="080A001B" w:tentative="1">
      <w:start w:val="1"/>
      <w:numFmt w:val="lowerRoman"/>
      <w:lvlText w:val="%6."/>
      <w:lvlJc w:val="right"/>
      <w:pPr>
        <w:ind w:left="4277" w:hanging="180"/>
      </w:pPr>
    </w:lvl>
    <w:lvl w:ilvl="6" w:tplc="080A000F" w:tentative="1">
      <w:start w:val="1"/>
      <w:numFmt w:val="decimal"/>
      <w:lvlText w:val="%7."/>
      <w:lvlJc w:val="left"/>
      <w:pPr>
        <w:ind w:left="4997" w:hanging="360"/>
      </w:pPr>
    </w:lvl>
    <w:lvl w:ilvl="7" w:tplc="080A0019" w:tentative="1">
      <w:start w:val="1"/>
      <w:numFmt w:val="lowerLetter"/>
      <w:lvlText w:val="%8."/>
      <w:lvlJc w:val="left"/>
      <w:pPr>
        <w:ind w:left="5717" w:hanging="360"/>
      </w:pPr>
    </w:lvl>
    <w:lvl w:ilvl="8" w:tplc="080A001B" w:tentative="1">
      <w:start w:val="1"/>
      <w:numFmt w:val="lowerRoman"/>
      <w:lvlText w:val="%9."/>
      <w:lvlJc w:val="right"/>
      <w:pPr>
        <w:ind w:left="6437" w:hanging="180"/>
      </w:pPr>
    </w:lvl>
  </w:abstractNum>
  <w:abstractNum w:abstractNumId="14" w15:restartNumberingAfterBreak="0">
    <w:nsid w:val="44831C5F"/>
    <w:multiLevelType w:val="hybridMultilevel"/>
    <w:tmpl w:val="2D441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8010BEA"/>
    <w:multiLevelType w:val="hybridMultilevel"/>
    <w:tmpl w:val="DC507872"/>
    <w:lvl w:ilvl="0" w:tplc="3CFAACCA">
      <w:start w:val="1"/>
      <w:numFmt w:val="upperRoman"/>
      <w:lvlText w:val="%1."/>
      <w:lvlJc w:val="right"/>
      <w:pPr>
        <w:ind w:left="1425" w:hanging="360"/>
      </w:pPr>
      <w:rPr>
        <w:rFonts w:hint="default"/>
        <w:b/>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6" w15:restartNumberingAfterBreak="0">
    <w:nsid w:val="4EDC10AB"/>
    <w:multiLevelType w:val="hybridMultilevel"/>
    <w:tmpl w:val="3DFEC818"/>
    <w:lvl w:ilvl="0" w:tplc="080A0001">
      <w:start w:val="1"/>
      <w:numFmt w:val="bullet"/>
      <w:lvlText w:val=""/>
      <w:lvlJc w:val="left"/>
      <w:pPr>
        <w:ind w:left="1317" w:hanging="360"/>
      </w:pPr>
      <w:rPr>
        <w:rFonts w:ascii="Symbol" w:hAnsi="Symbol" w:hint="default"/>
      </w:rPr>
    </w:lvl>
    <w:lvl w:ilvl="1" w:tplc="080A0003" w:tentative="1">
      <w:start w:val="1"/>
      <w:numFmt w:val="bullet"/>
      <w:lvlText w:val="o"/>
      <w:lvlJc w:val="left"/>
      <w:pPr>
        <w:ind w:left="2037" w:hanging="360"/>
      </w:pPr>
      <w:rPr>
        <w:rFonts w:ascii="Courier New" w:hAnsi="Courier New" w:cs="Courier New" w:hint="default"/>
      </w:rPr>
    </w:lvl>
    <w:lvl w:ilvl="2" w:tplc="080A0005" w:tentative="1">
      <w:start w:val="1"/>
      <w:numFmt w:val="bullet"/>
      <w:lvlText w:val=""/>
      <w:lvlJc w:val="left"/>
      <w:pPr>
        <w:ind w:left="2757" w:hanging="360"/>
      </w:pPr>
      <w:rPr>
        <w:rFonts w:ascii="Wingdings" w:hAnsi="Wingdings" w:hint="default"/>
      </w:rPr>
    </w:lvl>
    <w:lvl w:ilvl="3" w:tplc="080A0001" w:tentative="1">
      <w:start w:val="1"/>
      <w:numFmt w:val="bullet"/>
      <w:lvlText w:val=""/>
      <w:lvlJc w:val="left"/>
      <w:pPr>
        <w:ind w:left="3477" w:hanging="360"/>
      </w:pPr>
      <w:rPr>
        <w:rFonts w:ascii="Symbol" w:hAnsi="Symbol" w:hint="default"/>
      </w:rPr>
    </w:lvl>
    <w:lvl w:ilvl="4" w:tplc="080A0003" w:tentative="1">
      <w:start w:val="1"/>
      <w:numFmt w:val="bullet"/>
      <w:lvlText w:val="o"/>
      <w:lvlJc w:val="left"/>
      <w:pPr>
        <w:ind w:left="4197" w:hanging="360"/>
      </w:pPr>
      <w:rPr>
        <w:rFonts w:ascii="Courier New" w:hAnsi="Courier New" w:cs="Courier New" w:hint="default"/>
      </w:rPr>
    </w:lvl>
    <w:lvl w:ilvl="5" w:tplc="080A0005" w:tentative="1">
      <w:start w:val="1"/>
      <w:numFmt w:val="bullet"/>
      <w:lvlText w:val=""/>
      <w:lvlJc w:val="left"/>
      <w:pPr>
        <w:ind w:left="4917" w:hanging="360"/>
      </w:pPr>
      <w:rPr>
        <w:rFonts w:ascii="Wingdings" w:hAnsi="Wingdings" w:hint="default"/>
      </w:rPr>
    </w:lvl>
    <w:lvl w:ilvl="6" w:tplc="080A0001" w:tentative="1">
      <w:start w:val="1"/>
      <w:numFmt w:val="bullet"/>
      <w:lvlText w:val=""/>
      <w:lvlJc w:val="left"/>
      <w:pPr>
        <w:ind w:left="5637" w:hanging="360"/>
      </w:pPr>
      <w:rPr>
        <w:rFonts w:ascii="Symbol" w:hAnsi="Symbol" w:hint="default"/>
      </w:rPr>
    </w:lvl>
    <w:lvl w:ilvl="7" w:tplc="080A0003" w:tentative="1">
      <w:start w:val="1"/>
      <w:numFmt w:val="bullet"/>
      <w:lvlText w:val="o"/>
      <w:lvlJc w:val="left"/>
      <w:pPr>
        <w:ind w:left="6357" w:hanging="360"/>
      </w:pPr>
      <w:rPr>
        <w:rFonts w:ascii="Courier New" w:hAnsi="Courier New" w:cs="Courier New" w:hint="default"/>
      </w:rPr>
    </w:lvl>
    <w:lvl w:ilvl="8" w:tplc="080A0005" w:tentative="1">
      <w:start w:val="1"/>
      <w:numFmt w:val="bullet"/>
      <w:lvlText w:val=""/>
      <w:lvlJc w:val="left"/>
      <w:pPr>
        <w:ind w:left="7077" w:hanging="360"/>
      </w:pPr>
      <w:rPr>
        <w:rFonts w:ascii="Wingdings" w:hAnsi="Wingdings" w:hint="default"/>
      </w:rPr>
    </w:lvl>
  </w:abstractNum>
  <w:abstractNum w:abstractNumId="17" w15:restartNumberingAfterBreak="0">
    <w:nsid w:val="50E82794"/>
    <w:multiLevelType w:val="multilevel"/>
    <w:tmpl w:val="372C2244"/>
    <w:lvl w:ilvl="0">
      <w:start w:val="1"/>
      <w:numFmt w:val="decimal"/>
      <w:lvlText w:val="%1."/>
      <w:lvlJc w:val="left"/>
      <w:pPr>
        <w:ind w:left="720" w:hanging="360"/>
      </w:pPr>
      <w:rPr>
        <w:rFonts w:hint="default"/>
        <w:sz w:val="22"/>
        <w:szCs w:val="22"/>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32917E7"/>
    <w:multiLevelType w:val="hybridMultilevel"/>
    <w:tmpl w:val="5ED4590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3F52749"/>
    <w:multiLevelType w:val="multilevel"/>
    <w:tmpl w:val="90847B68"/>
    <w:lvl w:ilvl="0">
      <w:start w:val="1"/>
      <w:numFmt w:val="decimal"/>
      <w:lvlText w:val="%1."/>
      <w:lvlJc w:val="left"/>
      <w:pPr>
        <w:ind w:left="1080" w:hanging="360"/>
      </w:pPr>
      <w:rPr>
        <w:b/>
      </w:rPr>
    </w:lvl>
    <w:lvl w:ilvl="1">
      <w:start w:val="1"/>
      <w:numFmt w:val="decimal"/>
      <w:isLgl/>
      <w:lvlText w:val="%1.%2"/>
      <w:lvlJc w:val="left"/>
      <w:pPr>
        <w:ind w:left="830" w:hanging="405"/>
      </w:pPr>
    </w:lvl>
    <w:lvl w:ilvl="2">
      <w:start w:val="1"/>
      <w:numFmt w:val="decimal"/>
      <w:isLgl/>
      <w:lvlText w:val="%1.%2.%3"/>
      <w:lvlJc w:val="left"/>
      <w:pPr>
        <w:ind w:left="1713"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20" w15:restartNumberingAfterBreak="0">
    <w:nsid w:val="5B3A15D0"/>
    <w:multiLevelType w:val="hybridMultilevel"/>
    <w:tmpl w:val="073E2094"/>
    <w:lvl w:ilvl="0" w:tplc="080A0013">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5DA83374"/>
    <w:multiLevelType w:val="hybridMultilevel"/>
    <w:tmpl w:val="42401FD4"/>
    <w:lvl w:ilvl="0" w:tplc="080A0001">
      <w:start w:val="1"/>
      <w:numFmt w:val="bullet"/>
      <w:lvlText w:val=""/>
      <w:lvlJc w:val="left"/>
      <w:pPr>
        <w:ind w:left="1317" w:hanging="360"/>
      </w:pPr>
      <w:rPr>
        <w:rFonts w:ascii="Symbol" w:hAnsi="Symbol" w:hint="default"/>
      </w:rPr>
    </w:lvl>
    <w:lvl w:ilvl="1" w:tplc="080A0003" w:tentative="1">
      <w:start w:val="1"/>
      <w:numFmt w:val="bullet"/>
      <w:lvlText w:val="o"/>
      <w:lvlJc w:val="left"/>
      <w:pPr>
        <w:ind w:left="2037" w:hanging="360"/>
      </w:pPr>
      <w:rPr>
        <w:rFonts w:ascii="Courier New" w:hAnsi="Courier New" w:cs="Courier New" w:hint="default"/>
      </w:rPr>
    </w:lvl>
    <w:lvl w:ilvl="2" w:tplc="080A0005" w:tentative="1">
      <w:start w:val="1"/>
      <w:numFmt w:val="bullet"/>
      <w:lvlText w:val=""/>
      <w:lvlJc w:val="left"/>
      <w:pPr>
        <w:ind w:left="2757" w:hanging="360"/>
      </w:pPr>
      <w:rPr>
        <w:rFonts w:ascii="Wingdings" w:hAnsi="Wingdings" w:hint="default"/>
      </w:rPr>
    </w:lvl>
    <w:lvl w:ilvl="3" w:tplc="080A0001" w:tentative="1">
      <w:start w:val="1"/>
      <w:numFmt w:val="bullet"/>
      <w:lvlText w:val=""/>
      <w:lvlJc w:val="left"/>
      <w:pPr>
        <w:ind w:left="3477" w:hanging="360"/>
      </w:pPr>
      <w:rPr>
        <w:rFonts w:ascii="Symbol" w:hAnsi="Symbol" w:hint="default"/>
      </w:rPr>
    </w:lvl>
    <w:lvl w:ilvl="4" w:tplc="080A0003" w:tentative="1">
      <w:start w:val="1"/>
      <w:numFmt w:val="bullet"/>
      <w:lvlText w:val="o"/>
      <w:lvlJc w:val="left"/>
      <w:pPr>
        <w:ind w:left="4197" w:hanging="360"/>
      </w:pPr>
      <w:rPr>
        <w:rFonts w:ascii="Courier New" w:hAnsi="Courier New" w:cs="Courier New" w:hint="default"/>
      </w:rPr>
    </w:lvl>
    <w:lvl w:ilvl="5" w:tplc="080A0005" w:tentative="1">
      <w:start w:val="1"/>
      <w:numFmt w:val="bullet"/>
      <w:lvlText w:val=""/>
      <w:lvlJc w:val="left"/>
      <w:pPr>
        <w:ind w:left="4917" w:hanging="360"/>
      </w:pPr>
      <w:rPr>
        <w:rFonts w:ascii="Wingdings" w:hAnsi="Wingdings" w:hint="default"/>
      </w:rPr>
    </w:lvl>
    <w:lvl w:ilvl="6" w:tplc="080A0001" w:tentative="1">
      <w:start w:val="1"/>
      <w:numFmt w:val="bullet"/>
      <w:lvlText w:val=""/>
      <w:lvlJc w:val="left"/>
      <w:pPr>
        <w:ind w:left="5637" w:hanging="360"/>
      </w:pPr>
      <w:rPr>
        <w:rFonts w:ascii="Symbol" w:hAnsi="Symbol" w:hint="default"/>
      </w:rPr>
    </w:lvl>
    <w:lvl w:ilvl="7" w:tplc="080A0003" w:tentative="1">
      <w:start w:val="1"/>
      <w:numFmt w:val="bullet"/>
      <w:lvlText w:val="o"/>
      <w:lvlJc w:val="left"/>
      <w:pPr>
        <w:ind w:left="6357" w:hanging="360"/>
      </w:pPr>
      <w:rPr>
        <w:rFonts w:ascii="Courier New" w:hAnsi="Courier New" w:cs="Courier New" w:hint="default"/>
      </w:rPr>
    </w:lvl>
    <w:lvl w:ilvl="8" w:tplc="080A0005" w:tentative="1">
      <w:start w:val="1"/>
      <w:numFmt w:val="bullet"/>
      <w:lvlText w:val=""/>
      <w:lvlJc w:val="left"/>
      <w:pPr>
        <w:ind w:left="7077" w:hanging="360"/>
      </w:pPr>
      <w:rPr>
        <w:rFonts w:ascii="Wingdings" w:hAnsi="Wingdings" w:hint="default"/>
      </w:rPr>
    </w:lvl>
  </w:abstractNum>
  <w:abstractNum w:abstractNumId="22" w15:restartNumberingAfterBreak="0">
    <w:nsid w:val="5E2B65D8"/>
    <w:multiLevelType w:val="hybridMultilevel"/>
    <w:tmpl w:val="987A0E2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608770C6"/>
    <w:multiLevelType w:val="hybridMultilevel"/>
    <w:tmpl w:val="456A61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34944D8"/>
    <w:multiLevelType w:val="hybridMultilevel"/>
    <w:tmpl w:val="98128A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668E2EBE"/>
    <w:multiLevelType w:val="hybridMultilevel"/>
    <w:tmpl w:val="FAE013AA"/>
    <w:lvl w:ilvl="0" w:tplc="CB786C6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9AF2FAB"/>
    <w:multiLevelType w:val="hybridMultilevel"/>
    <w:tmpl w:val="C07623F0"/>
    <w:lvl w:ilvl="0" w:tplc="080A0001">
      <w:start w:val="1"/>
      <w:numFmt w:val="bullet"/>
      <w:lvlText w:val=""/>
      <w:lvlJc w:val="left"/>
      <w:pPr>
        <w:ind w:left="962" w:hanging="360"/>
      </w:pPr>
      <w:rPr>
        <w:rFonts w:ascii="Symbol" w:hAnsi="Symbol" w:hint="default"/>
      </w:rPr>
    </w:lvl>
    <w:lvl w:ilvl="1" w:tplc="080A0003" w:tentative="1">
      <w:start w:val="1"/>
      <w:numFmt w:val="bullet"/>
      <w:lvlText w:val="o"/>
      <w:lvlJc w:val="left"/>
      <w:pPr>
        <w:ind w:left="1682" w:hanging="360"/>
      </w:pPr>
      <w:rPr>
        <w:rFonts w:ascii="Courier New" w:hAnsi="Courier New" w:cs="Courier New" w:hint="default"/>
      </w:rPr>
    </w:lvl>
    <w:lvl w:ilvl="2" w:tplc="080A0005" w:tentative="1">
      <w:start w:val="1"/>
      <w:numFmt w:val="bullet"/>
      <w:lvlText w:val=""/>
      <w:lvlJc w:val="left"/>
      <w:pPr>
        <w:ind w:left="2402" w:hanging="360"/>
      </w:pPr>
      <w:rPr>
        <w:rFonts w:ascii="Wingdings" w:hAnsi="Wingdings" w:hint="default"/>
      </w:rPr>
    </w:lvl>
    <w:lvl w:ilvl="3" w:tplc="080A0001" w:tentative="1">
      <w:start w:val="1"/>
      <w:numFmt w:val="bullet"/>
      <w:lvlText w:val=""/>
      <w:lvlJc w:val="left"/>
      <w:pPr>
        <w:ind w:left="3122" w:hanging="360"/>
      </w:pPr>
      <w:rPr>
        <w:rFonts w:ascii="Symbol" w:hAnsi="Symbol" w:hint="default"/>
      </w:rPr>
    </w:lvl>
    <w:lvl w:ilvl="4" w:tplc="080A0003" w:tentative="1">
      <w:start w:val="1"/>
      <w:numFmt w:val="bullet"/>
      <w:lvlText w:val="o"/>
      <w:lvlJc w:val="left"/>
      <w:pPr>
        <w:ind w:left="3842" w:hanging="360"/>
      </w:pPr>
      <w:rPr>
        <w:rFonts w:ascii="Courier New" w:hAnsi="Courier New" w:cs="Courier New" w:hint="default"/>
      </w:rPr>
    </w:lvl>
    <w:lvl w:ilvl="5" w:tplc="080A0005" w:tentative="1">
      <w:start w:val="1"/>
      <w:numFmt w:val="bullet"/>
      <w:lvlText w:val=""/>
      <w:lvlJc w:val="left"/>
      <w:pPr>
        <w:ind w:left="4562" w:hanging="360"/>
      </w:pPr>
      <w:rPr>
        <w:rFonts w:ascii="Wingdings" w:hAnsi="Wingdings" w:hint="default"/>
      </w:rPr>
    </w:lvl>
    <w:lvl w:ilvl="6" w:tplc="080A0001" w:tentative="1">
      <w:start w:val="1"/>
      <w:numFmt w:val="bullet"/>
      <w:lvlText w:val=""/>
      <w:lvlJc w:val="left"/>
      <w:pPr>
        <w:ind w:left="5282" w:hanging="360"/>
      </w:pPr>
      <w:rPr>
        <w:rFonts w:ascii="Symbol" w:hAnsi="Symbol" w:hint="default"/>
      </w:rPr>
    </w:lvl>
    <w:lvl w:ilvl="7" w:tplc="080A0003" w:tentative="1">
      <w:start w:val="1"/>
      <w:numFmt w:val="bullet"/>
      <w:lvlText w:val="o"/>
      <w:lvlJc w:val="left"/>
      <w:pPr>
        <w:ind w:left="6002" w:hanging="360"/>
      </w:pPr>
      <w:rPr>
        <w:rFonts w:ascii="Courier New" w:hAnsi="Courier New" w:cs="Courier New" w:hint="default"/>
      </w:rPr>
    </w:lvl>
    <w:lvl w:ilvl="8" w:tplc="080A0005" w:tentative="1">
      <w:start w:val="1"/>
      <w:numFmt w:val="bullet"/>
      <w:lvlText w:val=""/>
      <w:lvlJc w:val="left"/>
      <w:pPr>
        <w:ind w:left="6722" w:hanging="360"/>
      </w:pPr>
      <w:rPr>
        <w:rFonts w:ascii="Wingdings" w:hAnsi="Wingdings" w:hint="default"/>
      </w:rPr>
    </w:lvl>
  </w:abstractNum>
  <w:abstractNum w:abstractNumId="27" w15:restartNumberingAfterBreak="0">
    <w:nsid w:val="6B950DD1"/>
    <w:multiLevelType w:val="hybridMultilevel"/>
    <w:tmpl w:val="2DC8D424"/>
    <w:lvl w:ilvl="0" w:tplc="E952AC32">
      <w:start w:val="1"/>
      <w:numFmt w:val="decimal"/>
      <w:lvlText w:val="%1)"/>
      <w:lvlJc w:val="left"/>
      <w:pPr>
        <w:ind w:left="720" w:hanging="360"/>
      </w:pPr>
      <w:rPr>
        <w:sz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8" w15:restartNumberingAfterBreak="0">
    <w:nsid w:val="709848A8"/>
    <w:multiLevelType w:val="multilevel"/>
    <w:tmpl w:val="8B92FD5C"/>
    <w:lvl w:ilvl="0">
      <w:start w:val="1"/>
      <w:numFmt w:val="decimal"/>
      <w:lvlText w:val="%1."/>
      <w:lvlJc w:val="left"/>
      <w:pPr>
        <w:ind w:left="1068" w:hanging="360"/>
      </w:pPr>
    </w:lvl>
    <w:lvl w:ilvl="1">
      <w:start w:val="1"/>
      <w:numFmt w:val="decimal"/>
      <w:isLgl/>
      <w:lvlText w:val="%1.%2."/>
      <w:lvlJc w:val="left"/>
      <w:pPr>
        <w:ind w:left="1353" w:hanging="360"/>
      </w:pPr>
      <w:rPr>
        <w:rFonts w:asciiTheme="minorHAnsi" w:hAnsiTheme="minorHAnsi" w:cstheme="minorHAnsi" w:hint="default"/>
        <w:sz w:val="22"/>
        <w:szCs w:val="22"/>
      </w:rPr>
    </w:lvl>
    <w:lvl w:ilvl="2">
      <w:start w:val="1"/>
      <w:numFmt w:val="decimal"/>
      <w:isLgl/>
      <w:lvlText w:val="%1.%2.%3."/>
      <w:lvlJc w:val="left"/>
      <w:pPr>
        <w:ind w:left="1428" w:hanging="720"/>
      </w:pPr>
    </w:lvl>
    <w:lvl w:ilvl="3">
      <w:start w:val="1"/>
      <w:numFmt w:val="decimal"/>
      <w:isLgl/>
      <w:lvlText w:val="%1.%2.%3.%4."/>
      <w:lvlJc w:val="left"/>
      <w:pPr>
        <w:ind w:left="1428" w:hanging="720"/>
      </w:pPr>
    </w:lvl>
    <w:lvl w:ilvl="4">
      <w:start w:val="1"/>
      <w:numFmt w:val="decimal"/>
      <w:isLgl/>
      <w:lvlText w:val="%1.%2.%3.%4.%5."/>
      <w:lvlJc w:val="left"/>
      <w:pPr>
        <w:ind w:left="1788" w:hanging="1080"/>
      </w:pPr>
    </w:lvl>
    <w:lvl w:ilvl="5">
      <w:start w:val="1"/>
      <w:numFmt w:val="decimal"/>
      <w:isLgl/>
      <w:lvlText w:val="%1.%2.%3.%4.%5.%6."/>
      <w:lvlJc w:val="left"/>
      <w:pPr>
        <w:ind w:left="1788" w:hanging="1080"/>
      </w:pPr>
    </w:lvl>
    <w:lvl w:ilvl="6">
      <w:start w:val="1"/>
      <w:numFmt w:val="decimal"/>
      <w:isLgl/>
      <w:lvlText w:val="%1.%2.%3.%4.%5.%6.%7."/>
      <w:lvlJc w:val="left"/>
      <w:pPr>
        <w:ind w:left="2148" w:hanging="1440"/>
      </w:pPr>
    </w:lvl>
    <w:lvl w:ilvl="7">
      <w:start w:val="1"/>
      <w:numFmt w:val="decimal"/>
      <w:isLgl/>
      <w:lvlText w:val="%1.%2.%3.%4.%5.%6.%7.%8."/>
      <w:lvlJc w:val="left"/>
      <w:pPr>
        <w:ind w:left="2148" w:hanging="1440"/>
      </w:pPr>
    </w:lvl>
    <w:lvl w:ilvl="8">
      <w:start w:val="1"/>
      <w:numFmt w:val="decimal"/>
      <w:isLgl/>
      <w:lvlText w:val="%1.%2.%3.%4.%5.%6.%7.%8.%9."/>
      <w:lvlJc w:val="left"/>
      <w:pPr>
        <w:ind w:left="2508" w:hanging="1800"/>
      </w:pPr>
    </w:lvl>
  </w:abstractNum>
  <w:abstractNum w:abstractNumId="29" w15:restartNumberingAfterBreak="0">
    <w:nsid w:val="727A7FB8"/>
    <w:multiLevelType w:val="hybridMultilevel"/>
    <w:tmpl w:val="2EE69A28"/>
    <w:lvl w:ilvl="0" w:tplc="080A0001">
      <w:start w:val="1"/>
      <w:numFmt w:val="bullet"/>
      <w:lvlText w:val=""/>
      <w:lvlJc w:val="left"/>
      <w:pPr>
        <w:ind w:left="1317" w:hanging="360"/>
      </w:pPr>
      <w:rPr>
        <w:rFonts w:ascii="Symbol" w:hAnsi="Symbol" w:hint="default"/>
      </w:rPr>
    </w:lvl>
    <w:lvl w:ilvl="1" w:tplc="080A0003" w:tentative="1">
      <w:start w:val="1"/>
      <w:numFmt w:val="bullet"/>
      <w:lvlText w:val="o"/>
      <w:lvlJc w:val="left"/>
      <w:pPr>
        <w:ind w:left="2037" w:hanging="360"/>
      </w:pPr>
      <w:rPr>
        <w:rFonts w:ascii="Courier New" w:hAnsi="Courier New" w:cs="Courier New" w:hint="default"/>
      </w:rPr>
    </w:lvl>
    <w:lvl w:ilvl="2" w:tplc="080A0005" w:tentative="1">
      <w:start w:val="1"/>
      <w:numFmt w:val="bullet"/>
      <w:lvlText w:val=""/>
      <w:lvlJc w:val="left"/>
      <w:pPr>
        <w:ind w:left="2757" w:hanging="360"/>
      </w:pPr>
      <w:rPr>
        <w:rFonts w:ascii="Wingdings" w:hAnsi="Wingdings" w:hint="default"/>
      </w:rPr>
    </w:lvl>
    <w:lvl w:ilvl="3" w:tplc="080A0001" w:tentative="1">
      <w:start w:val="1"/>
      <w:numFmt w:val="bullet"/>
      <w:lvlText w:val=""/>
      <w:lvlJc w:val="left"/>
      <w:pPr>
        <w:ind w:left="3477" w:hanging="360"/>
      </w:pPr>
      <w:rPr>
        <w:rFonts w:ascii="Symbol" w:hAnsi="Symbol" w:hint="default"/>
      </w:rPr>
    </w:lvl>
    <w:lvl w:ilvl="4" w:tplc="080A0003" w:tentative="1">
      <w:start w:val="1"/>
      <w:numFmt w:val="bullet"/>
      <w:lvlText w:val="o"/>
      <w:lvlJc w:val="left"/>
      <w:pPr>
        <w:ind w:left="4197" w:hanging="360"/>
      </w:pPr>
      <w:rPr>
        <w:rFonts w:ascii="Courier New" w:hAnsi="Courier New" w:cs="Courier New" w:hint="default"/>
      </w:rPr>
    </w:lvl>
    <w:lvl w:ilvl="5" w:tplc="080A0005" w:tentative="1">
      <w:start w:val="1"/>
      <w:numFmt w:val="bullet"/>
      <w:lvlText w:val=""/>
      <w:lvlJc w:val="left"/>
      <w:pPr>
        <w:ind w:left="4917" w:hanging="360"/>
      </w:pPr>
      <w:rPr>
        <w:rFonts w:ascii="Wingdings" w:hAnsi="Wingdings" w:hint="default"/>
      </w:rPr>
    </w:lvl>
    <w:lvl w:ilvl="6" w:tplc="080A0001" w:tentative="1">
      <w:start w:val="1"/>
      <w:numFmt w:val="bullet"/>
      <w:lvlText w:val=""/>
      <w:lvlJc w:val="left"/>
      <w:pPr>
        <w:ind w:left="5637" w:hanging="360"/>
      </w:pPr>
      <w:rPr>
        <w:rFonts w:ascii="Symbol" w:hAnsi="Symbol" w:hint="default"/>
      </w:rPr>
    </w:lvl>
    <w:lvl w:ilvl="7" w:tplc="080A0003" w:tentative="1">
      <w:start w:val="1"/>
      <w:numFmt w:val="bullet"/>
      <w:lvlText w:val="o"/>
      <w:lvlJc w:val="left"/>
      <w:pPr>
        <w:ind w:left="6357" w:hanging="360"/>
      </w:pPr>
      <w:rPr>
        <w:rFonts w:ascii="Courier New" w:hAnsi="Courier New" w:cs="Courier New" w:hint="default"/>
      </w:rPr>
    </w:lvl>
    <w:lvl w:ilvl="8" w:tplc="080A0005" w:tentative="1">
      <w:start w:val="1"/>
      <w:numFmt w:val="bullet"/>
      <w:lvlText w:val=""/>
      <w:lvlJc w:val="left"/>
      <w:pPr>
        <w:ind w:left="7077" w:hanging="360"/>
      </w:pPr>
      <w:rPr>
        <w:rFonts w:ascii="Wingdings" w:hAnsi="Wingdings" w:hint="default"/>
      </w:rPr>
    </w:lvl>
  </w:abstractNum>
  <w:abstractNum w:abstractNumId="30" w15:restartNumberingAfterBreak="0">
    <w:nsid w:val="738F7A7E"/>
    <w:multiLevelType w:val="hybridMultilevel"/>
    <w:tmpl w:val="27B469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75824CB5"/>
    <w:multiLevelType w:val="hybridMultilevel"/>
    <w:tmpl w:val="100608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23"/>
  </w:num>
  <w:num w:numId="3">
    <w:abstractNumId w:val="31"/>
  </w:num>
  <w:num w:numId="4">
    <w:abstractNumId w:val="25"/>
  </w:num>
  <w:num w:numId="5">
    <w:abstractNumId w:val="3"/>
  </w:num>
  <w:num w:numId="6">
    <w:abstractNumId w:val="9"/>
  </w:num>
  <w:num w:numId="7">
    <w:abstractNumId w:val="1"/>
  </w:num>
  <w:num w:numId="8">
    <w:abstractNumId w:val="18"/>
  </w:num>
  <w:num w:numId="9">
    <w:abstractNumId w:val="17"/>
  </w:num>
  <w:num w:numId="10">
    <w:abstractNumId w:val="15"/>
    <w:lvlOverride w:ilvl="0">
      <w:startOverride w:val="1"/>
    </w:lvlOverride>
    <w:lvlOverride w:ilvl="1"/>
    <w:lvlOverride w:ilvl="2"/>
    <w:lvlOverride w:ilvl="3"/>
    <w:lvlOverride w:ilvl="4"/>
    <w:lvlOverride w:ilvl="5"/>
    <w:lvlOverride w:ilvl="6"/>
    <w:lvlOverride w:ilvl="7"/>
    <w:lvlOverride w:ilvl="8"/>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lvlOverride w:ilvl="2"/>
    <w:lvlOverride w:ilvl="3"/>
    <w:lvlOverride w:ilvl="4"/>
    <w:lvlOverride w:ilvl="5"/>
    <w:lvlOverride w:ilvl="6"/>
    <w:lvlOverride w:ilvl="7"/>
    <w:lvlOverride w:ilvl="8"/>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3"/>
  </w:num>
  <w:num w:numId="22">
    <w:abstractNumId w:val="20"/>
  </w:num>
  <w:num w:numId="23">
    <w:abstractNumId w:val="4"/>
  </w:num>
  <w:num w:numId="24">
    <w:abstractNumId w:val="0"/>
  </w:num>
  <w:num w:numId="25">
    <w:abstractNumId w:val="10"/>
  </w:num>
  <w:num w:numId="26">
    <w:abstractNumId w:val="6"/>
  </w:num>
  <w:num w:numId="27">
    <w:abstractNumId w:val="21"/>
  </w:num>
  <w:num w:numId="28">
    <w:abstractNumId w:val="16"/>
  </w:num>
  <w:num w:numId="29">
    <w:abstractNumId w:val="29"/>
  </w:num>
  <w:num w:numId="30">
    <w:abstractNumId w:val="26"/>
  </w:num>
  <w:num w:numId="31">
    <w:abstractNumId w:val="30"/>
  </w:num>
  <w:num w:numId="32">
    <w:abstractNumId w:val="7"/>
  </w:num>
  <w:num w:numId="33">
    <w:abstractNumId w:val="14"/>
  </w:num>
  <w:num w:numId="34">
    <w:abstractNumId w:val="11"/>
  </w:num>
  <w:num w:numId="35">
    <w:abstractNumId w:val="5"/>
  </w:num>
  <w:num w:numId="36">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gurida-Higiene 1">
    <w15:presenceInfo w15:providerId="None" w15:userId="Segurida-Higiene 1"/>
  </w15:person>
  <w15:person w15:author="KSASEA LAP01">
    <w15:presenceInfo w15:providerId="None" w15:userId="KSASEA LAP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14AC0"/>
    <w:rsid w:val="00027FDE"/>
    <w:rsid w:val="000623B0"/>
    <w:rsid w:val="0006439B"/>
    <w:rsid w:val="00087838"/>
    <w:rsid w:val="000D1034"/>
    <w:rsid w:val="000D61B7"/>
    <w:rsid w:val="000F6917"/>
    <w:rsid w:val="001516E9"/>
    <w:rsid w:val="00155345"/>
    <w:rsid w:val="0019271C"/>
    <w:rsid w:val="001D4FBF"/>
    <w:rsid w:val="001E738F"/>
    <w:rsid w:val="0021351D"/>
    <w:rsid w:val="002500FC"/>
    <w:rsid w:val="002922FC"/>
    <w:rsid w:val="00295A02"/>
    <w:rsid w:val="002C4CE8"/>
    <w:rsid w:val="002C595F"/>
    <w:rsid w:val="002D1EA6"/>
    <w:rsid w:val="002E26DF"/>
    <w:rsid w:val="002F0189"/>
    <w:rsid w:val="002F4751"/>
    <w:rsid w:val="002F4860"/>
    <w:rsid w:val="003178FA"/>
    <w:rsid w:val="00354BA0"/>
    <w:rsid w:val="00357782"/>
    <w:rsid w:val="00376AB2"/>
    <w:rsid w:val="00377E1F"/>
    <w:rsid w:val="003A6F9E"/>
    <w:rsid w:val="003B3388"/>
    <w:rsid w:val="003B4E77"/>
    <w:rsid w:val="003B7C2A"/>
    <w:rsid w:val="003D1D40"/>
    <w:rsid w:val="003E41AD"/>
    <w:rsid w:val="003F41B5"/>
    <w:rsid w:val="00424F3F"/>
    <w:rsid w:val="00443472"/>
    <w:rsid w:val="0044471C"/>
    <w:rsid w:val="00447BF3"/>
    <w:rsid w:val="00467CAA"/>
    <w:rsid w:val="004A66CB"/>
    <w:rsid w:val="004B1B8E"/>
    <w:rsid w:val="004F02F9"/>
    <w:rsid w:val="00541575"/>
    <w:rsid w:val="00541A0A"/>
    <w:rsid w:val="00545BF1"/>
    <w:rsid w:val="005A1982"/>
    <w:rsid w:val="005A3691"/>
    <w:rsid w:val="005B298A"/>
    <w:rsid w:val="00696FA5"/>
    <w:rsid w:val="006D361D"/>
    <w:rsid w:val="006D59CB"/>
    <w:rsid w:val="006F0F5A"/>
    <w:rsid w:val="006F341A"/>
    <w:rsid w:val="007659C6"/>
    <w:rsid w:val="007C10C8"/>
    <w:rsid w:val="00815F4F"/>
    <w:rsid w:val="00864831"/>
    <w:rsid w:val="00884570"/>
    <w:rsid w:val="00893485"/>
    <w:rsid w:val="00897682"/>
    <w:rsid w:val="008A5C6F"/>
    <w:rsid w:val="008B5429"/>
    <w:rsid w:val="008B7C99"/>
    <w:rsid w:val="008C6307"/>
    <w:rsid w:val="00912A4F"/>
    <w:rsid w:val="00917FE8"/>
    <w:rsid w:val="00953E6E"/>
    <w:rsid w:val="009666E8"/>
    <w:rsid w:val="009861E8"/>
    <w:rsid w:val="00987C75"/>
    <w:rsid w:val="00993C13"/>
    <w:rsid w:val="009A0C0D"/>
    <w:rsid w:val="009A3F9F"/>
    <w:rsid w:val="00A1329A"/>
    <w:rsid w:val="00A26D38"/>
    <w:rsid w:val="00A3784D"/>
    <w:rsid w:val="00A77A6D"/>
    <w:rsid w:val="00A903F0"/>
    <w:rsid w:val="00A93F41"/>
    <w:rsid w:val="00A940A0"/>
    <w:rsid w:val="00AB23E7"/>
    <w:rsid w:val="00AB3E34"/>
    <w:rsid w:val="00AB450F"/>
    <w:rsid w:val="00AC2D07"/>
    <w:rsid w:val="00AD703D"/>
    <w:rsid w:val="00AD77D2"/>
    <w:rsid w:val="00AF4130"/>
    <w:rsid w:val="00B125F8"/>
    <w:rsid w:val="00B253E2"/>
    <w:rsid w:val="00B3527F"/>
    <w:rsid w:val="00B71D13"/>
    <w:rsid w:val="00B90CA5"/>
    <w:rsid w:val="00BA271F"/>
    <w:rsid w:val="00BA780F"/>
    <w:rsid w:val="00BB62BC"/>
    <w:rsid w:val="00BC0D0A"/>
    <w:rsid w:val="00BC0E61"/>
    <w:rsid w:val="00C1134E"/>
    <w:rsid w:val="00C24AE0"/>
    <w:rsid w:val="00C27E68"/>
    <w:rsid w:val="00C32EF3"/>
    <w:rsid w:val="00C41FEB"/>
    <w:rsid w:val="00C97D44"/>
    <w:rsid w:val="00CB6C5D"/>
    <w:rsid w:val="00CC41C3"/>
    <w:rsid w:val="00CC7FC0"/>
    <w:rsid w:val="00CF4F6D"/>
    <w:rsid w:val="00D02195"/>
    <w:rsid w:val="00D251E8"/>
    <w:rsid w:val="00D46A18"/>
    <w:rsid w:val="00D61D2E"/>
    <w:rsid w:val="00D752FB"/>
    <w:rsid w:val="00D75BE7"/>
    <w:rsid w:val="00D81EF5"/>
    <w:rsid w:val="00DA7638"/>
    <w:rsid w:val="00DD7A73"/>
    <w:rsid w:val="00E139E0"/>
    <w:rsid w:val="00E33C66"/>
    <w:rsid w:val="00E61A8D"/>
    <w:rsid w:val="00E74866"/>
    <w:rsid w:val="00E96C37"/>
    <w:rsid w:val="00EE1D45"/>
    <w:rsid w:val="00F6072F"/>
    <w:rsid w:val="00F75FBE"/>
    <w:rsid w:val="00F83126"/>
    <w:rsid w:val="00FA5D47"/>
    <w:rsid w:val="00FB05D8"/>
    <w:rsid w:val="00FD2680"/>
    <w:rsid w:val="00FD2FF3"/>
    <w:rsid w:val="00FE7B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45EB0"/>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2922FC"/>
    <w:pPr>
      <w:ind w:left="720"/>
      <w:contextualSpacing/>
    </w:pPr>
  </w:style>
  <w:style w:type="character" w:styleId="Refdecomentario">
    <w:name w:val="annotation reference"/>
    <w:basedOn w:val="Fuentedeprrafopredeter"/>
    <w:uiPriority w:val="99"/>
    <w:semiHidden/>
    <w:unhideWhenUsed/>
    <w:rsid w:val="009A0C0D"/>
    <w:rPr>
      <w:sz w:val="16"/>
      <w:szCs w:val="16"/>
    </w:rPr>
  </w:style>
  <w:style w:type="paragraph" w:styleId="Textocomentario">
    <w:name w:val="annotation text"/>
    <w:basedOn w:val="Normal"/>
    <w:link w:val="TextocomentarioCar"/>
    <w:uiPriority w:val="99"/>
    <w:semiHidden/>
    <w:unhideWhenUsed/>
    <w:rsid w:val="009A0C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0C0D"/>
    <w:rPr>
      <w:sz w:val="20"/>
      <w:szCs w:val="20"/>
    </w:rPr>
  </w:style>
  <w:style w:type="paragraph" w:styleId="Asuntodelcomentario">
    <w:name w:val="annotation subject"/>
    <w:basedOn w:val="Textocomentario"/>
    <w:next w:val="Textocomentario"/>
    <w:link w:val="AsuntodelcomentarioCar"/>
    <w:uiPriority w:val="99"/>
    <w:semiHidden/>
    <w:unhideWhenUsed/>
    <w:rsid w:val="009A0C0D"/>
    <w:rPr>
      <w:b/>
      <w:bCs/>
    </w:rPr>
  </w:style>
  <w:style w:type="character" w:customStyle="1" w:styleId="AsuntodelcomentarioCar">
    <w:name w:val="Asunto del comentario Car"/>
    <w:basedOn w:val="TextocomentarioCar"/>
    <w:link w:val="Asuntodelcomentario"/>
    <w:uiPriority w:val="99"/>
    <w:semiHidden/>
    <w:rsid w:val="009A0C0D"/>
    <w:rPr>
      <w:b/>
      <w:bCs/>
      <w:sz w:val="20"/>
      <w:szCs w:val="20"/>
    </w:rPr>
  </w:style>
  <w:style w:type="character" w:styleId="Hipervnculo">
    <w:name w:val="Hyperlink"/>
    <w:basedOn w:val="Fuentedeprrafopredeter"/>
    <w:uiPriority w:val="99"/>
    <w:semiHidden/>
    <w:unhideWhenUsed/>
    <w:rsid w:val="00D46A18"/>
    <w:rPr>
      <w:color w:val="0000FF"/>
      <w:u w:val="single"/>
    </w:rPr>
  </w:style>
  <w:style w:type="character" w:styleId="nfasis">
    <w:name w:val="Emphasis"/>
    <w:basedOn w:val="Fuentedeprrafopredeter"/>
    <w:uiPriority w:val="20"/>
    <w:qFormat/>
    <w:rsid w:val="00D46A18"/>
    <w:rPr>
      <w:i/>
      <w:iCs/>
    </w:rPr>
  </w:style>
  <w:style w:type="character" w:styleId="Textoennegrita">
    <w:name w:val="Strong"/>
    <w:basedOn w:val="Fuentedeprrafopredeter"/>
    <w:uiPriority w:val="22"/>
    <w:qFormat/>
    <w:rsid w:val="00D46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34510">
      <w:bodyDiv w:val="1"/>
      <w:marLeft w:val="0"/>
      <w:marRight w:val="0"/>
      <w:marTop w:val="0"/>
      <w:marBottom w:val="0"/>
      <w:divBdr>
        <w:top w:val="none" w:sz="0" w:space="0" w:color="auto"/>
        <w:left w:val="none" w:sz="0" w:space="0" w:color="auto"/>
        <w:bottom w:val="none" w:sz="0" w:space="0" w:color="auto"/>
        <w:right w:val="none" w:sz="0" w:space="0" w:color="auto"/>
      </w:divBdr>
    </w:div>
    <w:div w:id="445736344">
      <w:bodyDiv w:val="1"/>
      <w:marLeft w:val="0"/>
      <w:marRight w:val="0"/>
      <w:marTop w:val="0"/>
      <w:marBottom w:val="0"/>
      <w:divBdr>
        <w:top w:val="none" w:sz="0" w:space="0" w:color="auto"/>
        <w:left w:val="none" w:sz="0" w:space="0" w:color="auto"/>
        <w:bottom w:val="none" w:sz="0" w:space="0" w:color="auto"/>
        <w:right w:val="none" w:sz="0" w:space="0" w:color="auto"/>
      </w:divBdr>
    </w:div>
    <w:div w:id="510485727">
      <w:bodyDiv w:val="1"/>
      <w:marLeft w:val="0"/>
      <w:marRight w:val="0"/>
      <w:marTop w:val="0"/>
      <w:marBottom w:val="0"/>
      <w:divBdr>
        <w:top w:val="none" w:sz="0" w:space="0" w:color="auto"/>
        <w:left w:val="none" w:sz="0" w:space="0" w:color="auto"/>
        <w:bottom w:val="none" w:sz="0" w:space="0" w:color="auto"/>
        <w:right w:val="none" w:sz="0" w:space="0" w:color="auto"/>
      </w:divBdr>
    </w:div>
    <w:div w:id="1079400500">
      <w:bodyDiv w:val="1"/>
      <w:marLeft w:val="0"/>
      <w:marRight w:val="0"/>
      <w:marTop w:val="0"/>
      <w:marBottom w:val="0"/>
      <w:divBdr>
        <w:top w:val="none" w:sz="0" w:space="0" w:color="auto"/>
        <w:left w:val="none" w:sz="0" w:space="0" w:color="auto"/>
        <w:bottom w:val="none" w:sz="0" w:space="0" w:color="auto"/>
        <w:right w:val="none" w:sz="0" w:space="0" w:color="auto"/>
      </w:divBdr>
    </w:div>
    <w:div w:id="1276867982">
      <w:bodyDiv w:val="1"/>
      <w:marLeft w:val="0"/>
      <w:marRight w:val="0"/>
      <w:marTop w:val="0"/>
      <w:marBottom w:val="0"/>
      <w:divBdr>
        <w:top w:val="none" w:sz="0" w:space="0" w:color="auto"/>
        <w:left w:val="none" w:sz="0" w:space="0" w:color="auto"/>
        <w:bottom w:val="none" w:sz="0" w:space="0" w:color="auto"/>
        <w:right w:val="none" w:sz="0" w:space="0" w:color="auto"/>
      </w:divBdr>
    </w:div>
    <w:div w:id="1493401463">
      <w:bodyDiv w:val="1"/>
      <w:marLeft w:val="0"/>
      <w:marRight w:val="0"/>
      <w:marTop w:val="0"/>
      <w:marBottom w:val="0"/>
      <w:divBdr>
        <w:top w:val="none" w:sz="0" w:space="0" w:color="auto"/>
        <w:left w:val="none" w:sz="0" w:space="0" w:color="auto"/>
        <w:bottom w:val="none" w:sz="0" w:space="0" w:color="auto"/>
        <w:right w:val="none" w:sz="0" w:space="0" w:color="auto"/>
      </w:divBdr>
    </w:div>
    <w:div w:id="1532062044">
      <w:bodyDiv w:val="1"/>
      <w:marLeft w:val="0"/>
      <w:marRight w:val="0"/>
      <w:marTop w:val="0"/>
      <w:marBottom w:val="0"/>
      <w:divBdr>
        <w:top w:val="none" w:sz="0" w:space="0" w:color="auto"/>
        <w:left w:val="none" w:sz="0" w:space="0" w:color="auto"/>
        <w:bottom w:val="none" w:sz="0" w:space="0" w:color="auto"/>
        <w:right w:val="none" w:sz="0" w:space="0" w:color="auto"/>
      </w:divBdr>
    </w:div>
    <w:div w:id="1588809682">
      <w:bodyDiv w:val="1"/>
      <w:marLeft w:val="0"/>
      <w:marRight w:val="0"/>
      <w:marTop w:val="0"/>
      <w:marBottom w:val="0"/>
      <w:divBdr>
        <w:top w:val="none" w:sz="0" w:space="0" w:color="auto"/>
        <w:left w:val="none" w:sz="0" w:space="0" w:color="auto"/>
        <w:bottom w:val="none" w:sz="0" w:space="0" w:color="auto"/>
        <w:right w:val="none" w:sz="0" w:space="0" w:color="auto"/>
      </w:divBdr>
    </w:div>
    <w:div w:id="1951157263">
      <w:bodyDiv w:val="1"/>
      <w:marLeft w:val="0"/>
      <w:marRight w:val="0"/>
      <w:marTop w:val="0"/>
      <w:marBottom w:val="0"/>
      <w:divBdr>
        <w:top w:val="none" w:sz="0" w:space="0" w:color="auto"/>
        <w:left w:val="none" w:sz="0" w:space="0" w:color="auto"/>
        <w:bottom w:val="none" w:sz="0" w:space="0" w:color="auto"/>
        <w:right w:val="none" w:sz="0" w:space="0" w:color="auto"/>
      </w:divBdr>
    </w:div>
    <w:div w:id="2006131161">
      <w:bodyDiv w:val="1"/>
      <w:marLeft w:val="0"/>
      <w:marRight w:val="0"/>
      <w:marTop w:val="0"/>
      <w:marBottom w:val="0"/>
      <w:divBdr>
        <w:top w:val="none" w:sz="0" w:space="0" w:color="auto"/>
        <w:left w:val="none" w:sz="0" w:space="0" w:color="auto"/>
        <w:bottom w:val="none" w:sz="0" w:space="0" w:color="auto"/>
        <w:right w:val="none" w:sz="0" w:space="0" w:color="auto"/>
      </w:divBdr>
    </w:div>
    <w:div w:id="2028557839">
      <w:bodyDiv w:val="1"/>
      <w:marLeft w:val="0"/>
      <w:marRight w:val="0"/>
      <w:marTop w:val="0"/>
      <w:marBottom w:val="0"/>
      <w:divBdr>
        <w:top w:val="none" w:sz="0" w:space="0" w:color="auto"/>
        <w:left w:val="none" w:sz="0" w:space="0" w:color="auto"/>
        <w:bottom w:val="none" w:sz="0" w:space="0" w:color="auto"/>
        <w:right w:val="none" w:sz="0" w:space="0" w:color="auto"/>
      </w:divBdr>
    </w:div>
    <w:div w:id="204197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807DC-C6F6-4684-8DF1-4BB04323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7988</Words>
  <Characters>43937</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KSASEA LAP01</cp:lastModifiedBy>
  <cp:revision>43</cp:revision>
  <cp:lastPrinted>2018-05-15T23:29:00Z</cp:lastPrinted>
  <dcterms:created xsi:type="dcterms:W3CDTF">2018-03-28T23:34:00Z</dcterms:created>
  <dcterms:modified xsi:type="dcterms:W3CDTF">2018-05-15T23:30:00Z</dcterms:modified>
</cp:coreProperties>
</file>